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1FEB2" w14:textId="77777777" w:rsidR="006E315D" w:rsidRPr="006E315D" w:rsidRDefault="006E315D" w:rsidP="004A42CA">
      <w:pPr>
        <w:spacing w:after="0"/>
        <w:rPr>
          <w:i/>
          <w:sz w:val="22"/>
          <w:szCs w:val="22"/>
        </w:rPr>
      </w:pPr>
      <w:r w:rsidRPr="006E315D">
        <w:rPr>
          <w:i/>
          <w:sz w:val="22"/>
          <w:szCs w:val="22"/>
        </w:rPr>
        <w:t>Randomize order of questions SBB300-SBB319. Two questions should be presented on each screen</w:t>
      </w:r>
    </w:p>
    <w:p w14:paraId="6754AD7B" w14:textId="77777777" w:rsidR="006E315D" w:rsidRPr="006E315D" w:rsidRDefault="006E315D" w:rsidP="004A42CA">
      <w:pPr>
        <w:spacing w:after="0"/>
        <w:rPr>
          <w:b/>
          <w:sz w:val="22"/>
          <w:szCs w:val="22"/>
        </w:rPr>
      </w:pPr>
    </w:p>
    <w:p w14:paraId="36903814" w14:textId="77777777" w:rsidR="006E315D" w:rsidRPr="006E315D" w:rsidRDefault="006E315D" w:rsidP="004A42CA">
      <w:pPr>
        <w:spacing w:after="0"/>
        <w:rPr>
          <w:b/>
          <w:sz w:val="22"/>
          <w:szCs w:val="22"/>
        </w:rPr>
      </w:pPr>
      <w:r w:rsidRPr="006E315D">
        <w:rPr>
          <w:b/>
          <w:sz w:val="22"/>
          <w:szCs w:val="22"/>
        </w:rPr>
        <w:t>INTRO SCREEN</w:t>
      </w:r>
    </w:p>
    <w:p w14:paraId="55C4336D" w14:textId="77777777" w:rsidR="006E315D" w:rsidRPr="006E315D" w:rsidRDefault="006E315D" w:rsidP="004A42CA">
      <w:pPr>
        <w:spacing w:after="0"/>
        <w:rPr>
          <w:b/>
          <w:sz w:val="22"/>
          <w:szCs w:val="22"/>
        </w:rPr>
      </w:pPr>
    </w:p>
    <w:p w14:paraId="62F5C678" w14:textId="77777777" w:rsidR="006E315D" w:rsidRPr="006E315D" w:rsidRDefault="006E315D" w:rsidP="004A42CA">
      <w:pPr>
        <w:spacing w:after="0"/>
        <w:rPr>
          <w:b/>
          <w:sz w:val="22"/>
          <w:szCs w:val="22"/>
        </w:rPr>
      </w:pPr>
      <w:r w:rsidRPr="006E315D">
        <w:rPr>
          <w:rFonts w:eastAsia="Times New Roman"/>
          <w:sz w:val="22"/>
          <w:szCs w:val="22"/>
        </w:rPr>
        <w:t xml:space="preserve">We would now like to ask about your views on some of the types of issues that the U.S. Supreme Court is often asked to decide.  For each of the following situations, please tell us what </w:t>
      </w:r>
      <w:r w:rsidRPr="006E315D">
        <w:rPr>
          <w:rFonts w:eastAsia="Times New Roman"/>
          <w:b/>
          <w:bCs/>
          <w:sz w:val="22"/>
          <w:szCs w:val="22"/>
          <w:u w:val="single"/>
        </w:rPr>
        <w:t>you personally</w:t>
      </w:r>
      <w:r w:rsidRPr="006E315D">
        <w:rPr>
          <w:rStyle w:val="apple-style-span"/>
          <w:rFonts w:eastAsia="Times New Roman"/>
          <w:sz w:val="22"/>
          <w:szCs w:val="22"/>
        </w:rPr>
        <w:t xml:space="preserve"> believe and also how you think </w:t>
      </w:r>
      <w:r w:rsidRPr="006E315D">
        <w:rPr>
          <w:rFonts w:eastAsia="Times New Roman"/>
          <w:b/>
          <w:bCs/>
          <w:sz w:val="22"/>
          <w:szCs w:val="22"/>
          <w:u w:val="single"/>
        </w:rPr>
        <w:t>the Supreme Court</w:t>
      </w:r>
      <w:r w:rsidRPr="006E315D">
        <w:rPr>
          <w:rStyle w:val="apple-style-span"/>
          <w:rFonts w:eastAsia="Times New Roman"/>
          <w:sz w:val="22"/>
          <w:szCs w:val="22"/>
        </w:rPr>
        <w:t> would decide if they were asked to rule on the case.</w:t>
      </w:r>
    </w:p>
    <w:p w14:paraId="09CBDCB0" w14:textId="77777777" w:rsidR="006E315D" w:rsidRPr="006E315D" w:rsidRDefault="006E315D" w:rsidP="004A42CA">
      <w:pPr>
        <w:spacing w:after="0"/>
        <w:rPr>
          <w:b/>
          <w:sz w:val="22"/>
          <w:szCs w:val="22"/>
        </w:rPr>
      </w:pPr>
    </w:p>
    <w:p w14:paraId="6CDDFF69" w14:textId="77777777" w:rsidR="00940FB0" w:rsidRPr="006E315D" w:rsidRDefault="006E315D" w:rsidP="004A42CA">
      <w:pPr>
        <w:spacing w:after="0"/>
        <w:rPr>
          <w:b/>
          <w:sz w:val="22"/>
          <w:szCs w:val="22"/>
        </w:rPr>
      </w:pPr>
      <w:r w:rsidRPr="006E315D">
        <w:rPr>
          <w:b/>
          <w:sz w:val="22"/>
          <w:szCs w:val="22"/>
        </w:rPr>
        <w:br w:type="page"/>
      </w:r>
      <w:r w:rsidR="00940FB0" w:rsidRPr="006E315D">
        <w:rPr>
          <w:b/>
          <w:sz w:val="22"/>
          <w:szCs w:val="22"/>
        </w:rPr>
        <w:lastRenderedPageBreak/>
        <w:t>SBB300</w:t>
      </w:r>
      <w:r w:rsidRPr="006E315D">
        <w:rPr>
          <w:b/>
          <w:sz w:val="22"/>
          <w:szCs w:val="22"/>
        </w:rPr>
        <w:t>, SBB301</w:t>
      </w:r>
    </w:p>
    <w:p w14:paraId="1B9C572F" w14:textId="77777777" w:rsidR="00940FB0" w:rsidRPr="006E315D" w:rsidRDefault="00940FB0" w:rsidP="004A42CA">
      <w:pPr>
        <w:spacing w:after="0"/>
        <w:rPr>
          <w:sz w:val="22"/>
          <w:szCs w:val="22"/>
        </w:rPr>
      </w:pPr>
    </w:p>
    <w:p w14:paraId="57C95940" w14:textId="77777777" w:rsidR="00940FB0" w:rsidRPr="006E315D" w:rsidRDefault="00940FB0" w:rsidP="004A42CA">
      <w:pPr>
        <w:spacing w:after="0"/>
        <w:rPr>
          <w:sz w:val="22"/>
          <w:szCs w:val="22"/>
        </w:rPr>
      </w:pPr>
      <w:r w:rsidRPr="006E315D">
        <w:rPr>
          <w:sz w:val="22"/>
          <w:szCs w:val="22"/>
        </w:rPr>
        <w:t>SINGLE CHOICE</w:t>
      </w:r>
    </w:p>
    <w:p w14:paraId="6271C869" w14:textId="77777777" w:rsidR="00940FB0" w:rsidRPr="006E315D" w:rsidRDefault="00940FB0" w:rsidP="004A42CA">
      <w:pPr>
        <w:spacing w:after="0"/>
        <w:rPr>
          <w:sz w:val="22"/>
          <w:szCs w:val="22"/>
        </w:rPr>
      </w:pPr>
    </w:p>
    <w:p w14:paraId="42224E05" w14:textId="77777777" w:rsidR="00D93B2B" w:rsidRPr="006E315D" w:rsidRDefault="00FA5673" w:rsidP="004A42CA">
      <w:pPr>
        <w:spacing w:after="0"/>
        <w:rPr>
          <w:sz w:val="22"/>
          <w:szCs w:val="22"/>
        </w:rPr>
      </w:pPr>
      <w:r w:rsidRPr="006E315D">
        <w:rPr>
          <w:sz w:val="22"/>
          <w:szCs w:val="22"/>
        </w:rPr>
        <w:t>Case 1</w:t>
      </w:r>
      <w:r w:rsidR="005725FE" w:rsidRPr="006E315D">
        <w:rPr>
          <w:sz w:val="22"/>
          <w:szCs w:val="22"/>
        </w:rPr>
        <w:t xml:space="preserve"> </w:t>
      </w:r>
      <w:r w:rsidR="00D93B2B" w:rsidRPr="006E315D">
        <w:rPr>
          <w:sz w:val="22"/>
          <w:szCs w:val="22"/>
        </w:rPr>
        <w:t>Respondent</w:t>
      </w:r>
      <w:r w:rsidR="006E315D" w:rsidRPr="006E315D">
        <w:rPr>
          <w:sz w:val="22"/>
          <w:szCs w:val="22"/>
        </w:rPr>
        <w:t>, Case 1 Court</w:t>
      </w:r>
    </w:p>
    <w:p w14:paraId="3917E28B" w14:textId="77777777" w:rsidR="007A6EBB" w:rsidRPr="006E315D" w:rsidRDefault="007A6EBB" w:rsidP="007A6EBB">
      <w:pPr>
        <w:spacing w:after="0"/>
        <w:rPr>
          <w:sz w:val="22"/>
          <w:szCs w:val="22"/>
        </w:rPr>
      </w:pPr>
    </w:p>
    <w:p w14:paraId="645AC855" w14:textId="77777777" w:rsidR="007A6EBB" w:rsidRPr="006E315D" w:rsidRDefault="006E315D" w:rsidP="007A6EBB">
      <w:pPr>
        <w:spacing w:after="0"/>
        <w:rPr>
          <w:rFonts w:cs="Times New Roman"/>
          <w:i/>
          <w:iCs/>
          <w:sz w:val="22"/>
          <w:szCs w:val="22"/>
        </w:rPr>
      </w:pPr>
      <w:r w:rsidRPr="006E315D">
        <w:rPr>
          <w:rFonts w:cs="Times New Roman"/>
          <w:i/>
          <w:iCs/>
          <w:sz w:val="22"/>
          <w:szCs w:val="22"/>
        </w:rPr>
        <w:t>Randomize (50-50) whether respondents are presented Version A or Version B</w:t>
      </w:r>
    </w:p>
    <w:p w14:paraId="09C45CEB" w14:textId="77777777" w:rsidR="004212A1" w:rsidRPr="006E315D" w:rsidRDefault="004212A1" w:rsidP="004A42CA">
      <w:pPr>
        <w:spacing w:after="0"/>
        <w:rPr>
          <w:sz w:val="22"/>
          <w:szCs w:val="22"/>
        </w:rPr>
      </w:pPr>
    </w:p>
    <w:p w14:paraId="4D2D5666" w14:textId="77777777" w:rsidR="006E315D" w:rsidRPr="006E315D" w:rsidRDefault="006E315D" w:rsidP="004A42CA">
      <w:pPr>
        <w:spacing w:after="0"/>
        <w:rPr>
          <w:rFonts w:eastAsia="Times New Roman"/>
          <w:i/>
          <w:sz w:val="22"/>
          <w:szCs w:val="22"/>
        </w:rPr>
      </w:pPr>
      <w:r w:rsidRPr="006E315D">
        <w:rPr>
          <w:rFonts w:eastAsia="Times New Roman"/>
          <w:i/>
          <w:sz w:val="22"/>
          <w:szCs w:val="22"/>
        </w:rPr>
        <w:t>Version A</w:t>
      </w:r>
    </w:p>
    <w:p w14:paraId="5F585547" w14:textId="77777777" w:rsidR="006E315D" w:rsidRPr="006E315D" w:rsidRDefault="006E315D" w:rsidP="004A42CA">
      <w:pPr>
        <w:spacing w:after="0"/>
        <w:rPr>
          <w:rFonts w:eastAsia="Times New Roman"/>
          <w:sz w:val="22"/>
          <w:szCs w:val="22"/>
        </w:rPr>
      </w:pPr>
    </w:p>
    <w:p w14:paraId="5ACC76E8" w14:textId="77777777" w:rsidR="006E315D" w:rsidRPr="006E315D" w:rsidRDefault="006E315D" w:rsidP="004A42CA">
      <w:pPr>
        <w:spacing w:after="0"/>
        <w:rPr>
          <w:rFonts w:eastAsia="Times New Roman"/>
          <w:sz w:val="22"/>
          <w:szCs w:val="22"/>
        </w:rPr>
      </w:pPr>
      <w:r w:rsidRPr="006E315D">
        <w:rPr>
          <w:rFonts w:eastAsia="Times New Roman"/>
          <w:sz w:val="22"/>
          <w:szCs w:val="22"/>
        </w:rPr>
        <w:t>Some people believe that prohibiting corporations from contributing to political campaigns a violation of the right to free speech guaranteed by the First Amendment. Other people believe that this is a legitimate restriction that promotes more democratic elections.</w:t>
      </w:r>
    </w:p>
    <w:p w14:paraId="70FA949F" w14:textId="77777777" w:rsidR="006E315D" w:rsidRPr="006E315D" w:rsidRDefault="006E315D" w:rsidP="004A42CA">
      <w:pPr>
        <w:spacing w:after="0"/>
        <w:rPr>
          <w:rFonts w:eastAsia="Times New Roman"/>
          <w:sz w:val="22"/>
          <w:szCs w:val="22"/>
        </w:rPr>
      </w:pPr>
    </w:p>
    <w:p w14:paraId="582478A5" w14:textId="77777777" w:rsidR="006E315D" w:rsidRPr="006E315D" w:rsidRDefault="006E315D" w:rsidP="004A42CA">
      <w:pPr>
        <w:spacing w:after="0"/>
        <w:rPr>
          <w:rFonts w:eastAsia="Times New Roman"/>
          <w:sz w:val="22"/>
          <w:szCs w:val="22"/>
        </w:rPr>
      </w:pPr>
      <w:r w:rsidRPr="006E315D">
        <w:rPr>
          <w:rFonts w:eastAsia="Times New Roman"/>
          <w:sz w:val="22"/>
          <w:szCs w:val="22"/>
        </w:rPr>
        <w:t>What do you personally believe?</w:t>
      </w:r>
    </w:p>
    <w:p w14:paraId="0A35268A" w14:textId="77777777" w:rsidR="006E315D" w:rsidRPr="006E315D" w:rsidRDefault="006E315D" w:rsidP="004A42CA">
      <w:pPr>
        <w:spacing w:after="0"/>
        <w:rPr>
          <w:rFonts w:eastAsia="Times New Roman"/>
          <w:sz w:val="22"/>
          <w:szCs w:val="22"/>
        </w:rPr>
      </w:pPr>
    </w:p>
    <w:p w14:paraId="34143262" w14:textId="77777777" w:rsidR="00940FB0" w:rsidRPr="006E315D" w:rsidRDefault="00AE438F" w:rsidP="000F28D4">
      <w:pPr>
        <w:spacing w:after="0"/>
        <w:ind w:left="1440" w:hanging="720"/>
        <w:rPr>
          <w:sz w:val="22"/>
          <w:szCs w:val="22"/>
        </w:rPr>
      </w:pPr>
      <w:r w:rsidRPr="006E315D">
        <w:rPr>
          <w:sz w:val="22"/>
          <w:szCs w:val="22"/>
        </w:rPr>
        <w:t>1</w:t>
      </w:r>
      <w:r w:rsidRPr="006E315D">
        <w:rPr>
          <w:sz w:val="22"/>
          <w:szCs w:val="22"/>
        </w:rPr>
        <w:tab/>
      </w:r>
      <w:r w:rsidR="006E315D" w:rsidRPr="006E315D">
        <w:rPr>
          <w:rFonts w:eastAsia="Times New Roman"/>
          <w:sz w:val="22"/>
          <w:szCs w:val="22"/>
        </w:rPr>
        <w:t>Prohibiting corporations from contributing to political campaigns</w:t>
      </w:r>
      <w:r w:rsidR="004C262C">
        <w:rPr>
          <w:rFonts w:eastAsia="Times New Roman"/>
          <w:sz w:val="22"/>
          <w:szCs w:val="22"/>
        </w:rPr>
        <w:t xml:space="preserve"> is</w:t>
      </w:r>
      <w:r w:rsidR="006E315D" w:rsidRPr="006E315D">
        <w:rPr>
          <w:rFonts w:eastAsia="Times New Roman"/>
          <w:sz w:val="22"/>
          <w:szCs w:val="22"/>
        </w:rPr>
        <w:t xml:space="preserve"> a violation of the right to free speech</w:t>
      </w:r>
    </w:p>
    <w:p w14:paraId="05DDA090" w14:textId="77777777" w:rsidR="006E315D" w:rsidRPr="006E315D" w:rsidRDefault="00AE438F" w:rsidP="006E315D">
      <w:pPr>
        <w:spacing w:after="0"/>
        <w:ind w:left="1440" w:hanging="720"/>
        <w:rPr>
          <w:rFonts w:eastAsia="Times New Roman"/>
          <w:sz w:val="22"/>
          <w:szCs w:val="22"/>
        </w:rPr>
      </w:pPr>
      <w:r w:rsidRPr="006E315D">
        <w:rPr>
          <w:sz w:val="22"/>
          <w:szCs w:val="22"/>
        </w:rPr>
        <w:t>2</w:t>
      </w:r>
      <w:r w:rsidRPr="006E315D">
        <w:rPr>
          <w:sz w:val="22"/>
          <w:szCs w:val="22"/>
        </w:rPr>
        <w:tab/>
      </w:r>
      <w:r w:rsidR="006E315D" w:rsidRPr="006E315D">
        <w:rPr>
          <w:rFonts w:eastAsia="Times New Roman"/>
          <w:sz w:val="22"/>
          <w:szCs w:val="22"/>
        </w:rPr>
        <w:t>Prohibiting corporations from contributing to political campaigns is a legitimate restriction that promotes more democratic elections</w:t>
      </w:r>
    </w:p>
    <w:p w14:paraId="22656851" w14:textId="77777777" w:rsidR="006E315D" w:rsidRPr="006E315D" w:rsidRDefault="006E315D" w:rsidP="006E315D">
      <w:pPr>
        <w:spacing w:after="0"/>
        <w:rPr>
          <w:rFonts w:eastAsia="Times New Roman"/>
          <w:sz w:val="22"/>
          <w:szCs w:val="22"/>
        </w:rPr>
      </w:pPr>
    </w:p>
    <w:p w14:paraId="275FA127" w14:textId="77777777" w:rsidR="006E315D" w:rsidRPr="006E315D" w:rsidRDefault="006E315D" w:rsidP="006E315D">
      <w:pPr>
        <w:spacing w:after="0"/>
        <w:rPr>
          <w:rFonts w:eastAsia="Times New Roman"/>
          <w:sz w:val="22"/>
          <w:szCs w:val="22"/>
        </w:rPr>
      </w:pPr>
      <w:r w:rsidRPr="006E315D">
        <w:rPr>
          <w:rFonts w:eastAsia="Times New Roman"/>
          <w:sz w:val="22"/>
          <w:szCs w:val="22"/>
        </w:rPr>
        <w:t>What do you think the Supreme Court would decide if they were asked to rule on this issue?</w:t>
      </w:r>
    </w:p>
    <w:p w14:paraId="1AB611B6" w14:textId="77777777" w:rsidR="006E315D" w:rsidRPr="006E315D" w:rsidRDefault="006E315D" w:rsidP="006E315D">
      <w:pPr>
        <w:spacing w:after="0"/>
        <w:rPr>
          <w:rFonts w:eastAsia="Times New Roman"/>
          <w:sz w:val="22"/>
          <w:szCs w:val="22"/>
        </w:rPr>
      </w:pPr>
    </w:p>
    <w:p w14:paraId="55D243F7" w14:textId="77777777" w:rsidR="006E315D" w:rsidRPr="006E315D" w:rsidRDefault="006E315D" w:rsidP="006E315D">
      <w:pPr>
        <w:spacing w:after="0"/>
        <w:ind w:left="1440" w:hanging="720"/>
        <w:rPr>
          <w:sz w:val="22"/>
          <w:szCs w:val="22"/>
        </w:rPr>
      </w:pPr>
      <w:r w:rsidRPr="006E315D">
        <w:rPr>
          <w:sz w:val="22"/>
          <w:szCs w:val="22"/>
        </w:rPr>
        <w:t>1</w:t>
      </w:r>
      <w:r w:rsidRPr="006E315D">
        <w:rPr>
          <w:sz w:val="22"/>
          <w:szCs w:val="22"/>
        </w:rPr>
        <w:tab/>
      </w:r>
      <w:r w:rsidRPr="006E315D">
        <w:rPr>
          <w:rFonts w:eastAsia="Times New Roman"/>
          <w:sz w:val="22"/>
          <w:szCs w:val="22"/>
        </w:rPr>
        <w:t>Prohibiting corporations from contributing to political campaigns</w:t>
      </w:r>
      <w:r w:rsidR="004C262C">
        <w:rPr>
          <w:rFonts w:eastAsia="Times New Roman"/>
          <w:sz w:val="22"/>
          <w:szCs w:val="22"/>
        </w:rPr>
        <w:t xml:space="preserve"> is</w:t>
      </w:r>
      <w:r w:rsidRPr="006E315D">
        <w:rPr>
          <w:rFonts w:eastAsia="Times New Roman"/>
          <w:sz w:val="22"/>
          <w:szCs w:val="22"/>
        </w:rPr>
        <w:t xml:space="preserve"> a violation of the right to free speech</w:t>
      </w:r>
    </w:p>
    <w:p w14:paraId="7E863431" w14:textId="77777777" w:rsidR="006E315D" w:rsidRPr="006E315D" w:rsidRDefault="006E315D" w:rsidP="006E315D">
      <w:pPr>
        <w:spacing w:after="0"/>
        <w:ind w:left="1440" w:hanging="720"/>
        <w:rPr>
          <w:rFonts w:eastAsia="Times New Roman"/>
          <w:sz w:val="22"/>
          <w:szCs w:val="22"/>
        </w:rPr>
      </w:pPr>
      <w:r w:rsidRPr="006E315D">
        <w:rPr>
          <w:sz w:val="22"/>
          <w:szCs w:val="22"/>
        </w:rPr>
        <w:t>2</w:t>
      </w:r>
      <w:r w:rsidRPr="006E315D">
        <w:rPr>
          <w:sz w:val="22"/>
          <w:szCs w:val="22"/>
        </w:rPr>
        <w:tab/>
      </w:r>
      <w:r w:rsidRPr="006E315D">
        <w:rPr>
          <w:rFonts w:eastAsia="Times New Roman"/>
          <w:sz w:val="22"/>
          <w:szCs w:val="22"/>
        </w:rPr>
        <w:t>Prohibiting corporations from contributing to political campaigns is a legitimate restriction that promotes more democratic elections</w:t>
      </w:r>
    </w:p>
    <w:p w14:paraId="7D8D375B" w14:textId="77777777" w:rsidR="006E315D" w:rsidRPr="006E315D" w:rsidRDefault="006E315D" w:rsidP="006E315D">
      <w:pPr>
        <w:spacing w:after="0"/>
        <w:rPr>
          <w:sz w:val="22"/>
          <w:szCs w:val="22"/>
        </w:rPr>
      </w:pPr>
    </w:p>
    <w:p w14:paraId="2D918C21" w14:textId="77777777" w:rsidR="006E315D" w:rsidRPr="006E315D" w:rsidRDefault="006E315D" w:rsidP="006E315D">
      <w:pPr>
        <w:spacing w:after="0"/>
        <w:rPr>
          <w:rFonts w:eastAsia="Times New Roman"/>
          <w:i/>
          <w:sz w:val="22"/>
          <w:szCs w:val="22"/>
        </w:rPr>
      </w:pPr>
      <w:r>
        <w:rPr>
          <w:rFonts w:eastAsia="Times New Roman"/>
          <w:i/>
          <w:sz w:val="22"/>
          <w:szCs w:val="22"/>
        </w:rPr>
        <w:t>Version B</w:t>
      </w:r>
    </w:p>
    <w:p w14:paraId="43B9A162" w14:textId="77777777" w:rsidR="006E315D" w:rsidRPr="006E315D" w:rsidRDefault="006E315D" w:rsidP="006E315D">
      <w:pPr>
        <w:spacing w:after="0"/>
        <w:rPr>
          <w:rFonts w:eastAsia="Times New Roman"/>
          <w:sz w:val="22"/>
          <w:szCs w:val="22"/>
        </w:rPr>
      </w:pPr>
    </w:p>
    <w:p w14:paraId="43710CCF" w14:textId="77777777" w:rsidR="006E315D" w:rsidRPr="006E315D" w:rsidRDefault="006E315D" w:rsidP="006E315D">
      <w:pPr>
        <w:spacing w:after="0"/>
        <w:rPr>
          <w:rFonts w:eastAsia="Times New Roman"/>
          <w:sz w:val="22"/>
          <w:szCs w:val="22"/>
        </w:rPr>
      </w:pPr>
      <w:r w:rsidRPr="006E315D">
        <w:rPr>
          <w:rFonts w:eastAsia="Times New Roman"/>
          <w:sz w:val="22"/>
          <w:szCs w:val="22"/>
        </w:rPr>
        <w:t xml:space="preserve">Some people believe that prohibiting corporations from contributing to political campaigns </w:t>
      </w:r>
      <w:r>
        <w:rPr>
          <w:rFonts w:eastAsia="Times New Roman"/>
          <w:sz w:val="22"/>
          <w:szCs w:val="22"/>
        </w:rPr>
        <w:t xml:space="preserve">is a legitimate restriction that </w:t>
      </w:r>
      <w:r w:rsidRPr="006E315D">
        <w:rPr>
          <w:rFonts w:eastAsia="Times New Roman"/>
          <w:sz w:val="22"/>
          <w:szCs w:val="22"/>
        </w:rPr>
        <w:t>promotes more democratic elections. Other people believe that this is a violation of the right to free speech guaranteed by the First Amendment.</w:t>
      </w:r>
    </w:p>
    <w:p w14:paraId="630543BA" w14:textId="77777777" w:rsidR="006E315D" w:rsidRPr="006E315D" w:rsidRDefault="006E315D" w:rsidP="006E315D">
      <w:pPr>
        <w:spacing w:after="0"/>
        <w:rPr>
          <w:rFonts w:eastAsia="Times New Roman"/>
          <w:sz w:val="22"/>
          <w:szCs w:val="22"/>
        </w:rPr>
      </w:pPr>
    </w:p>
    <w:p w14:paraId="5C04314D" w14:textId="77777777" w:rsidR="006E315D" w:rsidRPr="006E315D" w:rsidRDefault="006E315D" w:rsidP="006E315D">
      <w:pPr>
        <w:spacing w:after="0"/>
        <w:rPr>
          <w:rFonts w:eastAsia="Times New Roman"/>
          <w:sz w:val="22"/>
          <w:szCs w:val="22"/>
        </w:rPr>
      </w:pPr>
      <w:r w:rsidRPr="006E315D">
        <w:rPr>
          <w:rFonts w:eastAsia="Times New Roman"/>
          <w:sz w:val="22"/>
          <w:szCs w:val="22"/>
        </w:rPr>
        <w:t>What do you personally believe?</w:t>
      </w:r>
    </w:p>
    <w:p w14:paraId="27E4450B" w14:textId="77777777" w:rsidR="006E315D" w:rsidRDefault="006E315D" w:rsidP="006E315D">
      <w:pPr>
        <w:spacing w:after="0"/>
        <w:ind w:left="1440" w:hanging="720"/>
        <w:rPr>
          <w:sz w:val="22"/>
          <w:szCs w:val="22"/>
        </w:rPr>
      </w:pPr>
    </w:p>
    <w:p w14:paraId="7B398A50" w14:textId="77777777" w:rsidR="006E315D" w:rsidRDefault="006E315D" w:rsidP="006E315D">
      <w:pPr>
        <w:spacing w:after="0"/>
        <w:ind w:left="1440" w:hanging="720"/>
        <w:rPr>
          <w:rFonts w:eastAsia="Times New Roman"/>
          <w:sz w:val="22"/>
          <w:szCs w:val="22"/>
        </w:rPr>
      </w:pPr>
      <w:r>
        <w:rPr>
          <w:sz w:val="22"/>
          <w:szCs w:val="22"/>
        </w:rPr>
        <w:t>1</w:t>
      </w:r>
      <w:r w:rsidRPr="006E315D">
        <w:rPr>
          <w:sz w:val="22"/>
          <w:szCs w:val="22"/>
        </w:rPr>
        <w:tab/>
      </w:r>
      <w:r w:rsidRPr="006E315D">
        <w:rPr>
          <w:rFonts w:eastAsia="Times New Roman"/>
          <w:sz w:val="22"/>
          <w:szCs w:val="22"/>
        </w:rPr>
        <w:t>Prohibiting corporations from contributing to political campaigns is a legitimate restriction that promotes more democratic elections</w:t>
      </w:r>
    </w:p>
    <w:p w14:paraId="697C1EAA" w14:textId="77777777" w:rsidR="006E315D" w:rsidRPr="006E315D" w:rsidRDefault="006E315D" w:rsidP="006E315D">
      <w:pPr>
        <w:spacing w:after="0"/>
        <w:ind w:left="1440" w:hanging="720"/>
        <w:rPr>
          <w:sz w:val="22"/>
          <w:szCs w:val="22"/>
        </w:rPr>
      </w:pPr>
      <w:r>
        <w:rPr>
          <w:sz w:val="22"/>
          <w:szCs w:val="22"/>
        </w:rPr>
        <w:t>2</w:t>
      </w:r>
      <w:r w:rsidRPr="006E315D">
        <w:rPr>
          <w:sz w:val="22"/>
          <w:szCs w:val="22"/>
        </w:rPr>
        <w:tab/>
      </w:r>
      <w:r w:rsidRPr="006E315D">
        <w:rPr>
          <w:rFonts w:eastAsia="Times New Roman"/>
          <w:sz w:val="22"/>
          <w:szCs w:val="22"/>
        </w:rPr>
        <w:t>Prohibiting corporations from contributing to political campaigns</w:t>
      </w:r>
      <w:r w:rsidR="004C262C">
        <w:rPr>
          <w:rFonts w:eastAsia="Times New Roman"/>
          <w:sz w:val="22"/>
          <w:szCs w:val="22"/>
        </w:rPr>
        <w:t xml:space="preserve"> is</w:t>
      </w:r>
      <w:r w:rsidRPr="006E315D">
        <w:rPr>
          <w:rFonts w:eastAsia="Times New Roman"/>
          <w:sz w:val="22"/>
          <w:szCs w:val="22"/>
        </w:rPr>
        <w:t xml:space="preserve"> a violation of the right to free speech</w:t>
      </w:r>
    </w:p>
    <w:p w14:paraId="59B1467C" w14:textId="77777777" w:rsidR="006E315D" w:rsidRPr="006E315D" w:rsidRDefault="006E315D" w:rsidP="006E315D">
      <w:pPr>
        <w:spacing w:after="0"/>
        <w:ind w:left="1440" w:hanging="720"/>
        <w:rPr>
          <w:rFonts w:eastAsia="Times New Roman"/>
          <w:sz w:val="22"/>
          <w:szCs w:val="22"/>
        </w:rPr>
      </w:pPr>
    </w:p>
    <w:p w14:paraId="00E9DE04" w14:textId="77777777" w:rsidR="006E315D" w:rsidRPr="006E315D" w:rsidRDefault="006E315D" w:rsidP="006E315D">
      <w:pPr>
        <w:spacing w:after="0"/>
        <w:rPr>
          <w:rFonts w:eastAsia="Times New Roman"/>
          <w:sz w:val="22"/>
          <w:szCs w:val="22"/>
        </w:rPr>
      </w:pPr>
      <w:r w:rsidRPr="006E315D">
        <w:rPr>
          <w:rFonts w:eastAsia="Times New Roman"/>
          <w:sz w:val="22"/>
          <w:szCs w:val="22"/>
        </w:rPr>
        <w:t>What do you think the Supreme Court would decide if they were asked to rule on this issue?</w:t>
      </w:r>
    </w:p>
    <w:p w14:paraId="26F6E033" w14:textId="77777777" w:rsidR="006E315D" w:rsidRDefault="006E315D" w:rsidP="006E315D">
      <w:pPr>
        <w:spacing w:after="0"/>
        <w:rPr>
          <w:rFonts w:eastAsia="Times New Roman"/>
          <w:sz w:val="22"/>
          <w:szCs w:val="22"/>
        </w:rPr>
      </w:pPr>
    </w:p>
    <w:p w14:paraId="6803C677" w14:textId="77777777" w:rsidR="004C262C" w:rsidRPr="004C262C" w:rsidRDefault="006E315D" w:rsidP="004C262C">
      <w:pPr>
        <w:spacing w:after="0"/>
        <w:ind w:left="1440" w:hanging="720"/>
        <w:rPr>
          <w:rFonts w:eastAsia="Times New Roman"/>
          <w:sz w:val="22"/>
          <w:szCs w:val="22"/>
        </w:rPr>
      </w:pPr>
      <w:r>
        <w:rPr>
          <w:rFonts w:eastAsia="Times New Roman"/>
          <w:sz w:val="22"/>
          <w:szCs w:val="22"/>
        </w:rPr>
        <w:t>1</w:t>
      </w:r>
      <w:r>
        <w:rPr>
          <w:rFonts w:eastAsia="Times New Roman"/>
          <w:sz w:val="22"/>
          <w:szCs w:val="22"/>
        </w:rPr>
        <w:tab/>
      </w:r>
      <w:r w:rsidRPr="006E315D">
        <w:rPr>
          <w:rFonts w:eastAsia="Times New Roman"/>
          <w:sz w:val="22"/>
          <w:szCs w:val="22"/>
        </w:rPr>
        <w:t>Prohibiting corporations from contributing to political campaigns is a legitimate restriction that promotes more democratic elections</w:t>
      </w:r>
    </w:p>
    <w:p w14:paraId="73E1A293" w14:textId="77777777" w:rsidR="006E315D" w:rsidRPr="006E315D" w:rsidRDefault="004C262C" w:rsidP="006E315D">
      <w:pPr>
        <w:spacing w:after="0"/>
        <w:ind w:left="1440" w:hanging="720"/>
        <w:rPr>
          <w:sz w:val="22"/>
          <w:szCs w:val="22"/>
        </w:rPr>
      </w:pPr>
      <w:r>
        <w:rPr>
          <w:sz w:val="22"/>
          <w:szCs w:val="22"/>
        </w:rPr>
        <w:t>2</w:t>
      </w:r>
      <w:r w:rsidR="006E315D" w:rsidRPr="006E315D">
        <w:rPr>
          <w:sz w:val="22"/>
          <w:szCs w:val="22"/>
        </w:rPr>
        <w:tab/>
      </w:r>
      <w:r w:rsidR="006E315D" w:rsidRPr="006E315D">
        <w:rPr>
          <w:rFonts w:eastAsia="Times New Roman"/>
          <w:sz w:val="22"/>
          <w:szCs w:val="22"/>
        </w:rPr>
        <w:t>Prohibiting corporations from contributing to political campaigns</w:t>
      </w:r>
      <w:r>
        <w:rPr>
          <w:rFonts w:eastAsia="Times New Roman"/>
          <w:sz w:val="22"/>
          <w:szCs w:val="22"/>
        </w:rPr>
        <w:t xml:space="preserve"> is</w:t>
      </w:r>
      <w:r w:rsidR="006E315D" w:rsidRPr="006E315D">
        <w:rPr>
          <w:rFonts w:eastAsia="Times New Roman"/>
          <w:sz w:val="22"/>
          <w:szCs w:val="22"/>
        </w:rPr>
        <w:t xml:space="preserve"> a violation of the right to free speech</w:t>
      </w:r>
    </w:p>
    <w:p w14:paraId="3226D3BE" w14:textId="77777777" w:rsidR="006E315D" w:rsidRPr="006E315D" w:rsidRDefault="006E315D" w:rsidP="006E315D">
      <w:pPr>
        <w:spacing w:after="0"/>
        <w:ind w:left="1440" w:hanging="720"/>
        <w:rPr>
          <w:rFonts w:eastAsia="Times New Roman"/>
          <w:sz w:val="22"/>
          <w:szCs w:val="22"/>
        </w:rPr>
      </w:pPr>
    </w:p>
    <w:p w14:paraId="1696010F" w14:textId="77777777" w:rsidR="00D91935" w:rsidRPr="006E315D" w:rsidRDefault="00D91935" w:rsidP="004A42CA">
      <w:pPr>
        <w:spacing w:after="0"/>
        <w:rPr>
          <w:b/>
          <w:sz w:val="22"/>
          <w:szCs w:val="22"/>
        </w:rPr>
      </w:pPr>
    </w:p>
    <w:p w14:paraId="13B3588B" w14:textId="77777777" w:rsidR="00D91935" w:rsidRPr="006E315D" w:rsidRDefault="00D91935" w:rsidP="004A42CA">
      <w:pPr>
        <w:spacing w:after="0"/>
        <w:rPr>
          <w:b/>
          <w:sz w:val="22"/>
          <w:szCs w:val="22"/>
        </w:rPr>
      </w:pPr>
    </w:p>
    <w:p w14:paraId="625899E5" w14:textId="77777777" w:rsidR="00940FB0" w:rsidRPr="006E315D" w:rsidRDefault="004C262C" w:rsidP="004A42CA">
      <w:pPr>
        <w:spacing w:after="0"/>
        <w:rPr>
          <w:b/>
          <w:sz w:val="22"/>
          <w:szCs w:val="22"/>
        </w:rPr>
      </w:pPr>
      <w:r>
        <w:rPr>
          <w:b/>
          <w:sz w:val="22"/>
          <w:szCs w:val="22"/>
        </w:rPr>
        <w:lastRenderedPageBreak/>
        <w:t>S</w:t>
      </w:r>
      <w:r w:rsidR="007E13EE" w:rsidRPr="006E315D">
        <w:rPr>
          <w:b/>
          <w:sz w:val="22"/>
          <w:szCs w:val="22"/>
        </w:rPr>
        <w:t>BB302</w:t>
      </w:r>
      <w:r>
        <w:rPr>
          <w:b/>
          <w:sz w:val="22"/>
          <w:szCs w:val="22"/>
        </w:rPr>
        <w:t>, SBB303</w:t>
      </w:r>
    </w:p>
    <w:p w14:paraId="7C14D861" w14:textId="77777777" w:rsidR="00940FB0" w:rsidRPr="006E315D" w:rsidRDefault="00940FB0" w:rsidP="004A42CA">
      <w:pPr>
        <w:spacing w:after="0"/>
        <w:rPr>
          <w:sz w:val="22"/>
          <w:szCs w:val="22"/>
        </w:rPr>
      </w:pPr>
    </w:p>
    <w:p w14:paraId="46BDFA8C" w14:textId="77777777" w:rsidR="00940FB0" w:rsidRPr="006E315D" w:rsidRDefault="00940FB0" w:rsidP="004A42CA">
      <w:pPr>
        <w:spacing w:after="0"/>
        <w:rPr>
          <w:sz w:val="22"/>
          <w:szCs w:val="22"/>
        </w:rPr>
      </w:pPr>
      <w:r w:rsidRPr="006E315D">
        <w:rPr>
          <w:sz w:val="22"/>
          <w:szCs w:val="22"/>
        </w:rPr>
        <w:t>SINGLE CHOICE</w:t>
      </w:r>
    </w:p>
    <w:p w14:paraId="0141A9B3" w14:textId="77777777" w:rsidR="00940FB0" w:rsidRPr="006E315D" w:rsidRDefault="00940FB0" w:rsidP="004A42CA">
      <w:pPr>
        <w:spacing w:after="0"/>
        <w:rPr>
          <w:sz w:val="22"/>
          <w:szCs w:val="22"/>
        </w:rPr>
      </w:pPr>
    </w:p>
    <w:p w14:paraId="4F17ED87" w14:textId="77777777" w:rsidR="004C262C" w:rsidRPr="006E315D" w:rsidRDefault="004C262C" w:rsidP="004C262C">
      <w:pPr>
        <w:spacing w:after="0"/>
        <w:rPr>
          <w:sz w:val="22"/>
          <w:szCs w:val="22"/>
        </w:rPr>
      </w:pPr>
      <w:r>
        <w:rPr>
          <w:sz w:val="22"/>
          <w:szCs w:val="22"/>
        </w:rPr>
        <w:t>Case 2</w:t>
      </w:r>
      <w:r w:rsidRPr="006E315D">
        <w:rPr>
          <w:sz w:val="22"/>
          <w:szCs w:val="22"/>
        </w:rPr>
        <w:t xml:space="preserve"> Respondent</w:t>
      </w:r>
      <w:r>
        <w:rPr>
          <w:sz w:val="22"/>
          <w:szCs w:val="22"/>
        </w:rPr>
        <w:t>, Case 2</w:t>
      </w:r>
      <w:r w:rsidRPr="006E315D">
        <w:rPr>
          <w:sz w:val="22"/>
          <w:szCs w:val="22"/>
        </w:rPr>
        <w:t xml:space="preserve"> Court</w:t>
      </w:r>
    </w:p>
    <w:p w14:paraId="6400220B" w14:textId="77777777" w:rsidR="004C262C" w:rsidRPr="006E315D" w:rsidRDefault="004C262C" w:rsidP="004C262C">
      <w:pPr>
        <w:spacing w:after="0"/>
        <w:rPr>
          <w:sz w:val="22"/>
          <w:szCs w:val="22"/>
        </w:rPr>
      </w:pPr>
    </w:p>
    <w:p w14:paraId="7426E8AB" w14:textId="77777777" w:rsidR="004C262C" w:rsidRPr="006E315D" w:rsidRDefault="004C262C" w:rsidP="004C262C">
      <w:pPr>
        <w:spacing w:after="0"/>
        <w:rPr>
          <w:rFonts w:cs="Times New Roman"/>
          <w:i/>
          <w:iCs/>
          <w:sz w:val="22"/>
          <w:szCs w:val="22"/>
        </w:rPr>
      </w:pPr>
      <w:r w:rsidRPr="006E315D">
        <w:rPr>
          <w:rFonts w:cs="Times New Roman"/>
          <w:i/>
          <w:iCs/>
          <w:sz w:val="22"/>
          <w:szCs w:val="22"/>
        </w:rPr>
        <w:t>Randomize (50-50) whether respondents are presented Version A or Version B</w:t>
      </w:r>
    </w:p>
    <w:p w14:paraId="13B8DECF" w14:textId="77777777" w:rsidR="00940FB0" w:rsidRDefault="006D3311" w:rsidP="004A42CA">
      <w:pPr>
        <w:spacing w:after="0"/>
        <w:rPr>
          <w:sz w:val="22"/>
          <w:szCs w:val="22"/>
        </w:rPr>
      </w:pPr>
      <w:ins w:id="0" w:author="Stephen" w:date="2010-06-20T11:37:00Z">
        <w:r>
          <w:rPr>
            <w:sz w:val="22"/>
            <w:szCs w:val="22"/>
          </w:rPr>
          <w:t xml:space="preserve">[JUST A THOUGHT </w:t>
        </w:r>
      </w:ins>
      <w:ins w:id="1" w:author="Stephen" w:date="2010-06-20T11:38:00Z">
        <w:r>
          <w:rPr>
            <w:sz w:val="22"/>
            <w:szCs w:val="22"/>
          </w:rPr>
          <w:t>–</w:t>
        </w:r>
      </w:ins>
      <w:ins w:id="2" w:author="Stephen" w:date="2010-06-20T11:37:00Z">
        <w:r>
          <w:rPr>
            <w:sz w:val="22"/>
            <w:szCs w:val="22"/>
          </w:rPr>
          <w:t xml:space="preserve"> NOT </w:t>
        </w:r>
      </w:ins>
      <w:ins w:id="3" w:author="Stephen" w:date="2010-06-20T11:38:00Z">
        <w:r>
          <w:rPr>
            <w:sz w:val="22"/>
            <w:szCs w:val="22"/>
          </w:rPr>
          <w:t xml:space="preserve">SURE THIS IS BETTER.  THE WORDING IN THIS QUESTION MAY BE A LITTLE CONFUSING.  WOULD IT MAKE SENSE TO MORE CLEARLY DEFINE THE “NO AUTHORITY” OPTION TO SAY SOMETHINGLIKE “OTHER PEOPLE BELIEVE THAT THE GOVERNMENT MUST RELEASE THESE PEOPLE AFTER THEIR ORIGINAL PRISON SENTENCES HAVE ENDED”.  I COULD GO EITHER WAY BUT WORRY A BIT THAT THE CURRENT WORDING </w:t>
        </w:r>
      </w:ins>
      <w:ins w:id="4" w:author="Stephen" w:date="2010-06-20T11:39:00Z">
        <w:r>
          <w:rPr>
            <w:sz w:val="22"/>
            <w:szCs w:val="22"/>
          </w:rPr>
          <w:t>MAKES THE ANSWER OPTIONS LESS OBVIOUS AND DOESN’T DEFINE THE OTHER SIDE AS CLEARLY.</w:t>
        </w:r>
      </w:ins>
    </w:p>
    <w:p w14:paraId="36487A40" w14:textId="77777777" w:rsidR="004C262C" w:rsidRPr="004C262C" w:rsidRDefault="004C262C" w:rsidP="004A42CA">
      <w:pPr>
        <w:spacing w:after="0"/>
        <w:rPr>
          <w:i/>
          <w:sz w:val="22"/>
          <w:szCs w:val="22"/>
        </w:rPr>
      </w:pPr>
      <w:r>
        <w:rPr>
          <w:i/>
          <w:sz w:val="22"/>
          <w:szCs w:val="22"/>
        </w:rPr>
        <w:t>Version A</w:t>
      </w:r>
    </w:p>
    <w:p w14:paraId="1586B4EE" w14:textId="77777777" w:rsidR="004C262C" w:rsidRPr="006E315D" w:rsidRDefault="004C262C" w:rsidP="004A42CA">
      <w:pPr>
        <w:spacing w:after="0"/>
        <w:rPr>
          <w:sz w:val="22"/>
          <w:szCs w:val="22"/>
        </w:rPr>
      </w:pPr>
    </w:p>
    <w:p w14:paraId="6BD7D378" w14:textId="77777777" w:rsidR="00940FB0" w:rsidRPr="006E315D" w:rsidRDefault="004C262C" w:rsidP="004A42CA">
      <w:pPr>
        <w:spacing w:after="0"/>
        <w:rPr>
          <w:sz w:val="22"/>
          <w:szCs w:val="22"/>
        </w:rPr>
      </w:pPr>
      <w:r>
        <w:rPr>
          <w:sz w:val="22"/>
          <w:szCs w:val="22"/>
        </w:rPr>
        <w:t xml:space="preserve">Some people believe that </w:t>
      </w:r>
      <w:r w:rsidR="00940FB0" w:rsidRPr="006E315D">
        <w:rPr>
          <w:sz w:val="22"/>
          <w:szCs w:val="22"/>
        </w:rPr>
        <w:t>the federal government</w:t>
      </w:r>
      <w:r>
        <w:rPr>
          <w:sz w:val="22"/>
          <w:szCs w:val="22"/>
        </w:rPr>
        <w:t xml:space="preserve"> should</w:t>
      </w:r>
      <w:r w:rsidR="00940FB0" w:rsidRPr="006E315D">
        <w:rPr>
          <w:sz w:val="22"/>
          <w:szCs w:val="22"/>
        </w:rPr>
        <w:t xml:space="preserve"> have the authority to imprison sex offenders indefinitely</w:t>
      </w:r>
      <w:r w:rsidR="000F28D4" w:rsidRPr="006E315D">
        <w:rPr>
          <w:sz w:val="22"/>
          <w:szCs w:val="22"/>
        </w:rPr>
        <w:t xml:space="preserve"> </w:t>
      </w:r>
      <w:r w:rsidR="000F28D4" w:rsidRPr="006E315D">
        <w:rPr>
          <w:rFonts w:eastAsia="Times New Roman"/>
          <w:sz w:val="22"/>
          <w:szCs w:val="22"/>
        </w:rPr>
        <w:t>after their original prison sentences have ended</w:t>
      </w:r>
      <w:r>
        <w:rPr>
          <w:rFonts w:eastAsia="Times New Roman"/>
          <w:sz w:val="22"/>
          <w:szCs w:val="22"/>
        </w:rPr>
        <w:t>.</w:t>
      </w:r>
      <w:r w:rsidR="00940FB0" w:rsidRPr="006E315D">
        <w:rPr>
          <w:sz w:val="22"/>
          <w:szCs w:val="22"/>
        </w:rPr>
        <w:t xml:space="preserve"> </w:t>
      </w:r>
      <w:r>
        <w:rPr>
          <w:sz w:val="22"/>
          <w:szCs w:val="22"/>
        </w:rPr>
        <w:t>Other people believe that the</w:t>
      </w:r>
      <w:r w:rsidR="00940FB0" w:rsidRPr="006E315D">
        <w:rPr>
          <w:sz w:val="22"/>
          <w:szCs w:val="22"/>
        </w:rPr>
        <w:t xml:space="preserve"> federal government</w:t>
      </w:r>
      <w:r>
        <w:rPr>
          <w:sz w:val="22"/>
          <w:szCs w:val="22"/>
        </w:rPr>
        <w:t xml:space="preserve"> does</w:t>
      </w:r>
      <w:r w:rsidR="00940FB0" w:rsidRPr="006E315D">
        <w:rPr>
          <w:sz w:val="22"/>
          <w:szCs w:val="22"/>
        </w:rPr>
        <w:t xml:space="preserve"> not have this power</w:t>
      </w:r>
      <w:r>
        <w:rPr>
          <w:sz w:val="22"/>
          <w:szCs w:val="22"/>
        </w:rPr>
        <w:t>.</w:t>
      </w:r>
      <w:r w:rsidR="00940FB0" w:rsidRPr="006E315D">
        <w:rPr>
          <w:sz w:val="22"/>
          <w:szCs w:val="22"/>
        </w:rPr>
        <w:t xml:space="preserve"> </w:t>
      </w:r>
    </w:p>
    <w:p w14:paraId="51D88799" w14:textId="77777777" w:rsidR="00940FB0" w:rsidRDefault="00940FB0" w:rsidP="004A42CA">
      <w:pPr>
        <w:spacing w:after="0"/>
        <w:rPr>
          <w:sz w:val="22"/>
          <w:szCs w:val="22"/>
        </w:rPr>
      </w:pPr>
    </w:p>
    <w:p w14:paraId="7AD6CCB9" w14:textId="77777777" w:rsidR="004C262C" w:rsidRPr="006E315D" w:rsidRDefault="004C262C" w:rsidP="004C262C">
      <w:pPr>
        <w:spacing w:after="0"/>
        <w:rPr>
          <w:rFonts w:eastAsia="Times New Roman"/>
          <w:sz w:val="22"/>
          <w:szCs w:val="22"/>
        </w:rPr>
      </w:pPr>
      <w:r w:rsidRPr="006E315D">
        <w:rPr>
          <w:rFonts w:eastAsia="Times New Roman"/>
          <w:sz w:val="22"/>
          <w:szCs w:val="22"/>
        </w:rPr>
        <w:t>What do you personally believe?</w:t>
      </w:r>
    </w:p>
    <w:p w14:paraId="1D78D4BD" w14:textId="77777777" w:rsidR="004C262C" w:rsidRPr="006E315D" w:rsidRDefault="004C262C" w:rsidP="004A42CA">
      <w:pPr>
        <w:spacing w:after="0"/>
        <w:rPr>
          <w:sz w:val="22"/>
          <w:szCs w:val="22"/>
        </w:rPr>
      </w:pPr>
    </w:p>
    <w:p w14:paraId="3F861021" w14:textId="77777777" w:rsidR="00940FB0" w:rsidRPr="006E315D" w:rsidRDefault="00AE438F" w:rsidP="004A42CA">
      <w:pPr>
        <w:spacing w:after="0"/>
        <w:ind w:firstLine="720"/>
        <w:rPr>
          <w:sz w:val="22"/>
          <w:szCs w:val="22"/>
        </w:rPr>
      </w:pPr>
      <w:r w:rsidRPr="006E315D">
        <w:rPr>
          <w:sz w:val="22"/>
          <w:szCs w:val="22"/>
        </w:rPr>
        <w:t>1</w:t>
      </w:r>
      <w:r w:rsidRPr="006E315D">
        <w:rPr>
          <w:sz w:val="22"/>
          <w:szCs w:val="22"/>
        </w:rPr>
        <w:tab/>
      </w:r>
      <w:r w:rsidR="00940FB0" w:rsidRPr="006E315D">
        <w:rPr>
          <w:sz w:val="22"/>
          <w:szCs w:val="22"/>
        </w:rPr>
        <w:t>The federal government should have the authority</w:t>
      </w:r>
    </w:p>
    <w:p w14:paraId="1525A80B" w14:textId="77777777" w:rsidR="00940FB0" w:rsidRPr="006E315D" w:rsidRDefault="00AE438F" w:rsidP="004A42CA">
      <w:pPr>
        <w:spacing w:after="0"/>
        <w:ind w:firstLine="720"/>
        <w:rPr>
          <w:sz w:val="22"/>
          <w:szCs w:val="22"/>
        </w:rPr>
      </w:pPr>
      <w:r w:rsidRPr="006E315D">
        <w:rPr>
          <w:sz w:val="22"/>
          <w:szCs w:val="22"/>
        </w:rPr>
        <w:t>2</w:t>
      </w:r>
      <w:r w:rsidRPr="006E315D">
        <w:rPr>
          <w:sz w:val="22"/>
          <w:szCs w:val="22"/>
        </w:rPr>
        <w:tab/>
      </w:r>
      <w:r w:rsidR="00940FB0" w:rsidRPr="006E315D">
        <w:rPr>
          <w:sz w:val="22"/>
          <w:szCs w:val="22"/>
        </w:rPr>
        <w:t>The federal government does not have this power</w:t>
      </w:r>
    </w:p>
    <w:p w14:paraId="60AC709B" w14:textId="77777777" w:rsidR="00D91935" w:rsidRPr="006E315D" w:rsidRDefault="00D91935" w:rsidP="004A42CA">
      <w:pPr>
        <w:spacing w:after="0"/>
        <w:rPr>
          <w:sz w:val="22"/>
          <w:szCs w:val="22"/>
        </w:rPr>
      </w:pPr>
    </w:p>
    <w:p w14:paraId="5268D681" w14:textId="77777777" w:rsidR="00D91935" w:rsidRPr="006E315D" w:rsidRDefault="004C262C" w:rsidP="004A42CA">
      <w:pPr>
        <w:spacing w:after="0"/>
        <w:rPr>
          <w:sz w:val="22"/>
          <w:szCs w:val="22"/>
        </w:rPr>
      </w:pPr>
      <w:r w:rsidRPr="006E315D">
        <w:rPr>
          <w:rFonts w:eastAsia="Times New Roman"/>
          <w:sz w:val="22"/>
          <w:szCs w:val="22"/>
        </w:rPr>
        <w:t>What do you think the Supreme Court would decide if they were asked to rule on this issue?</w:t>
      </w:r>
    </w:p>
    <w:p w14:paraId="1AF9F7CB" w14:textId="77777777" w:rsidR="00D91935" w:rsidRPr="006E315D" w:rsidRDefault="00D91935" w:rsidP="004A42CA">
      <w:pPr>
        <w:spacing w:after="0"/>
        <w:rPr>
          <w:sz w:val="22"/>
          <w:szCs w:val="22"/>
        </w:rPr>
      </w:pPr>
    </w:p>
    <w:p w14:paraId="02A3F3ED" w14:textId="77777777" w:rsidR="004C262C" w:rsidRPr="006E315D" w:rsidRDefault="004C262C" w:rsidP="004C262C">
      <w:pPr>
        <w:spacing w:after="0"/>
        <w:ind w:firstLine="720"/>
        <w:rPr>
          <w:sz w:val="22"/>
          <w:szCs w:val="22"/>
        </w:rPr>
      </w:pPr>
      <w:r w:rsidRPr="006E315D">
        <w:rPr>
          <w:sz w:val="22"/>
          <w:szCs w:val="22"/>
        </w:rPr>
        <w:t>1</w:t>
      </w:r>
      <w:r w:rsidRPr="006E315D">
        <w:rPr>
          <w:sz w:val="22"/>
          <w:szCs w:val="22"/>
        </w:rPr>
        <w:tab/>
        <w:t>The federal government should have the authority</w:t>
      </w:r>
    </w:p>
    <w:p w14:paraId="66D18205" w14:textId="77777777" w:rsidR="004C262C" w:rsidRPr="006E315D" w:rsidRDefault="004C262C" w:rsidP="004C262C">
      <w:pPr>
        <w:spacing w:after="0"/>
        <w:ind w:firstLine="720"/>
        <w:rPr>
          <w:sz w:val="22"/>
          <w:szCs w:val="22"/>
        </w:rPr>
      </w:pPr>
      <w:r w:rsidRPr="006E315D">
        <w:rPr>
          <w:sz w:val="22"/>
          <w:szCs w:val="22"/>
        </w:rPr>
        <w:t>2</w:t>
      </w:r>
      <w:r w:rsidRPr="006E315D">
        <w:rPr>
          <w:sz w:val="22"/>
          <w:szCs w:val="22"/>
        </w:rPr>
        <w:tab/>
        <w:t>The federal government does not have this power</w:t>
      </w:r>
    </w:p>
    <w:p w14:paraId="0E75D922" w14:textId="77777777" w:rsidR="00D91935" w:rsidRDefault="00D91935" w:rsidP="004A42CA">
      <w:pPr>
        <w:spacing w:after="0"/>
        <w:rPr>
          <w:sz w:val="22"/>
          <w:szCs w:val="22"/>
        </w:rPr>
      </w:pPr>
    </w:p>
    <w:p w14:paraId="5A179344" w14:textId="77777777" w:rsidR="004C262C" w:rsidRPr="004C262C" w:rsidRDefault="004C262C" w:rsidP="004A42CA">
      <w:pPr>
        <w:spacing w:after="0"/>
        <w:rPr>
          <w:i/>
          <w:sz w:val="22"/>
          <w:szCs w:val="22"/>
        </w:rPr>
      </w:pPr>
      <w:r>
        <w:rPr>
          <w:i/>
          <w:sz w:val="22"/>
          <w:szCs w:val="22"/>
        </w:rPr>
        <w:t>Version B</w:t>
      </w:r>
    </w:p>
    <w:p w14:paraId="55796E18" w14:textId="77777777" w:rsidR="00D91935" w:rsidRPr="006E315D" w:rsidRDefault="00D91935" w:rsidP="004A42CA">
      <w:pPr>
        <w:spacing w:after="0"/>
        <w:rPr>
          <w:sz w:val="22"/>
          <w:szCs w:val="22"/>
        </w:rPr>
      </w:pPr>
    </w:p>
    <w:p w14:paraId="2E81791E" w14:textId="77777777" w:rsidR="00D91935" w:rsidRDefault="004C262C" w:rsidP="004A42CA">
      <w:pPr>
        <w:spacing w:after="0"/>
        <w:rPr>
          <w:sz w:val="22"/>
          <w:szCs w:val="22"/>
        </w:rPr>
      </w:pPr>
      <w:r>
        <w:rPr>
          <w:sz w:val="22"/>
          <w:szCs w:val="22"/>
        </w:rPr>
        <w:t xml:space="preserve">Some people believe that </w:t>
      </w:r>
      <w:r w:rsidRPr="006E315D">
        <w:rPr>
          <w:sz w:val="22"/>
          <w:szCs w:val="22"/>
        </w:rPr>
        <w:t>the federal government</w:t>
      </w:r>
      <w:r>
        <w:rPr>
          <w:sz w:val="22"/>
          <w:szCs w:val="22"/>
        </w:rPr>
        <w:t xml:space="preserve"> does not have the power</w:t>
      </w:r>
      <w:r w:rsidRPr="006E315D">
        <w:rPr>
          <w:sz w:val="22"/>
          <w:szCs w:val="22"/>
        </w:rPr>
        <w:t xml:space="preserve"> to imprison sex offenders indefinitely </w:t>
      </w:r>
      <w:r w:rsidRPr="006E315D">
        <w:rPr>
          <w:rFonts w:eastAsia="Times New Roman"/>
          <w:sz w:val="22"/>
          <w:szCs w:val="22"/>
        </w:rPr>
        <w:t>after their original prison sentences have ended</w:t>
      </w:r>
      <w:r>
        <w:rPr>
          <w:rFonts w:eastAsia="Times New Roman"/>
          <w:sz w:val="22"/>
          <w:szCs w:val="22"/>
        </w:rPr>
        <w:t>.</w:t>
      </w:r>
      <w:r w:rsidRPr="006E315D">
        <w:rPr>
          <w:sz w:val="22"/>
          <w:szCs w:val="22"/>
        </w:rPr>
        <w:t xml:space="preserve"> </w:t>
      </w:r>
      <w:r>
        <w:rPr>
          <w:sz w:val="22"/>
          <w:szCs w:val="22"/>
        </w:rPr>
        <w:t>Other people believe that the</w:t>
      </w:r>
      <w:r w:rsidRPr="006E315D">
        <w:rPr>
          <w:sz w:val="22"/>
          <w:szCs w:val="22"/>
        </w:rPr>
        <w:t xml:space="preserve"> federal government</w:t>
      </w:r>
      <w:r>
        <w:rPr>
          <w:sz w:val="22"/>
          <w:szCs w:val="22"/>
        </w:rPr>
        <w:t xml:space="preserve"> should have this authority.</w:t>
      </w:r>
    </w:p>
    <w:p w14:paraId="38104B0A" w14:textId="77777777" w:rsidR="004C262C" w:rsidRDefault="004C262C" w:rsidP="004A42CA">
      <w:pPr>
        <w:spacing w:after="0"/>
        <w:rPr>
          <w:sz w:val="22"/>
          <w:szCs w:val="22"/>
        </w:rPr>
      </w:pPr>
    </w:p>
    <w:p w14:paraId="641BA1FC" w14:textId="77777777" w:rsidR="004C262C" w:rsidRPr="006E315D" w:rsidRDefault="004C262C" w:rsidP="004C262C">
      <w:pPr>
        <w:spacing w:after="0"/>
        <w:rPr>
          <w:rFonts w:eastAsia="Times New Roman"/>
          <w:sz w:val="22"/>
          <w:szCs w:val="22"/>
        </w:rPr>
      </w:pPr>
      <w:r w:rsidRPr="006E315D">
        <w:rPr>
          <w:rFonts w:eastAsia="Times New Roman"/>
          <w:sz w:val="22"/>
          <w:szCs w:val="22"/>
        </w:rPr>
        <w:t>What do you personally believe?</w:t>
      </w:r>
    </w:p>
    <w:p w14:paraId="13223B35" w14:textId="77777777" w:rsidR="004C262C" w:rsidRDefault="004C262C" w:rsidP="004C262C">
      <w:pPr>
        <w:spacing w:after="0"/>
        <w:rPr>
          <w:sz w:val="22"/>
          <w:szCs w:val="22"/>
        </w:rPr>
      </w:pPr>
    </w:p>
    <w:p w14:paraId="234620FE" w14:textId="77777777" w:rsidR="004C262C" w:rsidRPr="006E315D" w:rsidRDefault="004C262C" w:rsidP="004C262C">
      <w:pPr>
        <w:spacing w:after="0"/>
        <w:ind w:firstLine="720"/>
        <w:rPr>
          <w:sz w:val="22"/>
          <w:szCs w:val="22"/>
        </w:rPr>
      </w:pPr>
      <w:r>
        <w:rPr>
          <w:sz w:val="22"/>
          <w:szCs w:val="22"/>
        </w:rPr>
        <w:t>1</w:t>
      </w:r>
      <w:r w:rsidRPr="006E315D">
        <w:rPr>
          <w:sz w:val="22"/>
          <w:szCs w:val="22"/>
        </w:rPr>
        <w:tab/>
        <w:t>The federal government does not have this power</w:t>
      </w:r>
    </w:p>
    <w:p w14:paraId="546C87B7" w14:textId="77777777" w:rsidR="004C262C" w:rsidRPr="006E315D" w:rsidRDefault="004C262C" w:rsidP="004C262C">
      <w:pPr>
        <w:spacing w:after="0"/>
        <w:ind w:firstLine="720"/>
        <w:rPr>
          <w:sz w:val="22"/>
          <w:szCs w:val="22"/>
        </w:rPr>
      </w:pPr>
      <w:r>
        <w:rPr>
          <w:sz w:val="22"/>
          <w:szCs w:val="22"/>
        </w:rPr>
        <w:t>2</w:t>
      </w:r>
      <w:r w:rsidRPr="006E315D">
        <w:rPr>
          <w:sz w:val="22"/>
          <w:szCs w:val="22"/>
        </w:rPr>
        <w:tab/>
        <w:t>The federal government should have the authority</w:t>
      </w:r>
    </w:p>
    <w:p w14:paraId="629F5058" w14:textId="77777777" w:rsidR="004C262C" w:rsidRPr="006E315D" w:rsidRDefault="004C262C" w:rsidP="004C262C">
      <w:pPr>
        <w:spacing w:after="0"/>
        <w:rPr>
          <w:sz w:val="22"/>
          <w:szCs w:val="22"/>
        </w:rPr>
      </w:pPr>
    </w:p>
    <w:p w14:paraId="14DA2A25" w14:textId="77777777" w:rsidR="004C262C" w:rsidRPr="006E315D" w:rsidRDefault="004C262C" w:rsidP="004C262C">
      <w:pPr>
        <w:spacing w:after="0"/>
        <w:rPr>
          <w:sz w:val="22"/>
          <w:szCs w:val="22"/>
        </w:rPr>
      </w:pPr>
      <w:r w:rsidRPr="006E315D">
        <w:rPr>
          <w:rFonts w:eastAsia="Times New Roman"/>
          <w:sz w:val="22"/>
          <w:szCs w:val="22"/>
        </w:rPr>
        <w:t>What do you think the Supreme Court would decide if they were asked to rule on this issue?</w:t>
      </w:r>
    </w:p>
    <w:p w14:paraId="108F8FAE" w14:textId="77777777" w:rsidR="004C262C" w:rsidRDefault="004C262C" w:rsidP="004C262C">
      <w:pPr>
        <w:spacing w:after="0"/>
        <w:rPr>
          <w:sz w:val="22"/>
          <w:szCs w:val="22"/>
        </w:rPr>
      </w:pPr>
    </w:p>
    <w:p w14:paraId="6E87CF90" w14:textId="77777777" w:rsidR="004C262C" w:rsidRPr="006E315D" w:rsidRDefault="004C262C" w:rsidP="004C262C">
      <w:pPr>
        <w:spacing w:after="0"/>
        <w:rPr>
          <w:sz w:val="22"/>
          <w:szCs w:val="22"/>
        </w:rPr>
      </w:pPr>
      <w:r>
        <w:rPr>
          <w:sz w:val="22"/>
          <w:szCs w:val="22"/>
        </w:rPr>
        <w:tab/>
        <w:t>1</w:t>
      </w:r>
      <w:r w:rsidRPr="006E315D">
        <w:rPr>
          <w:sz w:val="22"/>
          <w:szCs w:val="22"/>
        </w:rPr>
        <w:tab/>
        <w:t>The federal government does not have this power</w:t>
      </w:r>
    </w:p>
    <w:p w14:paraId="6B32C0D8" w14:textId="77777777" w:rsidR="004C262C" w:rsidRPr="006E315D" w:rsidRDefault="004C262C" w:rsidP="004C262C">
      <w:pPr>
        <w:spacing w:after="0"/>
        <w:ind w:firstLine="720"/>
        <w:rPr>
          <w:sz w:val="22"/>
          <w:szCs w:val="22"/>
        </w:rPr>
      </w:pPr>
      <w:r>
        <w:rPr>
          <w:sz w:val="22"/>
          <w:szCs w:val="22"/>
        </w:rPr>
        <w:t>2</w:t>
      </w:r>
      <w:r w:rsidRPr="006E315D">
        <w:rPr>
          <w:sz w:val="22"/>
          <w:szCs w:val="22"/>
        </w:rPr>
        <w:tab/>
        <w:t>The federal government should have the authority</w:t>
      </w:r>
    </w:p>
    <w:p w14:paraId="151D104A" w14:textId="77777777" w:rsidR="004C262C" w:rsidRPr="006E315D" w:rsidRDefault="004C262C" w:rsidP="004C262C">
      <w:pPr>
        <w:spacing w:after="0"/>
        <w:ind w:firstLine="720"/>
        <w:rPr>
          <w:sz w:val="22"/>
          <w:szCs w:val="22"/>
        </w:rPr>
      </w:pPr>
    </w:p>
    <w:p w14:paraId="17069711" w14:textId="77777777" w:rsidR="004C262C" w:rsidRPr="006E315D" w:rsidRDefault="004C262C" w:rsidP="004A42CA">
      <w:pPr>
        <w:spacing w:after="0"/>
        <w:rPr>
          <w:sz w:val="22"/>
          <w:szCs w:val="22"/>
        </w:rPr>
      </w:pPr>
    </w:p>
    <w:p w14:paraId="72DE12C8" w14:textId="77777777" w:rsidR="00D91935" w:rsidRPr="006E315D" w:rsidRDefault="00D91935" w:rsidP="004A42CA">
      <w:pPr>
        <w:spacing w:after="0"/>
        <w:rPr>
          <w:sz w:val="22"/>
          <w:szCs w:val="22"/>
        </w:rPr>
      </w:pPr>
    </w:p>
    <w:p w14:paraId="4C8377EB" w14:textId="77777777" w:rsidR="00D91935" w:rsidRPr="006E315D" w:rsidRDefault="00D91935" w:rsidP="004A42CA">
      <w:pPr>
        <w:spacing w:after="0"/>
        <w:rPr>
          <w:sz w:val="22"/>
          <w:szCs w:val="22"/>
        </w:rPr>
      </w:pPr>
    </w:p>
    <w:p w14:paraId="6A9C568C" w14:textId="77777777" w:rsidR="00D91935" w:rsidRPr="006E315D" w:rsidRDefault="00D91935" w:rsidP="004A42CA">
      <w:pPr>
        <w:spacing w:after="0"/>
        <w:rPr>
          <w:sz w:val="22"/>
          <w:szCs w:val="22"/>
        </w:rPr>
      </w:pPr>
    </w:p>
    <w:p w14:paraId="0AB13372" w14:textId="77777777" w:rsidR="00D91935" w:rsidRPr="006E315D" w:rsidRDefault="00D91935" w:rsidP="004A42CA">
      <w:pPr>
        <w:spacing w:after="0"/>
        <w:rPr>
          <w:sz w:val="22"/>
          <w:szCs w:val="22"/>
        </w:rPr>
      </w:pPr>
    </w:p>
    <w:p w14:paraId="4B0F562F" w14:textId="77777777" w:rsidR="00D91935" w:rsidRPr="006E315D" w:rsidRDefault="00D91935" w:rsidP="004A42CA">
      <w:pPr>
        <w:spacing w:after="0"/>
        <w:rPr>
          <w:sz w:val="22"/>
          <w:szCs w:val="22"/>
        </w:rPr>
      </w:pPr>
    </w:p>
    <w:p w14:paraId="266A24A3" w14:textId="77777777" w:rsidR="00D91935" w:rsidRPr="006E315D" w:rsidRDefault="00D91935" w:rsidP="004A42CA">
      <w:pPr>
        <w:spacing w:after="0"/>
        <w:rPr>
          <w:sz w:val="22"/>
          <w:szCs w:val="22"/>
        </w:rPr>
      </w:pPr>
    </w:p>
    <w:p w14:paraId="510C59B4" w14:textId="77777777" w:rsidR="00D91935" w:rsidRPr="006E315D" w:rsidRDefault="00D91935" w:rsidP="004A42CA">
      <w:pPr>
        <w:spacing w:after="0"/>
        <w:rPr>
          <w:sz w:val="22"/>
          <w:szCs w:val="22"/>
        </w:rPr>
      </w:pPr>
    </w:p>
    <w:p w14:paraId="61DA3C15" w14:textId="77777777" w:rsidR="00D91935" w:rsidRPr="006E315D" w:rsidRDefault="00D91935" w:rsidP="004A42CA">
      <w:pPr>
        <w:spacing w:after="0"/>
        <w:rPr>
          <w:sz w:val="22"/>
          <w:szCs w:val="22"/>
        </w:rPr>
      </w:pPr>
    </w:p>
    <w:p w14:paraId="0C3FEED6" w14:textId="77777777" w:rsidR="00D91935" w:rsidRPr="006E315D" w:rsidRDefault="00D91935" w:rsidP="004A42CA">
      <w:pPr>
        <w:spacing w:after="0"/>
        <w:rPr>
          <w:sz w:val="22"/>
          <w:szCs w:val="22"/>
        </w:rPr>
      </w:pPr>
    </w:p>
    <w:p w14:paraId="0BBA4F3A" w14:textId="77777777" w:rsidR="00940FB0" w:rsidRPr="006E315D" w:rsidRDefault="00594833" w:rsidP="004A42CA">
      <w:pPr>
        <w:spacing w:after="0"/>
        <w:rPr>
          <w:b/>
          <w:sz w:val="22"/>
          <w:szCs w:val="22"/>
        </w:rPr>
      </w:pPr>
      <w:r w:rsidRPr="006E315D">
        <w:rPr>
          <w:b/>
          <w:sz w:val="22"/>
          <w:szCs w:val="22"/>
        </w:rPr>
        <w:t>SBB304</w:t>
      </w:r>
      <w:r w:rsidR="004C262C">
        <w:rPr>
          <w:b/>
          <w:sz w:val="22"/>
          <w:szCs w:val="22"/>
        </w:rPr>
        <w:t>, SBB305</w:t>
      </w:r>
    </w:p>
    <w:p w14:paraId="057E227D" w14:textId="77777777" w:rsidR="00940FB0" w:rsidRPr="006E315D" w:rsidRDefault="00940FB0" w:rsidP="004A42CA">
      <w:pPr>
        <w:spacing w:after="0"/>
        <w:rPr>
          <w:sz w:val="22"/>
          <w:szCs w:val="22"/>
        </w:rPr>
      </w:pPr>
    </w:p>
    <w:p w14:paraId="52FDD4A6" w14:textId="77777777" w:rsidR="004C262C" w:rsidRPr="006E315D" w:rsidRDefault="004C262C" w:rsidP="004C262C">
      <w:pPr>
        <w:spacing w:after="0"/>
        <w:rPr>
          <w:sz w:val="22"/>
          <w:szCs w:val="22"/>
        </w:rPr>
      </w:pPr>
      <w:r w:rsidRPr="006E315D">
        <w:rPr>
          <w:sz w:val="22"/>
          <w:szCs w:val="22"/>
        </w:rPr>
        <w:t>SINGLE CHOICE</w:t>
      </w:r>
    </w:p>
    <w:p w14:paraId="6ED3C9D4" w14:textId="77777777" w:rsidR="004C262C" w:rsidRPr="006E315D" w:rsidRDefault="004C262C" w:rsidP="004C262C">
      <w:pPr>
        <w:spacing w:after="0"/>
        <w:rPr>
          <w:sz w:val="22"/>
          <w:szCs w:val="22"/>
        </w:rPr>
      </w:pPr>
    </w:p>
    <w:p w14:paraId="4DF2CEF0" w14:textId="77777777" w:rsidR="004C262C" w:rsidRPr="006E315D" w:rsidRDefault="004C262C" w:rsidP="004C262C">
      <w:pPr>
        <w:spacing w:after="0"/>
        <w:rPr>
          <w:sz w:val="22"/>
          <w:szCs w:val="22"/>
        </w:rPr>
      </w:pPr>
      <w:r>
        <w:rPr>
          <w:sz w:val="22"/>
          <w:szCs w:val="22"/>
        </w:rPr>
        <w:t>Case 3</w:t>
      </w:r>
      <w:r w:rsidRPr="006E315D">
        <w:rPr>
          <w:sz w:val="22"/>
          <w:szCs w:val="22"/>
        </w:rPr>
        <w:t xml:space="preserve"> Respondent</w:t>
      </w:r>
      <w:r>
        <w:rPr>
          <w:sz w:val="22"/>
          <w:szCs w:val="22"/>
        </w:rPr>
        <w:t>, Case 3</w:t>
      </w:r>
      <w:r w:rsidRPr="006E315D">
        <w:rPr>
          <w:sz w:val="22"/>
          <w:szCs w:val="22"/>
        </w:rPr>
        <w:t xml:space="preserve"> Court</w:t>
      </w:r>
    </w:p>
    <w:p w14:paraId="76F9B004" w14:textId="77777777" w:rsidR="004C262C" w:rsidRPr="006E315D" w:rsidRDefault="004C262C" w:rsidP="004C262C">
      <w:pPr>
        <w:spacing w:after="0"/>
        <w:rPr>
          <w:sz w:val="22"/>
          <w:szCs w:val="22"/>
        </w:rPr>
      </w:pPr>
    </w:p>
    <w:p w14:paraId="63E279B2" w14:textId="77777777" w:rsidR="004C262C" w:rsidRPr="006E315D" w:rsidRDefault="004C262C" w:rsidP="004C262C">
      <w:pPr>
        <w:spacing w:after="0"/>
        <w:rPr>
          <w:rFonts w:cs="Times New Roman"/>
          <w:i/>
          <w:iCs/>
          <w:sz w:val="22"/>
          <w:szCs w:val="22"/>
        </w:rPr>
      </w:pPr>
      <w:r w:rsidRPr="006E315D">
        <w:rPr>
          <w:rFonts w:cs="Times New Roman"/>
          <w:i/>
          <w:iCs/>
          <w:sz w:val="22"/>
          <w:szCs w:val="22"/>
        </w:rPr>
        <w:t>Randomize (50-50) whether respondents are presented Version A or Version B</w:t>
      </w:r>
    </w:p>
    <w:p w14:paraId="02637F67" w14:textId="77777777" w:rsidR="004C262C" w:rsidRDefault="004C262C" w:rsidP="004C262C">
      <w:pPr>
        <w:spacing w:after="0"/>
        <w:rPr>
          <w:sz w:val="22"/>
          <w:szCs w:val="22"/>
        </w:rPr>
      </w:pPr>
    </w:p>
    <w:p w14:paraId="3E1B4ED0" w14:textId="77777777" w:rsidR="007A6EBB" w:rsidRPr="006E315D" w:rsidRDefault="004C262C" w:rsidP="004C262C">
      <w:pPr>
        <w:spacing w:after="0"/>
        <w:rPr>
          <w:rFonts w:cs="Times New Roman"/>
          <w:i/>
          <w:iCs/>
          <w:sz w:val="22"/>
          <w:szCs w:val="22"/>
        </w:rPr>
      </w:pPr>
      <w:r>
        <w:rPr>
          <w:i/>
          <w:sz w:val="22"/>
          <w:szCs w:val="22"/>
        </w:rPr>
        <w:t>Version A</w:t>
      </w:r>
    </w:p>
    <w:p w14:paraId="38AB447A" w14:textId="77777777" w:rsidR="00940FB0" w:rsidRPr="006E315D" w:rsidRDefault="00940FB0" w:rsidP="004A42CA">
      <w:pPr>
        <w:spacing w:after="0"/>
        <w:rPr>
          <w:sz w:val="22"/>
          <w:szCs w:val="22"/>
        </w:rPr>
      </w:pPr>
    </w:p>
    <w:p w14:paraId="1D6ECEAB" w14:textId="77777777" w:rsidR="00940FB0" w:rsidRPr="006E315D" w:rsidRDefault="004C262C" w:rsidP="004A42CA">
      <w:pPr>
        <w:spacing w:after="0"/>
        <w:rPr>
          <w:sz w:val="22"/>
          <w:szCs w:val="22"/>
        </w:rPr>
      </w:pPr>
      <w:r>
        <w:rPr>
          <w:sz w:val="22"/>
          <w:szCs w:val="22"/>
        </w:rPr>
        <w:t>Some people believe that</w:t>
      </w:r>
      <w:r w:rsidR="00940FB0" w:rsidRPr="006E315D">
        <w:rPr>
          <w:sz w:val="22"/>
          <w:szCs w:val="22"/>
        </w:rPr>
        <w:t xml:space="preserve"> state and local governments</w:t>
      </w:r>
      <w:r>
        <w:rPr>
          <w:sz w:val="22"/>
          <w:szCs w:val="22"/>
        </w:rPr>
        <w:t xml:space="preserve"> should</w:t>
      </w:r>
      <w:r w:rsidR="00940FB0" w:rsidRPr="006E315D">
        <w:rPr>
          <w:sz w:val="22"/>
          <w:szCs w:val="22"/>
        </w:rPr>
        <w:t xml:space="preserve"> have the ability to ban the possession of handguns</w:t>
      </w:r>
      <w:r>
        <w:rPr>
          <w:sz w:val="22"/>
          <w:szCs w:val="22"/>
        </w:rPr>
        <w:t>.</w:t>
      </w:r>
      <w:r w:rsidR="00940FB0" w:rsidRPr="006E315D">
        <w:rPr>
          <w:sz w:val="22"/>
          <w:szCs w:val="22"/>
        </w:rPr>
        <w:t xml:space="preserve"> </w:t>
      </w:r>
      <w:r>
        <w:rPr>
          <w:sz w:val="22"/>
          <w:szCs w:val="22"/>
        </w:rPr>
        <w:t xml:space="preserve">Other people believe that </w:t>
      </w:r>
      <w:r w:rsidR="00940FB0" w:rsidRPr="006E315D">
        <w:rPr>
          <w:sz w:val="22"/>
          <w:szCs w:val="22"/>
        </w:rPr>
        <w:t>the right</w:t>
      </w:r>
      <w:r w:rsidR="00BD580E">
        <w:rPr>
          <w:sz w:val="22"/>
          <w:szCs w:val="22"/>
        </w:rPr>
        <w:t xml:space="preserve"> of individual citizens</w:t>
      </w:r>
      <w:r w:rsidR="00940FB0" w:rsidRPr="006E315D">
        <w:rPr>
          <w:sz w:val="22"/>
          <w:szCs w:val="22"/>
        </w:rPr>
        <w:t xml:space="preserve"> to possess handguns</w:t>
      </w:r>
      <w:r>
        <w:rPr>
          <w:sz w:val="22"/>
          <w:szCs w:val="22"/>
        </w:rPr>
        <w:t xml:space="preserve"> is</w:t>
      </w:r>
      <w:r w:rsidR="00940FB0" w:rsidRPr="006E315D">
        <w:rPr>
          <w:sz w:val="22"/>
          <w:szCs w:val="22"/>
        </w:rPr>
        <w:t xml:space="preserve"> protec</w:t>
      </w:r>
      <w:r>
        <w:rPr>
          <w:sz w:val="22"/>
          <w:szCs w:val="22"/>
        </w:rPr>
        <w:t>ted under the Second Amendment.</w:t>
      </w:r>
    </w:p>
    <w:p w14:paraId="3EFB4180" w14:textId="77777777" w:rsidR="00940FB0" w:rsidRDefault="00940FB0" w:rsidP="004A42CA">
      <w:pPr>
        <w:spacing w:after="0"/>
        <w:rPr>
          <w:sz w:val="22"/>
          <w:szCs w:val="22"/>
        </w:rPr>
      </w:pPr>
    </w:p>
    <w:p w14:paraId="480C9B00" w14:textId="77777777" w:rsidR="004C262C" w:rsidRPr="006E315D" w:rsidRDefault="004C262C" w:rsidP="004C262C">
      <w:pPr>
        <w:spacing w:after="0"/>
        <w:rPr>
          <w:rFonts w:eastAsia="Times New Roman"/>
          <w:sz w:val="22"/>
          <w:szCs w:val="22"/>
        </w:rPr>
      </w:pPr>
      <w:r w:rsidRPr="006E315D">
        <w:rPr>
          <w:rFonts w:eastAsia="Times New Roman"/>
          <w:sz w:val="22"/>
          <w:szCs w:val="22"/>
        </w:rPr>
        <w:t>What do you personally believe?</w:t>
      </w:r>
    </w:p>
    <w:p w14:paraId="26A31E20" w14:textId="77777777" w:rsidR="004C262C" w:rsidRPr="006E315D" w:rsidRDefault="004C262C" w:rsidP="004A42CA">
      <w:pPr>
        <w:spacing w:after="0"/>
        <w:rPr>
          <w:sz w:val="22"/>
          <w:szCs w:val="22"/>
        </w:rPr>
      </w:pPr>
    </w:p>
    <w:p w14:paraId="5AC78445" w14:textId="77777777" w:rsidR="00940FB0" w:rsidRPr="006E315D" w:rsidRDefault="00AE438F" w:rsidP="004A42CA">
      <w:pPr>
        <w:spacing w:after="0"/>
        <w:ind w:left="1440" w:hanging="720"/>
        <w:rPr>
          <w:sz w:val="22"/>
          <w:szCs w:val="22"/>
        </w:rPr>
      </w:pPr>
      <w:r w:rsidRPr="006E315D">
        <w:rPr>
          <w:sz w:val="22"/>
          <w:szCs w:val="22"/>
        </w:rPr>
        <w:t>1</w:t>
      </w:r>
      <w:r w:rsidRPr="006E315D">
        <w:rPr>
          <w:sz w:val="22"/>
          <w:szCs w:val="22"/>
        </w:rPr>
        <w:tab/>
      </w:r>
      <w:r w:rsidR="00940FB0" w:rsidRPr="006E315D">
        <w:rPr>
          <w:sz w:val="22"/>
          <w:szCs w:val="22"/>
        </w:rPr>
        <w:t>State and local government should be able to ban the possession of handguns</w:t>
      </w:r>
    </w:p>
    <w:p w14:paraId="332A3252" w14:textId="77777777" w:rsidR="00940FB0" w:rsidRPr="006E315D" w:rsidRDefault="00AE438F" w:rsidP="00BD580E">
      <w:pPr>
        <w:spacing w:after="0"/>
        <w:ind w:left="1440" w:hanging="720"/>
        <w:rPr>
          <w:sz w:val="22"/>
          <w:szCs w:val="22"/>
        </w:rPr>
      </w:pPr>
      <w:r w:rsidRPr="006E315D">
        <w:rPr>
          <w:sz w:val="22"/>
          <w:szCs w:val="22"/>
        </w:rPr>
        <w:t>2</w:t>
      </w:r>
      <w:r w:rsidRPr="006E315D">
        <w:rPr>
          <w:sz w:val="22"/>
          <w:szCs w:val="22"/>
        </w:rPr>
        <w:tab/>
      </w:r>
      <w:r w:rsidR="00BD580E">
        <w:rPr>
          <w:sz w:val="22"/>
          <w:szCs w:val="22"/>
        </w:rPr>
        <w:t>The right of individual citizens to possess</w:t>
      </w:r>
      <w:r w:rsidR="00940FB0" w:rsidRPr="006E315D">
        <w:rPr>
          <w:sz w:val="22"/>
          <w:szCs w:val="22"/>
        </w:rPr>
        <w:t xml:space="preserve"> handguns is protected under the Second Amendment</w:t>
      </w:r>
    </w:p>
    <w:p w14:paraId="74D932CD" w14:textId="77777777" w:rsidR="00D91935" w:rsidRPr="006E315D" w:rsidRDefault="00D91935" w:rsidP="004A42CA">
      <w:pPr>
        <w:spacing w:after="0"/>
        <w:rPr>
          <w:sz w:val="22"/>
          <w:szCs w:val="22"/>
        </w:rPr>
      </w:pPr>
    </w:p>
    <w:p w14:paraId="4B7ED975" w14:textId="77777777" w:rsidR="00D91935" w:rsidRPr="006E315D" w:rsidRDefault="004C262C" w:rsidP="004A42CA">
      <w:pPr>
        <w:spacing w:after="0"/>
        <w:rPr>
          <w:sz w:val="22"/>
          <w:szCs w:val="22"/>
        </w:rPr>
      </w:pPr>
      <w:r w:rsidRPr="006E315D">
        <w:rPr>
          <w:rFonts w:eastAsia="Times New Roman"/>
          <w:sz w:val="22"/>
          <w:szCs w:val="22"/>
        </w:rPr>
        <w:t>What do you think the Supreme Court would decide if they were asked to rule on this issue?</w:t>
      </w:r>
    </w:p>
    <w:p w14:paraId="5C69486D" w14:textId="77777777" w:rsidR="00D91935" w:rsidRPr="006E315D" w:rsidRDefault="00D91935" w:rsidP="004A42CA">
      <w:pPr>
        <w:spacing w:after="0"/>
        <w:rPr>
          <w:sz w:val="22"/>
          <w:szCs w:val="22"/>
        </w:rPr>
      </w:pPr>
    </w:p>
    <w:p w14:paraId="4E0C5F27" w14:textId="77777777" w:rsidR="004C262C" w:rsidRPr="006E315D" w:rsidRDefault="004C262C" w:rsidP="004C262C">
      <w:pPr>
        <w:spacing w:after="0"/>
        <w:ind w:left="1440" w:hanging="720"/>
        <w:rPr>
          <w:sz w:val="22"/>
          <w:szCs w:val="22"/>
        </w:rPr>
      </w:pPr>
      <w:r w:rsidRPr="006E315D">
        <w:rPr>
          <w:sz w:val="22"/>
          <w:szCs w:val="22"/>
        </w:rPr>
        <w:t>1</w:t>
      </w:r>
      <w:r w:rsidRPr="006E315D">
        <w:rPr>
          <w:sz w:val="22"/>
          <w:szCs w:val="22"/>
        </w:rPr>
        <w:tab/>
        <w:t>State and local government should be able to ban the possession of handguns</w:t>
      </w:r>
    </w:p>
    <w:p w14:paraId="4BAB480A" w14:textId="77777777" w:rsidR="00D91935" w:rsidRPr="006E315D" w:rsidRDefault="004C262C" w:rsidP="00BD580E">
      <w:pPr>
        <w:spacing w:after="0"/>
        <w:ind w:left="1440" w:hanging="720"/>
        <w:rPr>
          <w:sz w:val="22"/>
          <w:szCs w:val="22"/>
        </w:rPr>
      </w:pPr>
      <w:r w:rsidRPr="006E315D">
        <w:rPr>
          <w:sz w:val="22"/>
          <w:szCs w:val="22"/>
        </w:rPr>
        <w:t>2</w:t>
      </w:r>
      <w:r w:rsidRPr="006E315D">
        <w:rPr>
          <w:sz w:val="22"/>
          <w:szCs w:val="22"/>
        </w:rPr>
        <w:tab/>
      </w:r>
      <w:r w:rsidR="00BD580E">
        <w:rPr>
          <w:sz w:val="22"/>
          <w:szCs w:val="22"/>
        </w:rPr>
        <w:t>The right of individual citizens to possess</w:t>
      </w:r>
      <w:r w:rsidRPr="006E315D">
        <w:rPr>
          <w:sz w:val="22"/>
          <w:szCs w:val="22"/>
        </w:rPr>
        <w:t xml:space="preserve"> handguns is protected under the Second Amendment</w:t>
      </w:r>
    </w:p>
    <w:p w14:paraId="04F77E8E" w14:textId="77777777" w:rsidR="00D91935" w:rsidRPr="006E315D" w:rsidRDefault="00D91935" w:rsidP="004A42CA">
      <w:pPr>
        <w:spacing w:after="0"/>
        <w:rPr>
          <w:sz w:val="22"/>
          <w:szCs w:val="22"/>
        </w:rPr>
      </w:pPr>
    </w:p>
    <w:p w14:paraId="25BEB5AD" w14:textId="77777777" w:rsidR="004C262C" w:rsidRPr="006E315D" w:rsidRDefault="004C262C" w:rsidP="004C262C">
      <w:pPr>
        <w:spacing w:after="0"/>
        <w:rPr>
          <w:rFonts w:cs="Times New Roman"/>
          <w:i/>
          <w:iCs/>
          <w:sz w:val="22"/>
          <w:szCs w:val="22"/>
        </w:rPr>
      </w:pPr>
      <w:r>
        <w:rPr>
          <w:i/>
          <w:sz w:val="22"/>
          <w:szCs w:val="22"/>
        </w:rPr>
        <w:t>Version B</w:t>
      </w:r>
    </w:p>
    <w:p w14:paraId="204C6825" w14:textId="77777777" w:rsidR="004C262C" w:rsidRPr="006E315D" w:rsidRDefault="004C262C" w:rsidP="004C262C">
      <w:pPr>
        <w:spacing w:after="0"/>
        <w:rPr>
          <w:sz w:val="22"/>
          <w:szCs w:val="22"/>
        </w:rPr>
      </w:pPr>
    </w:p>
    <w:p w14:paraId="2E44130F" w14:textId="77777777" w:rsidR="007A6EBB" w:rsidRPr="006E315D" w:rsidRDefault="004C262C" w:rsidP="004C262C">
      <w:pPr>
        <w:spacing w:after="0"/>
        <w:rPr>
          <w:sz w:val="22"/>
          <w:szCs w:val="22"/>
        </w:rPr>
      </w:pPr>
      <w:r>
        <w:rPr>
          <w:sz w:val="22"/>
          <w:szCs w:val="22"/>
        </w:rPr>
        <w:t>Some people believe that</w:t>
      </w:r>
      <w:r w:rsidRPr="006E315D">
        <w:rPr>
          <w:sz w:val="22"/>
          <w:szCs w:val="22"/>
        </w:rPr>
        <w:t xml:space="preserve"> the right </w:t>
      </w:r>
      <w:ins w:id="5" w:author="Stephen" w:date="2010-06-20T11:40:00Z">
        <w:r w:rsidR="0077351C">
          <w:rPr>
            <w:sz w:val="22"/>
            <w:szCs w:val="22"/>
          </w:rPr>
          <w:t xml:space="preserve">of individual citizens </w:t>
        </w:r>
      </w:ins>
      <w:r w:rsidRPr="006E315D">
        <w:rPr>
          <w:sz w:val="22"/>
          <w:szCs w:val="22"/>
        </w:rPr>
        <w:t>to possess handguns</w:t>
      </w:r>
      <w:r>
        <w:rPr>
          <w:sz w:val="22"/>
          <w:szCs w:val="22"/>
        </w:rPr>
        <w:t xml:space="preserve"> is</w:t>
      </w:r>
      <w:r w:rsidRPr="006E315D">
        <w:rPr>
          <w:sz w:val="22"/>
          <w:szCs w:val="22"/>
        </w:rPr>
        <w:t xml:space="preserve"> protec</w:t>
      </w:r>
      <w:r>
        <w:rPr>
          <w:sz w:val="22"/>
          <w:szCs w:val="22"/>
        </w:rPr>
        <w:t>ted under the Second Amendment.</w:t>
      </w:r>
      <w:r w:rsidRPr="006E315D">
        <w:rPr>
          <w:sz w:val="22"/>
          <w:szCs w:val="22"/>
        </w:rPr>
        <w:t xml:space="preserve"> </w:t>
      </w:r>
      <w:r>
        <w:rPr>
          <w:sz w:val="22"/>
          <w:szCs w:val="22"/>
        </w:rPr>
        <w:t xml:space="preserve">Other people believe that </w:t>
      </w:r>
      <w:r w:rsidRPr="006E315D">
        <w:rPr>
          <w:sz w:val="22"/>
          <w:szCs w:val="22"/>
        </w:rPr>
        <w:t>state and local governments</w:t>
      </w:r>
      <w:r>
        <w:rPr>
          <w:sz w:val="22"/>
          <w:szCs w:val="22"/>
        </w:rPr>
        <w:t xml:space="preserve"> should</w:t>
      </w:r>
      <w:r w:rsidRPr="006E315D">
        <w:rPr>
          <w:sz w:val="22"/>
          <w:szCs w:val="22"/>
        </w:rPr>
        <w:t xml:space="preserve"> have the ability to ban the possession of handguns</w:t>
      </w:r>
      <w:r>
        <w:rPr>
          <w:sz w:val="22"/>
          <w:szCs w:val="22"/>
        </w:rPr>
        <w:t>.</w:t>
      </w:r>
    </w:p>
    <w:p w14:paraId="049BE219" w14:textId="77777777" w:rsidR="007A6EBB" w:rsidRDefault="007A6EBB" w:rsidP="004A42CA">
      <w:pPr>
        <w:spacing w:after="0"/>
        <w:rPr>
          <w:sz w:val="22"/>
          <w:szCs w:val="22"/>
        </w:rPr>
      </w:pPr>
    </w:p>
    <w:p w14:paraId="6B3D7CAC" w14:textId="77777777" w:rsidR="004C262C" w:rsidRPr="006E315D" w:rsidRDefault="004C262C" w:rsidP="004C262C">
      <w:pPr>
        <w:spacing w:after="0"/>
        <w:rPr>
          <w:rFonts w:eastAsia="Times New Roman"/>
          <w:sz w:val="22"/>
          <w:szCs w:val="22"/>
        </w:rPr>
      </w:pPr>
      <w:r w:rsidRPr="006E315D">
        <w:rPr>
          <w:rFonts w:eastAsia="Times New Roman"/>
          <w:sz w:val="22"/>
          <w:szCs w:val="22"/>
        </w:rPr>
        <w:t>What do you personally believe?</w:t>
      </w:r>
    </w:p>
    <w:p w14:paraId="30E4B70A" w14:textId="77777777" w:rsidR="004C262C" w:rsidRDefault="004C262C" w:rsidP="004C262C">
      <w:pPr>
        <w:spacing w:after="0"/>
        <w:rPr>
          <w:sz w:val="22"/>
          <w:szCs w:val="22"/>
        </w:rPr>
      </w:pPr>
    </w:p>
    <w:p w14:paraId="514ECB7B" w14:textId="77777777" w:rsidR="004C262C" w:rsidRPr="006E315D" w:rsidRDefault="004C262C" w:rsidP="00BD580E">
      <w:pPr>
        <w:spacing w:after="0"/>
        <w:ind w:left="1440" w:hanging="720"/>
        <w:rPr>
          <w:sz w:val="22"/>
          <w:szCs w:val="22"/>
        </w:rPr>
      </w:pPr>
      <w:r>
        <w:rPr>
          <w:sz w:val="22"/>
          <w:szCs w:val="22"/>
        </w:rPr>
        <w:t>1</w:t>
      </w:r>
      <w:r w:rsidRPr="006E315D">
        <w:rPr>
          <w:sz w:val="22"/>
          <w:szCs w:val="22"/>
        </w:rPr>
        <w:tab/>
      </w:r>
      <w:r>
        <w:rPr>
          <w:sz w:val="22"/>
          <w:szCs w:val="22"/>
        </w:rPr>
        <w:t>The right</w:t>
      </w:r>
      <w:r w:rsidR="00BD580E">
        <w:rPr>
          <w:sz w:val="22"/>
          <w:szCs w:val="22"/>
        </w:rPr>
        <w:t xml:space="preserve"> of individual citizens</w:t>
      </w:r>
      <w:r>
        <w:rPr>
          <w:sz w:val="22"/>
          <w:szCs w:val="22"/>
        </w:rPr>
        <w:t xml:space="preserve"> to possess</w:t>
      </w:r>
      <w:r w:rsidRPr="006E315D">
        <w:rPr>
          <w:sz w:val="22"/>
          <w:szCs w:val="22"/>
        </w:rPr>
        <w:t xml:space="preserve"> handguns is protected under the Second Amendment</w:t>
      </w:r>
    </w:p>
    <w:p w14:paraId="56E10726" w14:textId="77777777" w:rsidR="004C262C" w:rsidRDefault="004C262C" w:rsidP="004C262C">
      <w:pPr>
        <w:spacing w:after="0"/>
        <w:ind w:left="1440" w:hanging="720"/>
        <w:rPr>
          <w:sz w:val="22"/>
          <w:szCs w:val="22"/>
        </w:rPr>
      </w:pPr>
      <w:r>
        <w:rPr>
          <w:sz w:val="22"/>
          <w:szCs w:val="22"/>
        </w:rPr>
        <w:t>2</w:t>
      </w:r>
      <w:r w:rsidRPr="006E315D">
        <w:rPr>
          <w:sz w:val="22"/>
          <w:szCs w:val="22"/>
        </w:rPr>
        <w:tab/>
        <w:t>State and local government</w:t>
      </w:r>
      <w:r>
        <w:rPr>
          <w:sz w:val="22"/>
          <w:szCs w:val="22"/>
        </w:rPr>
        <w:t>s</w:t>
      </w:r>
      <w:r w:rsidRPr="006E315D">
        <w:rPr>
          <w:sz w:val="22"/>
          <w:szCs w:val="22"/>
        </w:rPr>
        <w:t xml:space="preserve"> should be able to ban the possession of </w:t>
      </w:r>
    </w:p>
    <w:p w14:paraId="11DC1200" w14:textId="77777777" w:rsidR="004C262C" w:rsidRDefault="004C262C" w:rsidP="004C262C">
      <w:pPr>
        <w:spacing w:after="0"/>
        <w:ind w:left="1440"/>
        <w:rPr>
          <w:sz w:val="22"/>
          <w:szCs w:val="22"/>
        </w:rPr>
      </w:pPr>
      <w:r>
        <w:rPr>
          <w:sz w:val="22"/>
          <w:szCs w:val="22"/>
        </w:rPr>
        <w:t>h</w:t>
      </w:r>
      <w:r w:rsidRPr="006E315D">
        <w:rPr>
          <w:sz w:val="22"/>
          <w:szCs w:val="22"/>
        </w:rPr>
        <w:t>andguns</w:t>
      </w:r>
    </w:p>
    <w:p w14:paraId="42AB51A2" w14:textId="77777777" w:rsidR="004C262C" w:rsidRPr="006E315D" w:rsidRDefault="004C262C" w:rsidP="004C262C">
      <w:pPr>
        <w:spacing w:after="0"/>
        <w:ind w:left="1440"/>
        <w:rPr>
          <w:sz w:val="22"/>
          <w:szCs w:val="22"/>
        </w:rPr>
      </w:pPr>
    </w:p>
    <w:p w14:paraId="41678034" w14:textId="77777777" w:rsidR="004C262C" w:rsidRPr="006E315D" w:rsidRDefault="004C262C" w:rsidP="004C262C">
      <w:pPr>
        <w:spacing w:after="0"/>
        <w:rPr>
          <w:sz w:val="22"/>
          <w:szCs w:val="22"/>
        </w:rPr>
      </w:pPr>
      <w:r w:rsidRPr="006E315D">
        <w:rPr>
          <w:rFonts w:eastAsia="Times New Roman"/>
          <w:sz w:val="22"/>
          <w:szCs w:val="22"/>
        </w:rPr>
        <w:t>What do you think the Supreme Court would decide if they were asked to rule on this issue?</w:t>
      </w:r>
    </w:p>
    <w:p w14:paraId="3AAE2840" w14:textId="77777777" w:rsidR="004C262C" w:rsidRPr="006E315D" w:rsidRDefault="004C262C" w:rsidP="004C262C">
      <w:pPr>
        <w:spacing w:after="0"/>
        <w:rPr>
          <w:sz w:val="22"/>
          <w:szCs w:val="22"/>
        </w:rPr>
      </w:pPr>
    </w:p>
    <w:p w14:paraId="464B0587" w14:textId="77777777" w:rsidR="004C262C" w:rsidRDefault="004C262C" w:rsidP="00BD580E">
      <w:pPr>
        <w:spacing w:after="0"/>
        <w:ind w:left="1440" w:hanging="720"/>
        <w:rPr>
          <w:sz w:val="22"/>
          <w:szCs w:val="22"/>
        </w:rPr>
      </w:pPr>
      <w:r>
        <w:rPr>
          <w:sz w:val="22"/>
          <w:szCs w:val="22"/>
        </w:rPr>
        <w:lastRenderedPageBreak/>
        <w:t>1</w:t>
      </w:r>
      <w:r w:rsidRPr="006E315D">
        <w:rPr>
          <w:sz w:val="22"/>
          <w:szCs w:val="22"/>
        </w:rPr>
        <w:tab/>
      </w:r>
      <w:r w:rsidR="00BD580E">
        <w:rPr>
          <w:sz w:val="22"/>
          <w:szCs w:val="22"/>
        </w:rPr>
        <w:t>The right of individual citizens to possess</w:t>
      </w:r>
      <w:r w:rsidRPr="006E315D">
        <w:rPr>
          <w:sz w:val="22"/>
          <w:szCs w:val="22"/>
        </w:rPr>
        <w:t xml:space="preserve"> handguns is protected under the Second Amendment</w:t>
      </w:r>
    </w:p>
    <w:p w14:paraId="471FE38F" w14:textId="77777777" w:rsidR="004C262C" w:rsidRPr="006E315D" w:rsidRDefault="004C262C" w:rsidP="004C262C">
      <w:pPr>
        <w:spacing w:after="0"/>
        <w:ind w:left="1440" w:hanging="720"/>
        <w:rPr>
          <w:sz w:val="22"/>
          <w:szCs w:val="22"/>
        </w:rPr>
      </w:pPr>
      <w:r>
        <w:rPr>
          <w:sz w:val="22"/>
          <w:szCs w:val="22"/>
        </w:rPr>
        <w:t>2</w:t>
      </w:r>
      <w:r w:rsidRPr="006E315D">
        <w:rPr>
          <w:sz w:val="22"/>
          <w:szCs w:val="22"/>
        </w:rPr>
        <w:tab/>
        <w:t>State and local government</w:t>
      </w:r>
      <w:r>
        <w:rPr>
          <w:sz w:val="22"/>
          <w:szCs w:val="22"/>
        </w:rPr>
        <w:t>s</w:t>
      </w:r>
      <w:r w:rsidRPr="006E315D">
        <w:rPr>
          <w:sz w:val="22"/>
          <w:szCs w:val="22"/>
        </w:rPr>
        <w:t xml:space="preserve"> should be able to ban the possession of handguns</w:t>
      </w:r>
    </w:p>
    <w:p w14:paraId="2D69C4C9" w14:textId="77777777" w:rsidR="00D91935" w:rsidRPr="006E315D" w:rsidRDefault="00D91935" w:rsidP="004A42CA">
      <w:pPr>
        <w:spacing w:after="0"/>
        <w:rPr>
          <w:sz w:val="22"/>
          <w:szCs w:val="22"/>
        </w:rPr>
      </w:pPr>
    </w:p>
    <w:p w14:paraId="4DAF12B5" w14:textId="77777777" w:rsidR="00D91935" w:rsidRPr="006E315D" w:rsidRDefault="00D91935" w:rsidP="004A42CA">
      <w:pPr>
        <w:spacing w:after="0"/>
        <w:rPr>
          <w:sz w:val="22"/>
          <w:szCs w:val="22"/>
        </w:rPr>
      </w:pPr>
    </w:p>
    <w:p w14:paraId="506D92BA" w14:textId="77777777" w:rsidR="00D91935" w:rsidRPr="006E315D" w:rsidRDefault="00D91935" w:rsidP="004A42CA">
      <w:pPr>
        <w:spacing w:after="0"/>
        <w:rPr>
          <w:sz w:val="22"/>
          <w:szCs w:val="22"/>
        </w:rPr>
      </w:pPr>
    </w:p>
    <w:p w14:paraId="16A2D5C5" w14:textId="77777777" w:rsidR="00940FB0" w:rsidRPr="006E315D" w:rsidRDefault="004E53E9" w:rsidP="004A42CA">
      <w:pPr>
        <w:spacing w:after="0"/>
        <w:rPr>
          <w:b/>
          <w:sz w:val="22"/>
          <w:szCs w:val="22"/>
        </w:rPr>
      </w:pPr>
      <w:r w:rsidRPr="006E315D">
        <w:rPr>
          <w:b/>
          <w:sz w:val="22"/>
          <w:szCs w:val="22"/>
        </w:rPr>
        <w:t>SBB306</w:t>
      </w:r>
      <w:r w:rsidR="00BD580E">
        <w:rPr>
          <w:b/>
          <w:sz w:val="22"/>
          <w:szCs w:val="22"/>
        </w:rPr>
        <w:t>, SBB307</w:t>
      </w:r>
    </w:p>
    <w:p w14:paraId="7FEFA521" w14:textId="77777777" w:rsidR="00940FB0" w:rsidRPr="006E315D" w:rsidRDefault="00940FB0" w:rsidP="004A42CA">
      <w:pPr>
        <w:spacing w:after="0"/>
        <w:rPr>
          <w:sz w:val="22"/>
          <w:szCs w:val="22"/>
        </w:rPr>
      </w:pPr>
    </w:p>
    <w:p w14:paraId="279ED688" w14:textId="77777777" w:rsidR="00940FB0" w:rsidRPr="006E315D" w:rsidRDefault="00940FB0" w:rsidP="004A42CA">
      <w:pPr>
        <w:spacing w:after="0"/>
        <w:rPr>
          <w:sz w:val="22"/>
          <w:szCs w:val="22"/>
        </w:rPr>
      </w:pPr>
      <w:r w:rsidRPr="006E315D">
        <w:rPr>
          <w:sz w:val="22"/>
          <w:szCs w:val="22"/>
        </w:rPr>
        <w:t>SINGLE CHOICE</w:t>
      </w:r>
    </w:p>
    <w:p w14:paraId="1398D67B" w14:textId="77777777" w:rsidR="00940FB0" w:rsidRPr="006E315D" w:rsidRDefault="00940FB0" w:rsidP="004A42CA">
      <w:pPr>
        <w:spacing w:after="0"/>
        <w:rPr>
          <w:sz w:val="22"/>
          <w:szCs w:val="22"/>
        </w:rPr>
      </w:pPr>
    </w:p>
    <w:p w14:paraId="6968F390" w14:textId="77777777" w:rsidR="00F802E1" w:rsidRPr="006E315D" w:rsidRDefault="007E13EE" w:rsidP="004A42CA">
      <w:pPr>
        <w:spacing w:after="0"/>
        <w:rPr>
          <w:sz w:val="22"/>
          <w:szCs w:val="22"/>
        </w:rPr>
      </w:pPr>
      <w:r w:rsidRPr="006E315D">
        <w:rPr>
          <w:sz w:val="22"/>
          <w:szCs w:val="22"/>
        </w:rPr>
        <w:t xml:space="preserve">Case </w:t>
      </w:r>
      <w:r w:rsidR="00691C64">
        <w:rPr>
          <w:sz w:val="22"/>
          <w:szCs w:val="22"/>
        </w:rPr>
        <w:t>4</w:t>
      </w:r>
      <w:r w:rsidR="006C17E8" w:rsidRPr="006E315D">
        <w:rPr>
          <w:sz w:val="22"/>
          <w:szCs w:val="22"/>
        </w:rPr>
        <w:t xml:space="preserve"> </w:t>
      </w:r>
      <w:r w:rsidR="00F802E1" w:rsidRPr="006E315D">
        <w:rPr>
          <w:sz w:val="22"/>
          <w:szCs w:val="22"/>
        </w:rPr>
        <w:t>Respondent</w:t>
      </w:r>
      <w:r w:rsidR="00691C64">
        <w:rPr>
          <w:sz w:val="22"/>
          <w:szCs w:val="22"/>
        </w:rPr>
        <w:t>, Case 4</w:t>
      </w:r>
      <w:r w:rsidR="00BD580E">
        <w:rPr>
          <w:sz w:val="22"/>
          <w:szCs w:val="22"/>
        </w:rPr>
        <w:t xml:space="preserve"> Court</w:t>
      </w:r>
    </w:p>
    <w:p w14:paraId="7A54D511" w14:textId="77777777" w:rsidR="007A6EBB" w:rsidRPr="006E315D" w:rsidRDefault="007A6EBB" w:rsidP="007A6EBB">
      <w:pPr>
        <w:spacing w:after="0"/>
        <w:rPr>
          <w:sz w:val="22"/>
          <w:szCs w:val="22"/>
        </w:rPr>
      </w:pPr>
    </w:p>
    <w:p w14:paraId="237EF3C0" w14:textId="77777777" w:rsidR="00BD580E" w:rsidRPr="006E315D" w:rsidRDefault="00BD580E" w:rsidP="00BD580E">
      <w:pPr>
        <w:spacing w:after="0"/>
        <w:rPr>
          <w:rFonts w:cs="Times New Roman"/>
          <w:i/>
          <w:iCs/>
          <w:sz w:val="22"/>
          <w:szCs w:val="22"/>
        </w:rPr>
      </w:pPr>
      <w:r w:rsidRPr="006E315D">
        <w:rPr>
          <w:rFonts w:cs="Times New Roman"/>
          <w:i/>
          <w:iCs/>
          <w:sz w:val="22"/>
          <w:szCs w:val="22"/>
        </w:rPr>
        <w:t>Randomize (50-50) whether respondents are presented Version A or Version B</w:t>
      </w:r>
    </w:p>
    <w:p w14:paraId="5859C8EB" w14:textId="77777777" w:rsidR="00BD580E" w:rsidRDefault="00BD580E" w:rsidP="00BD580E">
      <w:pPr>
        <w:spacing w:after="0"/>
        <w:rPr>
          <w:sz w:val="22"/>
          <w:szCs w:val="22"/>
        </w:rPr>
      </w:pPr>
    </w:p>
    <w:p w14:paraId="077DB3BE" w14:textId="77777777" w:rsidR="00BD580E" w:rsidRPr="006E315D" w:rsidRDefault="00BD580E" w:rsidP="00BD580E">
      <w:pPr>
        <w:spacing w:after="0"/>
        <w:rPr>
          <w:rFonts w:cs="Times New Roman"/>
          <w:i/>
          <w:iCs/>
          <w:sz w:val="22"/>
          <w:szCs w:val="22"/>
        </w:rPr>
      </w:pPr>
      <w:r>
        <w:rPr>
          <w:i/>
          <w:sz w:val="22"/>
          <w:szCs w:val="22"/>
        </w:rPr>
        <w:t>Version A</w:t>
      </w:r>
    </w:p>
    <w:p w14:paraId="7C6547BA" w14:textId="77777777" w:rsidR="00940FB0" w:rsidRPr="006E315D" w:rsidRDefault="00940FB0" w:rsidP="004A42CA">
      <w:pPr>
        <w:spacing w:after="0"/>
        <w:rPr>
          <w:sz w:val="22"/>
          <w:szCs w:val="22"/>
        </w:rPr>
      </w:pPr>
    </w:p>
    <w:p w14:paraId="547DA441" w14:textId="77777777" w:rsidR="00940FB0" w:rsidRPr="006E315D" w:rsidRDefault="00BD580E" w:rsidP="004A42CA">
      <w:pPr>
        <w:spacing w:after="0"/>
        <w:rPr>
          <w:sz w:val="22"/>
          <w:szCs w:val="22"/>
        </w:rPr>
      </w:pPr>
      <w:r>
        <w:rPr>
          <w:sz w:val="22"/>
          <w:szCs w:val="22"/>
        </w:rPr>
        <w:t>Some people believe that</w:t>
      </w:r>
      <w:r w:rsidR="000F28D4" w:rsidRPr="006E315D">
        <w:rPr>
          <w:sz w:val="22"/>
          <w:szCs w:val="22"/>
        </w:rPr>
        <w:t xml:space="preserve"> religious symbols and statu</w:t>
      </w:r>
      <w:r w:rsidR="00940FB0" w:rsidRPr="006E315D">
        <w:rPr>
          <w:sz w:val="22"/>
          <w:szCs w:val="22"/>
        </w:rPr>
        <w:t>es such as crosses</w:t>
      </w:r>
      <w:r w:rsidR="00691C64">
        <w:rPr>
          <w:sz w:val="22"/>
          <w:szCs w:val="22"/>
        </w:rPr>
        <w:t xml:space="preserve"> should</w:t>
      </w:r>
      <w:r w:rsidR="00940FB0" w:rsidRPr="006E315D">
        <w:rPr>
          <w:sz w:val="22"/>
          <w:szCs w:val="22"/>
        </w:rPr>
        <w:t xml:space="preserve"> be allowed to be placed on </w:t>
      </w:r>
      <w:r>
        <w:rPr>
          <w:sz w:val="22"/>
          <w:szCs w:val="22"/>
        </w:rPr>
        <w:t>government-owned</w:t>
      </w:r>
      <w:r w:rsidR="00940FB0" w:rsidRPr="006E315D">
        <w:rPr>
          <w:sz w:val="22"/>
          <w:szCs w:val="22"/>
        </w:rPr>
        <w:t xml:space="preserve"> land</w:t>
      </w:r>
      <w:r>
        <w:rPr>
          <w:sz w:val="22"/>
          <w:szCs w:val="22"/>
        </w:rPr>
        <w:t>.</w:t>
      </w:r>
      <w:r w:rsidR="00940FB0" w:rsidRPr="006E315D">
        <w:rPr>
          <w:sz w:val="22"/>
          <w:szCs w:val="22"/>
        </w:rPr>
        <w:t xml:space="preserve"> </w:t>
      </w:r>
      <w:r>
        <w:rPr>
          <w:sz w:val="22"/>
          <w:szCs w:val="22"/>
        </w:rPr>
        <w:t>Other people believe that</w:t>
      </w:r>
      <w:r w:rsidR="00691C64">
        <w:rPr>
          <w:sz w:val="22"/>
          <w:szCs w:val="22"/>
        </w:rPr>
        <w:t xml:space="preserve"> placing</w:t>
      </w:r>
      <w:r w:rsidR="00940FB0" w:rsidRPr="006E315D">
        <w:rPr>
          <w:sz w:val="22"/>
          <w:szCs w:val="22"/>
        </w:rPr>
        <w:t xml:space="preserve"> religious symbols on </w:t>
      </w:r>
      <w:r>
        <w:rPr>
          <w:sz w:val="22"/>
          <w:szCs w:val="22"/>
        </w:rPr>
        <w:t>government-owned</w:t>
      </w:r>
      <w:r w:rsidR="00940FB0" w:rsidRPr="006E315D">
        <w:rPr>
          <w:sz w:val="22"/>
          <w:szCs w:val="22"/>
        </w:rPr>
        <w:t xml:space="preserve"> land represent</w:t>
      </w:r>
      <w:r w:rsidR="00691C64">
        <w:rPr>
          <w:sz w:val="22"/>
          <w:szCs w:val="22"/>
        </w:rPr>
        <w:t>s</w:t>
      </w:r>
      <w:r w:rsidR="00940FB0" w:rsidRPr="006E315D">
        <w:rPr>
          <w:sz w:val="22"/>
          <w:szCs w:val="22"/>
        </w:rPr>
        <w:t xml:space="preserve"> a violation of the separation of church and st</w:t>
      </w:r>
      <w:r w:rsidR="00691C64">
        <w:rPr>
          <w:sz w:val="22"/>
          <w:szCs w:val="22"/>
        </w:rPr>
        <w:t>ate.</w:t>
      </w:r>
      <w:r w:rsidR="00940FB0" w:rsidRPr="006E315D">
        <w:rPr>
          <w:sz w:val="22"/>
          <w:szCs w:val="22"/>
        </w:rPr>
        <w:t xml:space="preserve"> </w:t>
      </w:r>
    </w:p>
    <w:p w14:paraId="73132ADA" w14:textId="77777777" w:rsidR="00940FB0" w:rsidRDefault="00940FB0" w:rsidP="004A42CA">
      <w:pPr>
        <w:spacing w:after="0"/>
        <w:rPr>
          <w:sz w:val="22"/>
          <w:szCs w:val="22"/>
        </w:rPr>
      </w:pPr>
    </w:p>
    <w:p w14:paraId="415FD3D9" w14:textId="77777777" w:rsidR="00691C64" w:rsidRPr="006E315D" w:rsidRDefault="00691C64" w:rsidP="00691C64">
      <w:pPr>
        <w:spacing w:after="0"/>
        <w:rPr>
          <w:rFonts w:eastAsia="Times New Roman"/>
          <w:sz w:val="22"/>
          <w:szCs w:val="22"/>
        </w:rPr>
      </w:pPr>
      <w:r w:rsidRPr="006E315D">
        <w:rPr>
          <w:rFonts w:eastAsia="Times New Roman"/>
          <w:sz w:val="22"/>
          <w:szCs w:val="22"/>
        </w:rPr>
        <w:t>What do you personally believe?</w:t>
      </w:r>
    </w:p>
    <w:p w14:paraId="144EFFFB" w14:textId="77777777" w:rsidR="00691C64" w:rsidRPr="006E315D" w:rsidRDefault="00691C64" w:rsidP="004A42CA">
      <w:pPr>
        <w:spacing w:after="0"/>
        <w:rPr>
          <w:sz w:val="22"/>
          <w:szCs w:val="22"/>
        </w:rPr>
      </w:pPr>
    </w:p>
    <w:p w14:paraId="35BEF2FC" w14:textId="77777777" w:rsidR="00940FB0" w:rsidRPr="006E315D" w:rsidRDefault="00AE438F" w:rsidP="004A42CA">
      <w:pPr>
        <w:spacing w:after="0"/>
        <w:ind w:firstLine="720"/>
        <w:rPr>
          <w:sz w:val="22"/>
          <w:szCs w:val="22"/>
        </w:rPr>
      </w:pPr>
      <w:r w:rsidRPr="006E315D">
        <w:rPr>
          <w:sz w:val="22"/>
          <w:szCs w:val="22"/>
        </w:rPr>
        <w:t>1</w:t>
      </w:r>
      <w:r w:rsidRPr="006E315D">
        <w:rPr>
          <w:sz w:val="22"/>
          <w:szCs w:val="22"/>
        </w:rPr>
        <w:tab/>
      </w:r>
      <w:r w:rsidR="00940FB0" w:rsidRPr="006E315D">
        <w:rPr>
          <w:sz w:val="22"/>
          <w:szCs w:val="22"/>
        </w:rPr>
        <w:t>Religious symbols should be allowed to be placed on public land</w:t>
      </w:r>
    </w:p>
    <w:p w14:paraId="797C8D3A" w14:textId="77777777" w:rsidR="00940FB0" w:rsidRPr="006E315D" w:rsidRDefault="00AE438F" w:rsidP="004A42CA">
      <w:pPr>
        <w:spacing w:after="0"/>
        <w:ind w:left="1440" w:hanging="720"/>
        <w:rPr>
          <w:sz w:val="22"/>
          <w:szCs w:val="22"/>
        </w:rPr>
      </w:pPr>
      <w:r w:rsidRPr="006E315D">
        <w:rPr>
          <w:sz w:val="22"/>
          <w:szCs w:val="22"/>
        </w:rPr>
        <w:t>2</w:t>
      </w:r>
      <w:r w:rsidRPr="006E315D">
        <w:rPr>
          <w:sz w:val="22"/>
          <w:szCs w:val="22"/>
        </w:rPr>
        <w:tab/>
      </w:r>
      <w:r w:rsidR="00940FB0" w:rsidRPr="006E315D">
        <w:rPr>
          <w:sz w:val="22"/>
          <w:szCs w:val="22"/>
        </w:rPr>
        <w:t>Placing religious symbols on public land violates the separation of church and state</w:t>
      </w:r>
    </w:p>
    <w:p w14:paraId="3A42E88D" w14:textId="77777777" w:rsidR="00D91935" w:rsidRPr="006E315D" w:rsidRDefault="00D91935" w:rsidP="004A42CA">
      <w:pPr>
        <w:spacing w:after="0"/>
        <w:rPr>
          <w:sz w:val="22"/>
          <w:szCs w:val="22"/>
        </w:rPr>
      </w:pPr>
    </w:p>
    <w:p w14:paraId="33E03414" w14:textId="77777777" w:rsidR="00691C64" w:rsidRPr="006E315D" w:rsidRDefault="00691C64" w:rsidP="00691C64">
      <w:pPr>
        <w:spacing w:after="0"/>
        <w:rPr>
          <w:sz w:val="22"/>
          <w:szCs w:val="22"/>
        </w:rPr>
      </w:pPr>
      <w:r w:rsidRPr="006E315D">
        <w:rPr>
          <w:rFonts w:eastAsia="Times New Roman"/>
          <w:sz w:val="22"/>
          <w:szCs w:val="22"/>
        </w:rPr>
        <w:t>What do you think the Supreme Court would decide if they were asked to rule on this issue?</w:t>
      </w:r>
    </w:p>
    <w:p w14:paraId="3B3AA85A" w14:textId="77777777" w:rsidR="00D91935" w:rsidRPr="006E315D" w:rsidRDefault="00D91935" w:rsidP="004A42CA">
      <w:pPr>
        <w:spacing w:after="0"/>
        <w:rPr>
          <w:sz w:val="22"/>
          <w:szCs w:val="22"/>
        </w:rPr>
      </w:pPr>
    </w:p>
    <w:p w14:paraId="54594A4E" w14:textId="77777777" w:rsidR="00691C64" w:rsidRPr="006E315D" w:rsidRDefault="00691C64" w:rsidP="00691C64">
      <w:pPr>
        <w:spacing w:after="0"/>
        <w:ind w:firstLine="720"/>
        <w:rPr>
          <w:sz w:val="22"/>
          <w:szCs w:val="22"/>
        </w:rPr>
      </w:pPr>
      <w:r w:rsidRPr="006E315D">
        <w:rPr>
          <w:sz w:val="22"/>
          <w:szCs w:val="22"/>
        </w:rPr>
        <w:t>1</w:t>
      </w:r>
      <w:r w:rsidRPr="006E315D">
        <w:rPr>
          <w:sz w:val="22"/>
          <w:szCs w:val="22"/>
        </w:rPr>
        <w:tab/>
        <w:t>Religious symbols should be allowed to be placed on public land</w:t>
      </w:r>
    </w:p>
    <w:p w14:paraId="0084625D" w14:textId="77777777" w:rsidR="00691C64" w:rsidRPr="006E315D" w:rsidRDefault="00691C64" w:rsidP="00691C64">
      <w:pPr>
        <w:spacing w:after="0"/>
        <w:ind w:left="1440" w:hanging="720"/>
        <w:rPr>
          <w:sz w:val="22"/>
          <w:szCs w:val="22"/>
        </w:rPr>
      </w:pPr>
      <w:r w:rsidRPr="006E315D">
        <w:rPr>
          <w:sz w:val="22"/>
          <w:szCs w:val="22"/>
        </w:rPr>
        <w:t>2</w:t>
      </w:r>
      <w:r w:rsidRPr="006E315D">
        <w:rPr>
          <w:sz w:val="22"/>
          <w:szCs w:val="22"/>
        </w:rPr>
        <w:tab/>
        <w:t>Placing religious symbols on public land violates the separation of church and state</w:t>
      </w:r>
    </w:p>
    <w:p w14:paraId="71BE3CF5" w14:textId="77777777" w:rsidR="00D91935" w:rsidRDefault="00D91935" w:rsidP="004A42CA">
      <w:pPr>
        <w:spacing w:after="0"/>
        <w:rPr>
          <w:sz w:val="22"/>
          <w:szCs w:val="22"/>
        </w:rPr>
      </w:pPr>
    </w:p>
    <w:p w14:paraId="2A358588" w14:textId="77777777" w:rsidR="00691C64" w:rsidRPr="00691C64" w:rsidRDefault="00691C64" w:rsidP="004A42CA">
      <w:pPr>
        <w:spacing w:after="0"/>
        <w:rPr>
          <w:i/>
          <w:sz w:val="22"/>
          <w:szCs w:val="22"/>
        </w:rPr>
      </w:pPr>
      <w:r>
        <w:rPr>
          <w:i/>
          <w:sz w:val="22"/>
          <w:szCs w:val="22"/>
        </w:rPr>
        <w:t>Version B</w:t>
      </w:r>
    </w:p>
    <w:p w14:paraId="62508174" w14:textId="77777777" w:rsidR="00D91935" w:rsidRPr="006E315D" w:rsidRDefault="00D91935" w:rsidP="004A42CA">
      <w:pPr>
        <w:spacing w:after="0"/>
        <w:rPr>
          <w:sz w:val="22"/>
          <w:szCs w:val="22"/>
        </w:rPr>
      </w:pPr>
    </w:p>
    <w:p w14:paraId="4583312E" w14:textId="77777777" w:rsidR="00D91935" w:rsidRDefault="00691C64" w:rsidP="004A42CA">
      <w:pPr>
        <w:spacing w:after="0"/>
        <w:rPr>
          <w:sz w:val="22"/>
          <w:szCs w:val="22"/>
        </w:rPr>
      </w:pPr>
      <w:r>
        <w:rPr>
          <w:sz w:val="22"/>
          <w:szCs w:val="22"/>
        </w:rPr>
        <w:t>Some people believe that</w:t>
      </w:r>
      <w:r w:rsidRPr="006E315D">
        <w:rPr>
          <w:sz w:val="22"/>
          <w:szCs w:val="22"/>
        </w:rPr>
        <w:t xml:space="preserve"> </w:t>
      </w:r>
      <w:r>
        <w:rPr>
          <w:sz w:val="22"/>
          <w:szCs w:val="22"/>
        </w:rPr>
        <w:t xml:space="preserve">placing </w:t>
      </w:r>
      <w:r w:rsidRPr="006E315D">
        <w:rPr>
          <w:sz w:val="22"/>
          <w:szCs w:val="22"/>
        </w:rPr>
        <w:t xml:space="preserve">religious symbols and statues such as crosses on </w:t>
      </w:r>
      <w:r>
        <w:rPr>
          <w:sz w:val="22"/>
          <w:szCs w:val="22"/>
        </w:rPr>
        <w:t>government-owned</w:t>
      </w:r>
      <w:r w:rsidRPr="006E315D">
        <w:rPr>
          <w:sz w:val="22"/>
          <w:szCs w:val="22"/>
        </w:rPr>
        <w:t xml:space="preserve"> land represent</w:t>
      </w:r>
      <w:r>
        <w:rPr>
          <w:sz w:val="22"/>
          <w:szCs w:val="22"/>
        </w:rPr>
        <w:t>s</w:t>
      </w:r>
      <w:r w:rsidRPr="006E315D">
        <w:rPr>
          <w:sz w:val="22"/>
          <w:szCs w:val="22"/>
        </w:rPr>
        <w:t xml:space="preserve"> a violation of the separation of church and st</w:t>
      </w:r>
      <w:r>
        <w:rPr>
          <w:sz w:val="22"/>
          <w:szCs w:val="22"/>
        </w:rPr>
        <w:t>ate.</w:t>
      </w:r>
      <w:r w:rsidRPr="006E315D">
        <w:rPr>
          <w:sz w:val="22"/>
          <w:szCs w:val="22"/>
        </w:rPr>
        <w:t xml:space="preserve"> </w:t>
      </w:r>
      <w:r>
        <w:rPr>
          <w:sz w:val="22"/>
          <w:szCs w:val="22"/>
        </w:rPr>
        <w:t>Other people believe that</w:t>
      </w:r>
      <w:r w:rsidRPr="006E315D">
        <w:rPr>
          <w:sz w:val="22"/>
          <w:szCs w:val="22"/>
        </w:rPr>
        <w:t xml:space="preserve"> religious symbols </w:t>
      </w:r>
      <w:r>
        <w:rPr>
          <w:sz w:val="22"/>
          <w:szCs w:val="22"/>
        </w:rPr>
        <w:t>should</w:t>
      </w:r>
      <w:r w:rsidRPr="006E315D">
        <w:rPr>
          <w:sz w:val="22"/>
          <w:szCs w:val="22"/>
        </w:rPr>
        <w:t xml:space="preserve"> be allowed to be placed on </w:t>
      </w:r>
      <w:r>
        <w:rPr>
          <w:sz w:val="22"/>
          <w:szCs w:val="22"/>
        </w:rPr>
        <w:t>government-owned</w:t>
      </w:r>
      <w:r w:rsidRPr="006E315D">
        <w:rPr>
          <w:sz w:val="22"/>
          <w:szCs w:val="22"/>
        </w:rPr>
        <w:t xml:space="preserve"> land</w:t>
      </w:r>
      <w:r>
        <w:rPr>
          <w:sz w:val="22"/>
          <w:szCs w:val="22"/>
        </w:rPr>
        <w:t>.</w:t>
      </w:r>
    </w:p>
    <w:p w14:paraId="55029D15" w14:textId="77777777" w:rsidR="00691C64" w:rsidRDefault="00691C64" w:rsidP="004A42CA">
      <w:pPr>
        <w:spacing w:after="0"/>
        <w:rPr>
          <w:sz w:val="22"/>
          <w:szCs w:val="22"/>
        </w:rPr>
      </w:pPr>
    </w:p>
    <w:p w14:paraId="605113A1" w14:textId="77777777" w:rsidR="00691C64" w:rsidRPr="006E315D" w:rsidRDefault="00691C64" w:rsidP="00691C64">
      <w:pPr>
        <w:spacing w:after="0"/>
        <w:rPr>
          <w:rFonts w:eastAsia="Times New Roman"/>
          <w:sz w:val="22"/>
          <w:szCs w:val="22"/>
        </w:rPr>
      </w:pPr>
      <w:r w:rsidRPr="006E315D">
        <w:rPr>
          <w:rFonts w:eastAsia="Times New Roman"/>
          <w:sz w:val="22"/>
          <w:szCs w:val="22"/>
        </w:rPr>
        <w:t>What do you personally believe?</w:t>
      </w:r>
    </w:p>
    <w:p w14:paraId="216B0200" w14:textId="77777777" w:rsidR="00691C64" w:rsidRDefault="00691C64" w:rsidP="00691C64">
      <w:pPr>
        <w:spacing w:after="0"/>
        <w:rPr>
          <w:sz w:val="22"/>
          <w:szCs w:val="22"/>
        </w:rPr>
      </w:pPr>
    </w:p>
    <w:p w14:paraId="21386CCE" w14:textId="77777777" w:rsidR="00691C64" w:rsidRPr="006E315D" w:rsidRDefault="00691C64" w:rsidP="00691C64">
      <w:pPr>
        <w:spacing w:after="0"/>
        <w:ind w:left="720"/>
        <w:rPr>
          <w:sz w:val="22"/>
          <w:szCs w:val="22"/>
        </w:rPr>
      </w:pPr>
      <w:r>
        <w:rPr>
          <w:sz w:val="22"/>
          <w:szCs w:val="22"/>
        </w:rPr>
        <w:t xml:space="preserve">1 </w:t>
      </w:r>
      <w:r w:rsidRPr="006E315D">
        <w:rPr>
          <w:sz w:val="22"/>
          <w:szCs w:val="22"/>
        </w:rPr>
        <w:t xml:space="preserve">Placing religious symbols on public land violates the separation of church and </w:t>
      </w:r>
      <w:r>
        <w:rPr>
          <w:sz w:val="22"/>
          <w:szCs w:val="22"/>
        </w:rPr>
        <w:t xml:space="preserve">   </w:t>
      </w:r>
      <w:r w:rsidRPr="006E315D">
        <w:rPr>
          <w:sz w:val="22"/>
          <w:szCs w:val="22"/>
        </w:rPr>
        <w:t>state</w:t>
      </w:r>
    </w:p>
    <w:p w14:paraId="0CB2D429" w14:textId="77777777" w:rsidR="00691C64" w:rsidRPr="006E315D" w:rsidRDefault="00691C64" w:rsidP="00691C64">
      <w:pPr>
        <w:spacing w:after="0"/>
        <w:ind w:firstLine="720"/>
        <w:rPr>
          <w:sz w:val="22"/>
          <w:szCs w:val="22"/>
        </w:rPr>
      </w:pPr>
      <w:r>
        <w:rPr>
          <w:sz w:val="22"/>
          <w:szCs w:val="22"/>
        </w:rPr>
        <w:t xml:space="preserve">2 </w:t>
      </w:r>
      <w:r w:rsidRPr="006E315D">
        <w:rPr>
          <w:sz w:val="22"/>
          <w:szCs w:val="22"/>
        </w:rPr>
        <w:t>Religious symbols should be allowed to be placed on public land</w:t>
      </w:r>
    </w:p>
    <w:p w14:paraId="4381DAA6" w14:textId="77777777" w:rsidR="00691C64" w:rsidRPr="006E315D" w:rsidRDefault="00691C64" w:rsidP="00691C64">
      <w:pPr>
        <w:spacing w:after="0"/>
        <w:ind w:left="1440" w:hanging="720"/>
        <w:rPr>
          <w:sz w:val="22"/>
          <w:szCs w:val="22"/>
        </w:rPr>
      </w:pPr>
      <w:r w:rsidRPr="006E315D">
        <w:rPr>
          <w:sz w:val="22"/>
          <w:szCs w:val="22"/>
        </w:rPr>
        <w:tab/>
      </w:r>
    </w:p>
    <w:p w14:paraId="67ADDD28" w14:textId="77777777" w:rsidR="00691C64" w:rsidRPr="006E315D" w:rsidRDefault="00691C64" w:rsidP="00691C64">
      <w:pPr>
        <w:spacing w:after="0"/>
        <w:rPr>
          <w:sz w:val="22"/>
          <w:szCs w:val="22"/>
        </w:rPr>
      </w:pPr>
      <w:r w:rsidRPr="006E315D">
        <w:rPr>
          <w:rFonts w:eastAsia="Times New Roman"/>
          <w:sz w:val="22"/>
          <w:szCs w:val="22"/>
        </w:rPr>
        <w:t>What do you think the Supreme Court would decide if they were asked to rule on this issue?</w:t>
      </w:r>
    </w:p>
    <w:p w14:paraId="140A32FB" w14:textId="77777777" w:rsidR="00691C64" w:rsidRDefault="00691C64" w:rsidP="00691C64">
      <w:pPr>
        <w:spacing w:after="0"/>
        <w:rPr>
          <w:sz w:val="22"/>
          <w:szCs w:val="22"/>
        </w:rPr>
      </w:pPr>
    </w:p>
    <w:p w14:paraId="66528CCA" w14:textId="77777777" w:rsidR="00691C64" w:rsidRPr="006E315D" w:rsidRDefault="00691C64" w:rsidP="00691C64">
      <w:pPr>
        <w:spacing w:after="0"/>
        <w:ind w:left="1440" w:hanging="720"/>
        <w:rPr>
          <w:sz w:val="22"/>
          <w:szCs w:val="22"/>
        </w:rPr>
      </w:pPr>
      <w:r>
        <w:rPr>
          <w:sz w:val="22"/>
          <w:szCs w:val="22"/>
        </w:rPr>
        <w:lastRenderedPageBreak/>
        <w:t>1</w:t>
      </w:r>
      <w:r>
        <w:rPr>
          <w:sz w:val="22"/>
          <w:szCs w:val="22"/>
        </w:rPr>
        <w:tab/>
      </w:r>
      <w:r w:rsidRPr="006E315D">
        <w:rPr>
          <w:sz w:val="22"/>
          <w:szCs w:val="22"/>
        </w:rPr>
        <w:t>Placing religious symbols on public land violates the separation of church and state</w:t>
      </w:r>
    </w:p>
    <w:p w14:paraId="07F017C6" w14:textId="77777777" w:rsidR="00691C64" w:rsidRPr="006E315D" w:rsidRDefault="00691C64" w:rsidP="00691C64">
      <w:pPr>
        <w:spacing w:after="0"/>
        <w:ind w:firstLine="720"/>
        <w:rPr>
          <w:sz w:val="22"/>
          <w:szCs w:val="22"/>
        </w:rPr>
      </w:pPr>
      <w:r>
        <w:rPr>
          <w:sz w:val="22"/>
          <w:szCs w:val="22"/>
        </w:rPr>
        <w:t>2</w:t>
      </w:r>
      <w:r w:rsidRPr="006E315D">
        <w:rPr>
          <w:sz w:val="22"/>
          <w:szCs w:val="22"/>
        </w:rPr>
        <w:tab/>
        <w:t>Religious symbols should be allowed to be placed on public land</w:t>
      </w:r>
    </w:p>
    <w:p w14:paraId="20CCBA1C" w14:textId="77777777" w:rsidR="00691C64" w:rsidRPr="006E315D" w:rsidRDefault="00691C64" w:rsidP="00691C64">
      <w:pPr>
        <w:spacing w:after="0"/>
        <w:ind w:left="1440" w:hanging="720"/>
        <w:rPr>
          <w:sz w:val="22"/>
          <w:szCs w:val="22"/>
        </w:rPr>
      </w:pPr>
      <w:r w:rsidRPr="006E315D">
        <w:rPr>
          <w:sz w:val="22"/>
          <w:szCs w:val="22"/>
        </w:rPr>
        <w:tab/>
      </w:r>
    </w:p>
    <w:p w14:paraId="690C79F8" w14:textId="77777777" w:rsidR="00691C64" w:rsidRPr="006E315D" w:rsidRDefault="00691C64" w:rsidP="004A42CA">
      <w:pPr>
        <w:spacing w:after="0"/>
        <w:rPr>
          <w:sz w:val="22"/>
          <w:szCs w:val="22"/>
        </w:rPr>
      </w:pPr>
    </w:p>
    <w:p w14:paraId="1EB008F8" w14:textId="77777777" w:rsidR="00D91935" w:rsidRPr="006E315D" w:rsidRDefault="00D91935" w:rsidP="004A42CA">
      <w:pPr>
        <w:spacing w:after="0"/>
        <w:rPr>
          <w:sz w:val="22"/>
          <w:szCs w:val="22"/>
        </w:rPr>
      </w:pPr>
    </w:p>
    <w:p w14:paraId="6254DED2" w14:textId="77777777" w:rsidR="00D91935" w:rsidRPr="006E315D" w:rsidRDefault="00D91935" w:rsidP="004A42CA">
      <w:pPr>
        <w:spacing w:after="0"/>
        <w:rPr>
          <w:sz w:val="22"/>
          <w:szCs w:val="22"/>
        </w:rPr>
      </w:pPr>
    </w:p>
    <w:p w14:paraId="6CF4F820" w14:textId="77777777" w:rsidR="00D91935" w:rsidRPr="006E315D" w:rsidRDefault="00D91935" w:rsidP="004A42CA">
      <w:pPr>
        <w:spacing w:after="0"/>
        <w:rPr>
          <w:sz w:val="22"/>
          <w:szCs w:val="22"/>
        </w:rPr>
      </w:pPr>
    </w:p>
    <w:p w14:paraId="0CDFDBAA" w14:textId="77777777" w:rsidR="00940FB0" w:rsidRPr="006E315D" w:rsidRDefault="00805F0F" w:rsidP="004A42CA">
      <w:pPr>
        <w:spacing w:after="0"/>
        <w:rPr>
          <w:b/>
          <w:sz w:val="22"/>
          <w:szCs w:val="22"/>
        </w:rPr>
      </w:pPr>
      <w:r w:rsidRPr="006E315D">
        <w:rPr>
          <w:b/>
          <w:sz w:val="22"/>
          <w:szCs w:val="22"/>
        </w:rPr>
        <w:t>SBB308</w:t>
      </w:r>
      <w:r w:rsidR="00691C64">
        <w:rPr>
          <w:b/>
          <w:sz w:val="22"/>
          <w:szCs w:val="22"/>
        </w:rPr>
        <w:t>, SBB309</w:t>
      </w:r>
    </w:p>
    <w:p w14:paraId="02FABBF0" w14:textId="77777777" w:rsidR="00940FB0" w:rsidRPr="006E315D" w:rsidRDefault="00940FB0" w:rsidP="004A42CA">
      <w:pPr>
        <w:spacing w:after="0"/>
        <w:rPr>
          <w:sz w:val="22"/>
          <w:szCs w:val="22"/>
        </w:rPr>
      </w:pPr>
    </w:p>
    <w:p w14:paraId="68089BFC" w14:textId="77777777" w:rsidR="00940FB0" w:rsidRPr="006E315D" w:rsidRDefault="00940FB0" w:rsidP="004A42CA">
      <w:pPr>
        <w:spacing w:after="0"/>
        <w:rPr>
          <w:sz w:val="22"/>
          <w:szCs w:val="22"/>
        </w:rPr>
      </w:pPr>
      <w:r w:rsidRPr="006E315D">
        <w:rPr>
          <w:sz w:val="22"/>
          <w:szCs w:val="22"/>
        </w:rPr>
        <w:t>SINGLE CHOICE</w:t>
      </w:r>
    </w:p>
    <w:p w14:paraId="2D54FC6D" w14:textId="77777777" w:rsidR="00940FB0" w:rsidRPr="006E315D" w:rsidRDefault="00940FB0" w:rsidP="004A42CA">
      <w:pPr>
        <w:spacing w:after="0"/>
        <w:rPr>
          <w:sz w:val="22"/>
          <w:szCs w:val="22"/>
        </w:rPr>
      </w:pPr>
    </w:p>
    <w:p w14:paraId="30649EF7" w14:textId="77777777" w:rsidR="00940FB0" w:rsidRPr="006E315D" w:rsidRDefault="007E13EE" w:rsidP="004A42CA">
      <w:pPr>
        <w:spacing w:after="0"/>
        <w:rPr>
          <w:sz w:val="22"/>
          <w:szCs w:val="22"/>
        </w:rPr>
      </w:pPr>
      <w:r w:rsidRPr="006E315D">
        <w:rPr>
          <w:sz w:val="22"/>
          <w:szCs w:val="22"/>
        </w:rPr>
        <w:t>Case 5</w:t>
      </w:r>
      <w:r w:rsidR="003B7290" w:rsidRPr="006E315D">
        <w:rPr>
          <w:sz w:val="22"/>
          <w:szCs w:val="22"/>
        </w:rPr>
        <w:t xml:space="preserve"> </w:t>
      </w:r>
      <w:r w:rsidR="00F802E1" w:rsidRPr="006E315D">
        <w:rPr>
          <w:sz w:val="22"/>
          <w:szCs w:val="22"/>
        </w:rPr>
        <w:t>Respondent</w:t>
      </w:r>
      <w:r w:rsidR="00691C64">
        <w:rPr>
          <w:sz w:val="22"/>
          <w:szCs w:val="22"/>
        </w:rPr>
        <w:t>, Case 5 Court</w:t>
      </w:r>
    </w:p>
    <w:p w14:paraId="1F333A81" w14:textId="77777777" w:rsidR="007A6EBB" w:rsidRPr="006E315D" w:rsidRDefault="007A6EBB" w:rsidP="007A6EBB">
      <w:pPr>
        <w:spacing w:after="0"/>
        <w:rPr>
          <w:sz w:val="22"/>
          <w:szCs w:val="22"/>
        </w:rPr>
      </w:pPr>
    </w:p>
    <w:p w14:paraId="0B58395D" w14:textId="77777777" w:rsidR="00691C64" w:rsidRPr="006E315D" w:rsidRDefault="00691C64" w:rsidP="00691C64">
      <w:pPr>
        <w:spacing w:after="0"/>
        <w:rPr>
          <w:rFonts w:cs="Times New Roman"/>
          <w:i/>
          <w:iCs/>
          <w:sz w:val="22"/>
          <w:szCs w:val="22"/>
        </w:rPr>
      </w:pPr>
      <w:r w:rsidRPr="006E315D">
        <w:rPr>
          <w:rFonts w:cs="Times New Roman"/>
          <w:i/>
          <w:iCs/>
          <w:sz w:val="22"/>
          <w:szCs w:val="22"/>
        </w:rPr>
        <w:t>Randomize (50-50) whether respondents are presented Version A or Version B</w:t>
      </w:r>
    </w:p>
    <w:p w14:paraId="529D57BC" w14:textId="77777777" w:rsidR="00691C64" w:rsidRDefault="00691C64" w:rsidP="00691C64">
      <w:pPr>
        <w:spacing w:after="0"/>
        <w:rPr>
          <w:sz w:val="22"/>
          <w:szCs w:val="22"/>
        </w:rPr>
      </w:pPr>
    </w:p>
    <w:p w14:paraId="793BB4EA" w14:textId="77777777" w:rsidR="00691C64" w:rsidRPr="006E315D" w:rsidRDefault="00691C64" w:rsidP="00691C64">
      <w:pPr>
        <w:spacing w:after="0"/>
        <w:rPr>
          <w:rFonts w:cs="Times New Roman"/>
          <w:i/>
          <w:iCs/>
          <w:sz w:val="22"/>
          <w:szCs w:val="22"/>
        </w:rPr>
      </w:pPr>
      <w:r>
        <w:rPr>
          <w:i/>
          <w:sz w:val="22"/>
          <w:szCs w:val="22"/>
        </w:rPr>
        <w:t>Version A</w:t>
      </w:r>
    </w:p>
    <w:p w14:paraId="02986B40" w14:textId="77777777" w:rsidR="00940FB0" w:rsidRPr="006E315D" w:rsidRDefault="00940FB0" w:rsidP="004A42CA">
      <w:pPr>
        <w:spacing w:after="0"/>
        <w:rPr>
          <w:sz w:val="22"/>
          <w:szCs w:val="22"/>
        </w:rPr>
      </w:pPr>
    </w:p>
    <w:p w14:paraId="2C571BA4" w14:textId="77777777" w:rsidR="00940FB0" w:rsidRPr="006E315D" w:rsidRDefault="00691C64" w:rsidP="004A42CA">
      <w:pPr>
        <w:spacing w:after="0"/>
        <w:rPr>
          <w:sz w:val="22"/>
          <w:szCs w:val="22"/>
        </w:rPr>
      </w:pPr>
      <w:r>
        <w:rPr>
          <w:sz w:val="22"/>
          <w:szCs w:val="22"/>
        </w:rPr>
        <w:t>Some people believe that</w:t>
      </w:r>
      <w:r w:rsidR="00940FB0" w:rsidRPr="006E315D">
        <w:rPr>
          <w:sz w:val="22"/>
          <w:szCs w:val="22"/>
        </w:rPr>
        <w:t xml:space="preserve"> a city</w:t>
      </w:r>
      <w:r>
        <w:rPr>
          <w:sz w:val="22"/>
          <w:szCs w:val="22"/>
        </w:rPr>
        <w:t xml:space="preserve"> should</w:t>
      </w:r>
      <w:r w:rsidR="00940FB0" w:rsidRPr="006E315D">
        <w:rPr>
          <w:sz w:val="22"/>
          <w:szCs w:val="22"/>
        </w:rPr>
        <w:t xml:space="preserve"> be allowed to</w:t>
      </w:r>
      <w:r>
        <w:rPr>
          <w:sz w:val="22"/>
          <w:szCs w:val="22"/>
        </w:rPr>
        <w:t xml:space="preserve"> try to increase racial diversity by</w:t>
      </w:r>
      <w:r w:rsidR="00940FB0" w:rsidRPr="006E315D">
        <w:rPr>
          <w:sz w:val="22"/>
          <w:szCs w:val="22"/>
        </w:rPr>
        <w:t xml:space="preserve"> deny</w:t>
      </w:r>
      <w:r>
        <w:rPr>
          <w:sz w:val="22"/>
          <w:szCs w:val="22"/>
        </w:rPr>
        <w:t>ing</w:t>
      </w:r>
      <w:r w:rsidR="00940FB0" w:rsidRPr="006E315D">
        <w:rPr>
          <w:sz w:val="22"/>
          <w:szCs w:val="22"/>
        </w:rPr>
        <w:t xml:space="preserve"> the promotion of white firefighters who passed a</w:t>
      </w:r>
      <w:r w:rsidR="001547B8">
        <w:rPr>
          <w:sz w:val="22"/>
          <w:szCs w:val="22"/>
        </w:rPr>
        <w:t xml:space="preserve"> promotion</w:t>
      </w:r>
      <w:r w:rsidR="00940FB0" w:rsidRPr="006E315D">
        <w:rPr>
          <w:sz w:val="22"/>
          <w:szCs w:val="22"/>
        </w:rPr>
        <w:t xml:space="preserve"> test because no bla</w:t>
      </w:r>
      <w:r>
        <w:rPr>
          <w:sz w:val="22"/>
          <w:szCs w:val="22"/>
        </w:rPr>
        <w:t>ck firefighters passed the test.</w:t>
      </w:r>
      <w:r w:rsidR="00940FB0" w:rsidRPr="006E315D">
        <w:rPr>
          <w:sz w:val="22"/>
          <w:szCs w:val="22"/>
        </w:rPr>
        <w:t xml:space="preserve"> </w:t>
      </w:r>
      <w:r>
        <w:rPr>
          <w:sz w:val="22"/>
          <w:szCs w:val="22"/>
        </w:rPr>
        <w:t>Other people believe that</w:t>
      </w:r>
      <w:r w:rsidR="00940FB0" w:rsidRPr="006E315D">
        <w:rPr>
          <w:sz w:val="22"/>
          <w:szCs w:val="22"/>
        </w:rPr>
        <w:t xml:space="preserve"> the city</w:t>
      </w:r>
      <w:r>
        <w:rPr>
          <w:sz w:val="22"/>
          <w:szCs w:val="22"/>
        </w:rPr>
        <w:t xml:space="preserve"> should</w:t>
      </w:r>
      <w:r w:rsidR="00940FB0" w:rsidRPr="006E315D">
        <w:rPr>
          <w:sz w:val="22"/>
          <w:szCs w:val="22"/>
        </w:rPr>
        <w:t xml:space="preserve"> be required to abide by the results of the</w:t>
      </w:r>
      <w:r w:rsidR="001547B8">
        <w:rPr>
          <w:sz w:val="22"/>
          <w:szCs w:val="22"/>
        </w:rPr>
        <w:t xml:space="preserve"> promotion</w:t>
      </w:r>
      <w:r w:rsidR="00940FB0" w:rsidRPr="006E315D">
        <w:rPr>
          <w:sz w:val="22"/>
          <w:szCs w:val="22"/>
        </w:rPr>
        <w:t xml:space="preserve"> test and promote the white firefighters</w:t>
      </w:r>
      <w:r>
        <w:rPr>
          <w:sz w:val="22"/>
          <w:szCs w:val="22"/>
        </w:rPr>
        <w:t xml:space="preserve"> even if no black firefighters are promoted.</w:t>
      </w:r>
      <w:r w:rsidR="00940FB0" w:rsidRPr="006E315D">
        <w:rPr>
          <w:sz w:val="22"/>
          <w:szCs w:val="22"/>
        </w:rPr>
        <w:t xml:space="preserve"> </w:t>
      </w:r>
    </w:p>
    <w:p w14:paraId="24CC2E8F" w14:textId="77777777" w:rsidR="00940FB0" w:rsidRDefault="00940FB0" w:rsidP="004A42CA">
      <w:pPr>
        <w:spacing w:after="0"/>
        <w:rPr>
          <w:sz w:val="22"/>
          <w:szCs w:val="22"/>
        </w:rPr>
      </w:pPr>
    </w:p>
    <w:p w14:paraId="4822F579" w14:textId="77777777" w:rsidR="00691C64" w:rsidRPr="006E315D" w:rsidRDefault="00691C64" w:rsidP="00691C64">
      <w:pPr>
        <w:spacing w:after="0"/>
        <w:rPr>
          <w:rFonts w:eastAsia="Times New Roman"/>
          <w:sz w:val="22"/>
          <w:szCs w:val="22"/>
        </w:rPr>
      </w:pPr>
      <w:r w:rsidRPr="006E315D">
        <w:rPr>
          <w:rFonts w:eastAsia="Times New Roman"/>
          <w:sz w:val="22"/>
          <w:szCs w:val="22"/>
        </w:rPr>
        <w:t>What do you personally believe?</w:t>
      </w:r>
    </w:p>
    <w:p w14:paraId="002FEE6A" w14:textId="77777777" w:rsidR="00691C64" w:rsidRPr="006E315D" w:rsidRDefault="00691C64" w:rsidP="004A42CA">
      <w:pPr>
        <w:spacing w:after="0"/>
        <w:rPr>
          <w:sz w:val="22"/>
          <w:szCs w:val="22"/>
        </w:rPr>
      </w:pPr>
    </w:p>
    <w:p w14:paraId="49DA089D" w14:textId="77777777" w:rsidR="00940FB0" w:rsidRPr="006E315D" w:rsidRDefault="00AE438F" w:rsidP="004A42CA">
      <w:pPr>
        <w:spacing w:after="0"/>
        <w:ind w:left="1440" w:hanging="720"/>
        <w:rPr>
          <w:sz w:val="22"/>
          <w:szCs w:val="22"/>
        </w:rPr>
      </w:pPr>
      <w:r w:rsidRPr="006E315D">
        <w:rPr>
          <w:sz w:val="22"/>
          <w:szCs w:val="22"/>
        </w:rPr>
        <w:t>1</w:t>
      </w:r>
      <w:r w:rsidRPr="006E315D">
        <w:rPr>
          <w:sz w:val="22"/>
          <w:szCs w:val="22"/>
        </w:rPr>
        <w:tab/>
      </w:r>
      <w:r w:rsidR="00940FB0" w:rsidRPr="006E315D">
        <w:rPr>
          <w:sz w:val="22"/>
          <w:szCs w:val="22"/>
        </w:rPr>
        <w:t>The city should be allowed to deny the promotion of the white firefighters</w:t>
      </w:r>
    </w:p>
    <w:p w14:paraId="4C893A0A" w14:textId="77777777" w:rsidR="00940FB0" w:rsidRPr="006E315D" w:rsidRDefault="00AE438F" w:rsidP="004A42CA">
      <w:pPr>
        <w:spacing w:after="0"/>
        <w:ind w:left="1440" w:hanging="720"/>
        <w:rPr>
          <w:sz w:val="22"/>
          <w:szCs w:val="22"/>
        </w:rPr>
      </w:pPr>
      <w:r w:rsidRPr="006E315D">
        <w:rPr>
          <w:sz w:val="22"/>
          <w:szCs w:val="22"/>
        </w:rPr>
        <w:t>2</w:t>
      </w:r>
      <w:r w:rsidRPr="006E315D">
        <w:rPr>
          <w:sz w:val="22"/>
          <w:szCs w:val="22"/>
        </w:rPr>
        <w:tab/>
      </w:r>
      <w:r w:rsidR="00940FB0" w:rsidRPr="006E315D">
        <w:rPr>
          <w:sz w:val="22"/>
          <w:szCs w:val="22"/>
        </w:rPr>
        <w:t>The city must abide by the results of the test and promote the white firefighters</w:t>
      </w:r>
    </w:p>
    <w:p w14:paraId="4784730A" w14:textId="77777777" w:rsidR="00D91935" w:rsidRDefault="00D91935" w:rsidP="004A42CA">
      <w:pPr>
        <w:spacing w:after="0"/>
        <w:rPr>
          <w:b/>
          <w:sz w:val="22"/>
          <w:szCs w:val="22"/>
        </w:rPr>
      </w:pPr>
    </w:p>
    <w:p w14:paraId="3F3E2591" w14:textId="77777777" w:rsidR="00691C64" w:rsidRPr="006E315D" w:rsidRDefault="00691C64" w:rsidP="00691C64">
      <w:pPr>
        <w:spacing w:after="0"/>
        <w:rPr>
          <w:sz w:val="22"/>
          <w:szCs w:val="22"/>
        </w:rPr>
      </w:pPr>
      <w:r w:rsidRPr="006E315D">
        <w:rPr>
          <w:rFonts w:eastAsia="Times New Roman"/>
          <w:sz w:val="22"/>
          <w:szCs w:val="22"/>
        </w:rPr>
        <w:t>What do you think the Supreme Court would decide if they were asked to rule on this issue?</w:t>
      </w:r>
    </w:p>
    <w:p w14:paraId="4E340AD6" w14:textId="77777777" w:rsidR="00691C64" w:rsidRDefault="00691C64" w:rsidP="004A42CA">
      <w:pPr>
        <w:spacing w:after="0"/>
        <w:rPr>
          <w:b/>
          <w:sz w:val="22"/>
          <w:szCs w:val="22"/>
        </w:rPr>
      </w:pPr>
    </w:p>
    <w:p w14:paraId="3D908171" w14:textId="77777777" w:rsidR="00691C64" w:rsidRPr="006E315D" w:rsidRDefault="00691C64" w:rsidP="00691C64">
      <w:pPr>
        <w:spacing w:after="0"/>
        <w:ind w:left="1440" w:hanging="720"/>
        <w:rPr>
          <w:sz w:val="22"/>
          <w:szCs w:val="22"/>
        </w:rPr>
      </w:pPr>
      <w:r w:rsidRPr="006E315D">
        <w:rPr>
          <w:sz w:val="22"/>
          <w:szCs w:val="22"/>
        </w:rPr>
        <w:t>1</w:t>
      </w:r>
      <w:r w:rsidRPr="006E315D">
        <w:rPr>
          <w:sz w:val="22"/>
          <w:szCs w:val="22"/>
        </w:rPr>
        <w:tab/>
        <w:t>The city should be allowed to deny the promotion of the white firefighters</w:t>
      </w:r>
    </w:p>
    <w:p w14:paraId="6BC2B3C0" w14:textId="77777777" w:rsidR="00691C64" w:rsidRPr="006E315D" w:rsidRDefault="00691C64" w:rsidP="00691C64">
      <w:pPr>
        <w:spacing w:after="0"/>
        <w:ind w:left="1440" w:hanging="720"/>
        <w:rPr>
          <w:sz w:val="22"/>
          <w:szCs w:val="22"/>
        </w:rPr>
      </w:pPr>
      <w:r w:rsidRPr="006E315D">
        <w:rPr>
          <w:sz w:val="22"/>
          <w:szCs w:val="22"/>
        </w:rPr>
        <w:t>2</w:t>
      </w:r>
      <w:r w:rsidRPr="006E315D">
        <w:rPr>
          <w:sz w:val="22"/>
          <w:szCs w:val="22"/>
        </w:rPr>
        <w:tab/>
        <w:t>The city must abide by the results of the test and promote the white firefighters</w:t>
      </w:r>
    </w:p>
    <w:p w14:paraId="2776B594" w14:textId="77777777" w:rsidR="00691C64" w:rsidRDefault="00691C64" w:rsidP="004A42CA">
      <w:pPr>
        <w:spacing w:after="0"/>
        <w:rPr>
          <w:b/>
          <w:sz w:val="22"/>
          <w:szCs w:val="22"/>
        </w:rPr>
      </w:pPr>
    </w:p>
    <w:p w14:paraId="1020A6BE" w14:textId="77777777" w:rsidR="001547B8" w:rsidRPr="001547B8" w:rsidRDefault="001547B8" w:rsidP="004A42CA">
      <w:pPr>
        <w:spacing w:after="0"/>
        <w:rPr>
          <w:i/>
          <w:sz w:val="22"/>
          <w:szCs w:val="22"/>
        </w:rPr>
      </w:pPr>
      <w:r w:rsidRPr="001547B8">
        <w:rPr>
          <w:i/>
          <w:sz w:val="22"/>
          <w:szCs w:val="22"/>
        </w:rPr>
        <w:t>Version B</w:t>
      </w:r>
    </w:p>
    <w:p w14:paraId="4FA96E6F" w14:textId="77777777" w:rsidR="00691C64" w:rsidRDefault="00691C64" w:rsidP="004A42CA">
      <w:pPr>
        <w:spacing w:after="0"/>
        <w:rPr>
          <w:b/>
          <w:sz w:val="22"/>
          <w:szCs w:val="22"/>
        </w:rPr>
      </w:pPr>
    </w:p>
    <w:p w14:paraId="31FE86FF" w14:textId="77777777" w:rsidR="001547B8" w:rsidRPr="001547B8" w:rsidRDefault="001547B8" w:rsidP="004A42CA">
      <w:pPr>
        <w:spacing w:after="0"/>
        <w:rPr>
          <w:sz w:val="22"/>
          <w:szCs w:val="22"/>
        </w:rPr>
      </w:pPr>
      <w:r>
        <w:rPr>
          <w:sz w:val="22"/>
          <w:szCs w:val="22"/>
        </w:rPr>
        <w:t>Some people believe that a city should be required to abide by the results of a promotion test and promote white firefighters even if no black firefighters passed the test and no black firefighters are promoted. Other people believe that the city should be allowed to try to increase racial diversity by</w:t>
      </w:r>
      <w:r w:rsidRPr="006E315D">
        <w:rPr>
          <w:sz w:val="22"/>
          <w:szCs w:val="22"/>
        </w:rPr>
        <w:t xml:space="preserve"> deny</w:t>
      </w:r>
      <w:r>
        <w:rPr>
          <w:sz w:val="22"/>
          <w:szCs w:val="22"/>
        </w:rPr>
        <w:t>ing</w:t>
      </w:r>
      <w:r w:rsidRPr="006E315D">
        <w:rPr>
          <w:sz w:val="22"/>
          <w:szCs w:val="22"/>
        </w:rPr>
        <w:t xml:space="preserve"> the promotion of white firefighters who passed </w:t>
      </w:r>
      <w:r>
        <w:rPr>
          <w:sz w:val="22"/>
          <w:szCs w:val="22"/>
        </w:rPr>
        <w:t>the promotion</w:t>
      </w:r>
      <w:r w:rsidRPr="006E315D">
        <w:rPr>
          <w:sz w:val="22"/>
          <w:szCs w:val="22"/>
        </w:rPr>
        <w:t xml:space="preserve"> test because no bla</w:t>
      </w:r>
      <w:r>
        <w:rPr>
          <w:sz w:val="22"/>
          <w:szCs w:val="22"/>
        </w:rPr>
        <w:t>ck firefighters passed the test.</w:t>
      </w:r>
    </w:p>
    <w:p w14:paraId="0C8DA2FB" w14:textId="77777777" w:rsidR="001547B8" w:rsidRDefault="001547B8" w:rsidP="004A42CA">
      <w:pPr>
        <w:spacing w:after="0"/>
        <w:rPr>
          <w:b/>
          <w:sz w:val="22"/>
          <w:szCs w:val="22"/>
        </w:rPr>
      </w:pPr>
    </w:p>
    <w:p w14:paraId="30B22F75" w14:textId="77777777" w:rsidR="001547B8" w:rsidRPr="006E315D" w:rsidRDefault="001547B8" w:rsidP="001547B8">
      <w:pPr>
        <w:spacing w:after="0"/>
        <w:rPr>
          <w:rFonts w:eastAsia="Times New Roman"/>
          <w:sz w:val="22"/>
          <w:szCs w:val="22"/>
        </w:rPr>
      </w:pPr>
      <w:r w:rsidRPr="006E315D">
        <w:rPr>
          <w:rFonts w:eastAsia="Times New Roman"/>
          <w:sz w:val="22"/>
          <w:szCs w:val="22"/>
        </w:rPr>
        <w:t>What do you personally believe?</w:t>
      </w:r>
    </w:p>
    <w:p w14:paraId="3ED35ECA" w14:textId="77777777" w:rsidR="001547B8" w:rsidRDefault="001547B8" w:rsidP="001547B8">
      <w:pPr>
        <w:spacing w:after="0"/>
        <w:rPr>
          <w:sz w:val="22"/>
          <w:szCs w:val="22"/>
        </w:rPr>
      </w:pPr>
    </w:p>
    <w:p w14:paraId="4DE84991" w14:textId="77777777" w:rsidR="001547B8" w:rsidRPr="006E315D" w:rsidRDefault="001547B8" w:rsidP="001547B8">
      <w:pPr>
        <w:spacing w:after="0"/>
        <w:ind w:left="1440" w:hanging="720"/>
        <w:rPr>
          <w:sz w:val="22"/>
          <w:szCs w:val="22"/>
        </w:rPr>
      </w:pPr>
      <w:r>
        <w:rPr>
          <w:sz w:val="22"/>
          <w:szCs w:val="22"/>
        </w:rPr>
        <w:t>1</w:t>
      </w:r>
      <w:r w:rsidRPr="006E315D">
        <w:rPr>
          <w:sz w:val="22"/>
          <w:szCs w:val="22"/>
        </w:rPr>
        <w:tab/>
        <w:t>The city must abide by the results of the test and promote the white firefighters</w:t>
      </w:r>
    </w:p>
    <w:p w14:paraId="635B25E0" w14:textId="77777777" w:rsidR="001547B8" w:rsidRPr="006E315D" w:rsidRDefault="001547B8" w:rsidP="001547B8">
      <w:pPr>
        <w:spacing w:after="0"/>
        <w:ind w:left="1440" w:hanging="720"/>
        <w:rPr>
          <w:sz w:val="22"/>
          <w:szCs w:val="22"/>
        </w:rPr>
      </w:pPr>
      <w:r>
        <w:rPr>
          <w:sz w:val="22"/>
          <w:szCs w:val="22"/>
        </w:rPr>
        <w:t>2</w:t>
      </w:r>
      <w:r w:rsidRPr="006E315D">
        <w:rPr>
          <w:sz w:val="22"/>
          <w:szCs w:val="22"/>
        </w:rPr>
        <w:tab/>
        <w:t>The city should be allowed to deny the promotion of the white firefighters</w:t>
      </w:r>
    </w:p>
    <w:p w14:paraId="3AC8F949" w14:textId="77777777" w:rsidR="001547B8" w:rsidRDefault="001547B8" w:rsidP="001547B8">
      <w:pPr>
        <w:spacing w:after="0"/>
        <w:rPr>
          <w:b/>
          <w:sz w:val="22"/>
          <w:szCs w:val="22"/>
        </w:rPr>
      </w:pPr>
    </w:p>
    <w:p w14:paraId="4B104979" w14:textId="77777777" w:rsidR="001547B8" w:rsidRPr="006E315D" w:rsidRDefault="001547B8" w:rsidP="001547B8">
      <w:pPr>
        <w:spacing w:after="0"/>
        <w:rPr>
          <w:sz w:val="22"/>
          <w:szCs w:val="22"/>
        </w:rPr>
      </w:pPr>
      <w:r w:rsidRPr="006E315D">
        <w:rPr>
          <w:rFonts w:eastAsia="Times New Roman"/>
          <w:sz w:val="22"/>
          <w:szCs w:val="22"/>
        </w:rPr>
        <w:lastRenderedPageBreak/>
        <w:t>What do you think the Supreme Court would decide if they were asked to rule on this issue?</w:t>
      </w:r>
    </w:p>
    <w:p w14:paraId="4ADF8CA2" w14:textId="77777777" w:rsidR="001547B8" w:rsidRDefault="001547B8" w:rsidP="001547B8">
      <w:pPr>
        <w:spacing w:after="0"/>
        <w:rPr>
          <w:b/>
          <w:sz w:val="22"/>
          <w:szCs w:val="22"/>
        </w:rPr>
      </w:pPr>
    </w:p>
    <w:p w14:paraId="7D230F58" w14:textId="77777777" w:rsidR="001547B8" w:rsidRPr="001547B8" w:rsidRDefault="001547B8" w:rsidP="001547B8">
      <w:pPr>
        <w:spacing w:after="0"/>
        <w:ind w:left="1440" w:hanging="720"/>
        <w:rPr>
          <w:sz w:val="22"/>
          <w:szCs w:val="22"/>
        </w:rPr>
      </w:pPr>
      <w:r>
        <w:rPr>
          <w:sz w:val="22"/>
          <w:szCs w:val="22"/>
        </w:rPr>
        <w:t>1</w:t>
      </w:r>
      <w:r>
        <w:rPr>
          <w:sz w:val="22"/>
          <w:szCs w:val="22"/>
        </w:rPr>
        <w:tab/>
      </w:r>
      <w:r w:rsidRPr="006E315D">
        <w:rPr>
          <w:sz w:val="22"/>
          <w:szCs w:val="22"/>
        </w:rPr>
        <w:t>The city must abide by the results of the test and promote the white firefighters</w:t>
      </w:r>
    </w:p>
    <w:p w14:paraId="4510A3C5" w14:textId="77777777" w:rsidR="001547B8" w:rsidRPr="006E315D" w:rsidRDefault="001547B8" w:rsidP="001547B8">
      <w:pPr>
        <w:spacing w:after="0"/>
        <w:ind w:left="1440" w:hanging="720"/>
        <w:rPr>
          <w:sz w:val="22"/>
          <w:szCs w:val="22"/>
        </w:rPr>
      </w:pPr>
      <w:r>
        <w:rPr>
          <w:sz w:val="22"/>
          <w:szCs w:val="22"/>
        </w:rPr>
        <w:t>2</w:t>
      </w:r>
      <w:r w:rsidRPr="006E315D">
        <w:rPr>
          <w:sz w:val="22"/>
          <w:szCs w:val="22"/>
        </w:rPr>
        <w:tab/>
        <w:t>The city should be allowed to deny the promotion of the white firefighters</w:t>
      </w:r>
    </w:p>
    <w:p w14:paraId="2A679FB3" w14:textId="77777777" w:rsidR="001547B8" w:rsidRPr="006E315D" w:rsidRDefault="001547B8" w:rsidP="001547B8">
      <w:pPr>
        <w:spacing w:after="0"/>
        <w:ind w:left="1440" w:hanging="720"/>
        <w:rPr>
          <w:sz w:val="22"/>
          <w:szCs w:val="22"/>
        </w:rPr>
      </w:pPr>
      <w:r w:rsidRPr="006E315D">
        <w:rPr>
          <w:sz w:val="22"/>
          <w:szCs w:val="22"/>
        </w:rPr>
        <w:tab/>
      </w:r>
    </w:p>
    <w:p w14:paraId="6466556A" w14:textId="77777777" w:rsidR="001547B8" w:rsidRPr="006E315D" w:rsidRDefault="001547B8" w:rsidP="004A42CA">
      <w:pPr>
        <w:spacing w:after="0"/>
        <w:rPr>
          <w:b/>
          <w:sz w:val="22"/>
          <w:szCs w:val="22"/>
        </w:rPr>
      </w:pPr>
    </w:p>
    <w:p w14:paraId="44E7B6F9" w14:textId="77777777" w:rsidR="00D91935" w:rsidRPr="006E315D" w:rsidRDefault="00D91935" w:rsidP="004A42CA">
      <w:pPr>
        <w:spacing w:after="0"/>
        <w:rPr>
          <w:b/>
          <w:sz w:val="22"/>
          <w:szCs w:val="22"/>
        </w:rPr>
      </w:pPr>
    </w:p>
    <w:p w14:paraId="086344C7" w14:textId="77777777" w:rsidR="004F33D3" w:rsidRPr="006E315D" w:rsidRDefault="005F4065" w:rsidP="004A42CA">
      <w:pPr>
        <w:spacing w:after="0"/>
        <w:rPr>
          <w:b/>
          <w:sz w:val="22"/>
          <w:szCs w:val="22"/>
        </w:rPr>
      </w:pPr>
      <w:r w:rsidRPr="006E315D">
        <w:rPr>
          <w:b/>
          <w:sz w:val="22"/>
          <w:szCs w:val="22"/>
        </w:rPr>
        <w:t>SBB310</w:t>
      </w:r>
      <w:r w:rsidR="001547B8">
        <w:rPr>
          <w:b/>
          <w:sz w:val="22"/>
          <w:szCs w:val="22"/>
        </w:rPr>
        <w:t xml:space="preserve">, SBB311 </w:t>
      </w:r>
    </w:p>
    <w:p w14:paraId="6352435C" w14:textId="77777777" w:rsidR="004F33D3" w:rsidRPr="006E315D" w:rsidRDefault="004F33D3" w:rsidP="004A42CA">
      <w:pPr>
        <w:spacing w:after="0"/>
        <w:rPr>
          <w:sz w:val="22"/>
          <w:szCs w:val="22"/>
        </w:rPr>
      </w:pPr>
    </w:p>
    <w:p w14:paraId="65EEFBAF" w14:textId="77777777" w:rsidR="004F33D3" w:rsidRPr="006E315D" w:rsidRDefault="004F33D3" w:rsidP="004A42CA">
      <w:pPr>
        <w:spacing w:after="0"/>
        <w:rPr>
          <w:sz w:val="22"/>
          <w:szCs w:val="22"/>
        </w:rPr>
      </w:pPr>
      <w:r w:rsidRPr="006E315D">
        <w:rPr>
          <w:sz w:val="22"/>
          <w:szCs w:val="22"/>
        </w:rPr>
        <w:t>SINGLE CHOICE</w:t>
      </w:r>
    </w:p>
    <w:p w14:paraId="1C3A4B8F" w14:textId="77777777" w:rsidR="004F33D3" w:rsidRPr="006E315D" w:rsidRDefault="004F33D3" w:rsidP="004A42CA">
      <w:pPr>
        <w:spacing w:after="0"/>
        <w:rPr>
          <w:sz w:val="22"/>
          <w:szCs w:val="22"/>
        </w:rPr>
      </w:pPr>
    </w:p>
    <w:p w14:paraId="03715E68" w14:textId="77777777" w:rsidR="00F802E1" w:rsidRPr="006E315D" w:rsidRDefault="007E13EE" w:rsidP="004A42CA">
      <w:pPr>
        <w:spacing w:after="0"/>
        <w:rPr>
          <w:sz w:val="22"/>
          <w:szCs w:val="22"/>
        </w:rPr>
      </w:pPr>
      <w:r w:rsidRPr="006E315D">
        <w:rPr>
          <w:sz w:val="22"/>
          <w:szCs w:val="22"/>
        </w:rPr>
        <w:t>Case 6</w:t>
      </w:r>
      <w:r w:rsidR="0094468B" w:rsidRPr="006E315D">
        <w:rPr>
          <w:sz w:val="22"/>
          <w:szCs w:val="22"/>
        </w:rPr>
        <w:t xml:space="preserve"> </w:t>
      </w:r>
      <w:r w:rsidR="00F802E1" w:rsidRPr="006E315D">
        <w:rPr>
          <w:sz w:val="22"/>
          <w:szCs w:val="22"/>
        </w:rPr>
        <w:t>Respondent</w:t>
      </w:r>
      <w:r w:rsidR="001547B8">
        <w:rPr>
          <w:sz w:val="22"/>
          <w:szCs w:val="22"/>
        </w:rPr>
        <w:t>, Case 6 Court</w:t>
      </w:r>
    </w:p>
    <w:p w14:paraId="2F3F6AC3" w14:textId="77777777" w:rsidR="007A6EBB" w:rsidRPr="006E315D" w:rsidRDefault="007A6EBB" w:rsidP="007A6EBB">
      <w:pPr>
        <w:spacing w:after="0"/>
        <w:rPr>
          <w:sz w:val="22"/>
          <w:szCs w:val="22"/>
        </w:rPr>
      </w:pPr>
    </w:p>
    <w:p w14:paraId="2EEF9069" w14:textId="77777777" w:rsidR="001547B8" w:rsidRPr="006E315D" w:rsidRDefault="001547B8" w:rsidP="001547B8">
      <w:pPr>
        <w:spacing w:after="0"/>
        <w:rPr>
          <w:rFonts w:cs="Times New Roman"/>
          <w:i/>
          <w:iCs/>
          <w:sz w:val="22"/>
          <w:szCs w:val="22"/>
        </w:rPr>
      </w:pPr>
      <w:r w:rsidRPr="006E315D">
        <w:rPr>
          <w:rFonts w:cs="Times New Roman"/>
          <w:i/>
          <w:iCs/>
          <w:sz w:val="22"/>
          <w:szCs w:val="22"/>
        </w:rPr>
        <w:t>Randomize (50-50) whether respondents are presented Version A or Version B</w:t>
      </w:r>
    </w:p>
    <w:p w14:paraId="3783D041" w14:textId="77777777" w:rsidR="001547B8" w:rsidRDefault="001547B8" w:rsidP="001547B8">
      <w:pPr>
        <w:spacing w:after="0"/>
        <w:rPr>
          <w:sz w:val="22"/>
          <w:szCs w:val="22"/>
        </w:rPr>
      </w:pPr>
    </w:p>
    <w:p w14:paraId="56D92BB9" w14:textId="77777777" w:rsidR="001547B8" w:rsidRPr="006E315D" w:rsidRDefault="001547B8" w:rsidP="001547B8">
      <w:pPr>
        <w:spacing w:after="0"/>
        <w:rPr>
          <w:rFonts w:cs="Times New Roman"/>
          <w:i/>
          <w:iCs/>
          <w:sz w:val="22"/>
          <w:szCs w:val="22"/>
        </w:rPr>
      </w:pPr>
      <w:r>
        <w:rPr>
          <w:i/>
          <w:sz w:val="22"/>
          <w:szCs w:val="22"/>
        </w:rPr>
        <w:t>Version A</w:t>
      </w:r>
    </w:p>
    <w:p w14:paraId="646F3770" w14:textId="77777777" w:rsidR="004F33D3" w:rsidRPr="006E315D" w:rsidRDefault="004F33D3" w:rsidP="004A42CA">
      <w:pPr>
        <w:spacing w:after="0"/>
        <w:rPr>
          <w:sz w:val="22"/>
          <w:szCs w:val="22"/>
        </w:rPr>
      </w:pPr>
    </w:p>
    <w:p w14:paraId="19AEBEB9" w14:textId="77777777" w:rsidR="00672BED" w:rsidRDefault="001547B8" w:rsidP="004A42CA">
      <w:pPr>
        <w:spacing w:after="0"/>
        <w:rPr>
          <w:sz w:val="22"/>
          <w:szCs w:val="22"/>
        </w:rPr>
      </w:pPr>
      <w:r>
        <w:rPr>
          <w:sz w:val="22"/>
          <w:szCs w:val="22"/>
        </w:rPr>
        <w:t>Some people believe that</w:t>
      </w:r>
      <w:r w:rsidR="00672BED" w:rsidRPr="006E315D">
        <w:rPr>
          <w:sz w:val="22"/>
          <w:szCs w:val="22"/>
        </w:rPr>
        <w:t xml:space="preserve"> states</w:t>
      </w:r>
      <w:r>
        <w:rPr>
          <w:sz w:val="22"/>
          <w:szCs w:val="22"/>
        </w:rPr>
        <w:t xml:space="preserve"> can</w:t>
      </w:r>
      <w:r w:rsidR="00672BED" w:rsidRPr="006E315D">
        <w:rPr>
          <w:sz w:val="22"/>
          <w:szCs w:val="22"/>
        </w:rPr>
        <w:t xml:space="preserve"> require </w:t>
      </w:r>
      <w:del w:id="6" w:author="Stephen" w:date="2010-06-20T11:42:00Z">
        <w:r w:rsidR="00672BED" w:rsidRPr="006E315D" w:rsidDel="007F399F">
          <w:rPr>
            <w:sz w:val="22"/>
            <w:szCs w:val="22"/>
          </w:rPr>
          <w:delText xml:space="preserve">that </w:delText>
        </w:r>
      </w:del>
      <w:r w:rsidR="00672BED" w:rsidRPr="006E315D">
        <w:rPr>
          <w:sz w:val="22"/>
          <w:szCs w:val="22"/>
        </w:rPr>
        <w:t>voters</w:t>
      </w:r>
      <w:ins w:id="7" w:author="Stephen" w:date="2010-06-20T11:42:00Z">
        <w:r w:rsidR="007F399F">
          <w:rPr>
            <w:sz w:val="22"/>
            <w:szCs w:val="22"/>
          </w:rPr>
          <w:t xml:space="preserve"> to</w:t>
        </w:r>
      </w:ins>
      <w:r w:rsidR="00672BED" w:rsidRPr="006E315D">
        <w:rPr>
          <w:sz w:val="22"/>
          <w:szCs w:val="22"/>
        </w:rPr>
        <w:t xml:space="preserve"> provide photo identification at the polling place</w:t>
      </w:r>
      <w:r>
        <w:rPr>
          <w:sz w:val="22"/>
          <w:szCs w:val="22"/>
        </w:rPr>
        <w:t>.</w:t>
      </w:r>
      <w:r w:rsidR="00672BED" w:rsidRPr="006E315D">
        <w:rPr>
          <w:sz w:val="22"/>
          <w:szCs w:val="22"/>
        </w:rPr>
        <w:t xml:space="preserve"> </w:t>
      </w:r>
      <w:r>
        <w:rPr>
          <w:sz w:val="22"/>
          <w:szCs w:val="22"/>
        </w:rPr>
        <w:t>Other people believe that</w:t>
      </w:r>
      <w:r w:rsidR="00672BED" w:rsidRPr="006E315D">
        <w:rPr>
          <w:sz w:val="22"/>
          <w:szCs w:val="22"/>
        </w:rPr>
        <w:t xml:space="preserve"> requiring people to show photo identification violate</w:t>
      </w:r>
      <w:r>
        <w:rPr>
          <w:sz w:val="22"/>
          <w:szCs w:val="22"/>
        </w:rPr>
        <w:t>s voting rights.</w:t>
      </w:r>
      <w:r w:rsidR="00672BED" w:rsidRPr="006E315D">
        <w:rPr>
          <w:sz w:val="22"/>
          <w:szCs w:val="22"/>
        </w:rPr>
        <w:t xml:space="preserve">  </w:t>
      </w:r>
    </w:p>
    <w:p w14:paraId="5FD77C6C" w14:textId="77777777" w:rsidR="001547B8" w:rsidRPr="006E315D" w:rsidRDefault="001547B8" w:rsidP="004A42CA">
      <w:pPr>
        <w:spacing w:after="0"/>
        <w:rPr>
          <w:sz w:val="22"/>
          <w:szCs w:val="22"/>
        </w:rPr>
      </w:pPr>
    </w:p>
    <w:p w14:paraId="68CD246E" w14:textId="77777777" w:rsidR="001547B8" w:rsidRPr="006E315D" w:rsidRDefault="001547B8" w:rsidP="001547B8">
      <w:pPr>
        <w:spacing w:after="0"/>
        <w:rPr>
          <w:rFonts w:eastAsia="Times New Roman"/>
          <w:sz w:val="22"/>
          <w:szCs w:val="22"/>
        </w:rPr>
      </w:pPr>
      <w:r w:rsidRPr="006E315D">
        <w:rPr>
          <w:rFonts w:eastAsia="Times New Roman"/>
          <w:sz w:val="22"/>
          <w:szCs w:val="22"/>
        </w:rPr>
        <w:t>What do you personally believe?</w:t>
      </w:r>
    </w:p>
    <w:p w14:paraId="20FB9111" w14:textId="77777777" w:rsidR="001547B8" w:rsidRPr="006E315D" w:rsidRDefault="001547B8" w:rsidP="004A42CA">
      <w:pPr>
        <w:spacing w:after="0"/>
        <w:rPr>
          <w:sz w:val="22"/>
          <w:szCs w:val="22"/>
        </w:rPr>
      </w:pPr>
    </w:p>
    <w:p w14:paraId="6DF8EB60" w14:textId="77777777" w:rsidR="00672BED" w:rsidRPr="006E315D" w:rsidRDefault="00AE438F" w:rsidP="004A42CA">
      <w:pPr>
        <w:spacing w:after="0"/>
        <w:ind w:firstLine="720"/>
        <w:rPr>
          <w:sz w:val="22"/>
          <w:szCs w:val="22"/>
        </w:rPr>
      </w:pPr>
      <w:r w:rsidRPr="006E315D">
        <w:rPr>
          <w:sz w:val="22"/>
          <w:szCs w:val="22"/>
        </w:rPr>
        <w:t>1</w:t>
      </w:r>
      <w:r w:rsidRPr="006E315D">
        <w:rPr>
          <w:sz w:val="22"/>
          <w:szCs w:val="22"/>
        </w:rPr>
        <w:tab/>
      </w:r>
      <w:r w:rsidR="00672BED" w:rsidRPr="006E315D">
        <w:rPr>
          <w:sz w:val="22"/>
          <w:szCs w:val="22"/>
        </w:rPr>
        <w:t>States can require voters to show photo identification</w:t>
      </w:r>
    </w:p>
    <w:p w14:paraId="016AB68B" w14:textId="77777777" w:rsidR="00940FB0" w:rsidRPr="006E315D" w:rsidRDefault="00AE438F" w:rsidP="004A42CA">
      <w:pPr>
        <w:spacing w:after="0"/>
        <w:ind w:firstLine="720"/>
        <w:rPr>
          <w:sz w:val="22"/>
          <w:szCs w:val="22"/>
        </w:rPr>
      </w:pPr>
      <w:r w:rsidRPr="006E315D">
        <w:rPr>
          <w:sz w:val="22"/>
          <w:szCs w:val="22"/>
        </w:rPr>
        <w:t>2</w:t>
      </w:r>
      <w:r w:rsidRPr="006E315D">
        <w:rPr>
          <w:sz w:val="22"/>
          <w:szCs w:val="22"/>
        </w:rPr>
        <w:tab/>
      </w:r>
      <w:r w:rsidR="00672BED" w:rsidRPr="006E315D">
        <w:rPr>
          <w:sz w:val="22"/>
          <w:szCs w:val="22"/>
        </w:rPr>
        <w:t>Requiring voters to show photo identification violates voting rights</w:t>
      </w:r>
    </w:p>
    <w:p w14:paraId="75E99EED" w14:textId="77777777" w:rsidR="00D91935" w:rsidRPr="006E315D" w:rsidRDefault="00D91935" w:rsidP="004A42CA">
      <w:pPr>
        <w:spacing w:after="0"/>
        <w:rPr>
          <w:sz w:val="22"/>
          <w:szCs w:val="22"/>
        </w:rPr>
      </w:pPr>
    </w:p>
    <w:p w14:paraId="1E82DF4A" w14:textId="77777777" w:rsidR="001547B8" w:rsidRPr="006E315D" w:rsidRDefault="001547B8" w:rsidP="001547B8">
      <w:pPr>
        <w:spacing w:after="0"/>
        <w:rPr>
          <w:sz w:val="22"/>
          <w:szCs w:val="22"/>
        </w:rPr>
      </w:pPr>
      <w:r w:rsidRPr="006E315D">
        <w:rPr>
          <w:rFonts w:eastAsia="Times New Roman"/>
          <w:sz w:val="22"/>
          <w:szCs w:val="22"/>
        </w:rPr>
        <w:t>What do you think the Supreme Court would decide if they were asked to rule on this issue?</w:t>
      </w:r>
    </w:p>
    <w:p w14:paraId="1DBCDC32" w14:textId="77777777" w:rsidR="00D91935" w:rsidRPr="006E315D" w:rsidRDefault="00D91935" w:rsidP="004A42CA">
      <w:pPr>
        <w:spacing w:after="0"/>
        <w:rPr>
          <w:sz w:val="22"/>
          <w:szCs w:val="22"/>
        </w:rPr>
      </w:pPr>
    </w:p>
    <w:p w14:paraId="71583A7C" w14:textId="77777777" w:rsidR="001547B8" w:rsidRPr="006E315D" w:rsidRDefault="001547B8" w:rsidP="001547B8">
      <w:pPr>
        <w:spacing w:after="0"/>
        <w:ind w:firstLine="720"/>
        <w:rPr>
          <w:sz w:val="22"/>
          <w:szCs w:val="22"/>
        </w:rPr>
      </w:pPr>
      <w:r w:rsidRPr="006E315D">
        <w:rPr>
          <w:sz w:val="22"/>
          <w:szCs w:val="22"/>
        </w:rPr>
        <w:t>1</w:t>
      </w:r>
      <w:r w:rsidRPr="006E315D">
        <w:rPr>
          <w:sz w:val="22"/>
          <w:szCs w:val="22"/>
        </w:rPr>
        <w:tab/>
        <w:t>States can require voters to show photo identification</w:t>
      </w:r>
    </w:p>
    <w:p w14:paraId="60C89C75" w14:textId="77777777" w:rsidR="001547B8" w:rsidRPr="006E315D" w:rsidRDefault="001547B8" w:rsidP="001547B8">
      <w:pPr>
        <w:spacing w:after="0"/>
        <w:ind w:firstLine="720"/>
        <w:rPr>
          <w:sz w:val="22"/>
          <w:szCs w:val="22"/>
        </w:rPr>
      </w:pPr>
      <w:r w:rsidRPr="006E315D">
        <w:rPr>
          <w:sz w:val="22"/>
          <w:szCs w:val="22"/>
        </w:rPr>
        <w:t>2</w:t>
      </w:r>
      <w:r w:rsidRPr="006E315D">
        <w:rPr>
          <w:sz w:val="22"/>
          <w:szCs w:val="22"/>
        </w:rPr>
        <w:tab/>
        <w:t>Requiring voters to show photo identification violates voting rights</w:t>
      </w:r>
    </w:p>
    <w:p w14:paraId="0B2726A0" w14:textId="77777777" w:rsidR="00D91935" w:rsidRDefault="00D91935" w:rsidP="004A42CA">
      <w:pPr>
        <w:spacing w:after="0"/>
        <w:rPr>
          <w:sz w:val="22"/>
          <w:szCs w:val="22"/>
        </w:rPr>
      </w:pPr>
    </w:p>
    <w:p w14:paraId="78016DBC" w14:textId="77777777" w:rsidR="001547B8" w:rsidRDefault="001547B8" w:rsidP="004A42CA">
      <w:pPr>
        <w:spacing w:after="0"/>
        <w:rPr>
          <w:i/>
          <w:sz w:val="22"/>
          <w:szCs w:val="22"/>
        </w:rPr>
      </w:pPr>
      <w:r>
        <w:rPr>
          <w:i/>
          <w:sz w:val="22"/>
          <w:szCs w:val="22"/>
        </w:rPr>
        <w:t>Version B</w:t>
      </w:r>
    </w:p>
    <w:p w14:paraId="69DBCC8A" w14:textId="77777777" w:rsidR="001547B8" w:rsidRDefault="001547B8" w:rsidP="004A42CA">
      <w:pPr>
        <w:spacing w:after="0"/>
        <w:rPr>
          <w:i/>
          <w:sz w:val="22"/>
          <w:szCs w:val="22"/>
        </w:rPr>
      </w:pPr>
    </w:p>
    <w:p w14:paraId="3042C517" w14:textId="77777777" w:rsidR="001547B8" w:rsidRPr="001547B8" w:rsidRDefault="001547B8" w:rsidP="004A42CA">
      <w:pPr>
        <w:spacing w:after="0"/>
        <w:rPr>
          <w:sz w:val="22"/>
          <w:szCs w:val="22"/>
        </w:rPr>
      </w:pPr>
      <w:r>
        <w:rPr>
          <w:sz w:val="22"/>
          <w:szCs w:val="22"/>
        </w:rPr>
        <w:t xml:space="preserve">Some people believe that requiring voters to show photo identification at the polling place violates voting rights. Other people believe that states can require </w:t>
      </w:r>
      <w:del w:id="8" w:author="Stephen" w:date="2010-06-20T11:42:00Z">
        <w:r w:rsidDel="007F399F">
          <w:rPr>
            <w:sz w:val="22"/>
            <w:szCs w:val="22"/>
          </w:rPr>
          <w:delText xml:space="preserve">that </w:delText>
        </w:r>
      </w:del>
      <w:r>
        <w:rPr>
          <w:sz w:val="22"/>
          <w:szCs w:val="22"/>
        </w:rPr>
        <w:t>people</w:t>
      </w:r>
      <w:ins w:id="9" w:author="Stephen" w:date="2010-06-20T11:42:00Z">
        <w:r w:rsidR="007F399F">
          <w:rPr>
            <w:sz w:val="22"/>
            <w:szCs w:val="22"/>
          </w:rPr>
          <w:t xml:space="preserve"> to</w:t>
        </w:r>
      </w:ins>
      <w:r>
        <w:rPr>
          <w:sz w:val="22"/>
          <w:szCs w:val="22"/>
        </w:rPr>
        <w:t xml:space="preserve"> show photo identification.  </w:t>
      </w:r>
    </w:p>
    <w:p w14:paraId="0C8FDFF8" w14:textId="77777777" w:rsidR="00D91935" w:rsidRPr="006E315D" w:rsidRDefault="00D91935" w:rsidP="004A42CA">
      <w:pPr>
        <w:spacing w:after="0"/>
        <w:rPr>
          <w:sz w:val="22"/>
          <w:szCs w:val="22"/>
        </w:rPr>
      </w:pPr>
    </w:p>
    <w:p w14:paraId="068FF40E" w14:textId="77777777" w:rsidR="001547B8" w:rsidRDefault="001547B8" w:rsidP="001547B8">
      <w:pPr>
        <w:spacing w:after="0"/>
        <w:rPr>
          <w:rFonts w:eastAsia="Times New Roman"/>
          <w:sz w:val="22"/>
          <w:szCs w:val="22"/>
        </w:rPr>
      </w:pPr>
      <w:r w:rsidRPr="006E315D">
        <w:rPr>
          <w:rFonts w:eastAsia="Times New Roman"/>
          <w:sz w:val="22"/>
          <w:szCs w:val="22"/>
        </w:rPr>
        <w:t>What do you personally believe?</w:t>
      </w:r>
    </w:p>
    <w:p w14:paraId="5B927116" w14:textId="77777777" w:rsidR="00441447" w:rsidRPr="006E315D" w:rsidRDefault="00441447" w:rsidP="001547B8">
      <w:pPr>
        <w:spacing w:after="0"/>
        <w:rPr>
          <w:rFonts w:eastAsia="Times New Roman"/>
          <w:sz w:val="22"/>
          <w:szCs w:val="22"/>
        </w:rPr>
      </w:pPr>
      <w:r>
        <w:rPr>
          <w:rFonts w:eastAsia="Times New Roman"/>
          <w:sz w:val="22"/>
          <w:szCs w:val="22"/>
        </w:rPr>
        <w:tab/>
      </w:r>
    </w:p>
    <w:p w14:paraId="1C093515" w14:textId="77777777" w:rsidR="001547B8" w:rsidRPr="006E315D" w:rsidRDefault="00441447" w:rsidP="00441447">
      <w:pPr>
        <w:spacing w:after="0"/>
        <w:ind w:firstLine="720"/>
        <w:rPr>
          <w:sz w:val="22"/>
          <w:szCs w:val="22"/>
        </w:rPr>
      </w:pPr>
      <w:r>
        <w:rPr>
          <w:sz w:val="22"/>
          <w:szCs w:val="22"/>
        </w:rPr>
        <w:t>1</w:t>
      </w:r>
      <w:r>
        <w:rPr>
          <w:sz w:val="22"/>
          <w:szCs w:val="22"/>
        </w:rPr>
        <w:tab/>
      </w:r>
      <w:r w:rsidRPr="006E315D">
        <w:rPr>
          <w:sz w:val="22"/>
          <w:szCs w:val="22"/>
        </w:rPr>
        <w:t>Requiring voters to show photo identification violates voting rights</w:t>
      </w:r>
    </w:p>
    <w:p w14:paraId="2846232C" w14:textId="77777777" w:rsidR="001547B8" w:rsidRPr="006E315D" w:rsidRDefault="00441447" w:rsidP="001547B8">
      <w:pPr>
        <w:spacing w:after="0"/>
        <w:ind w:firstLine="720"/>
        <w:rPr>
          <w:sz w:val="22"/>
          <w:szCs w:val="22"/>
        </w:rPr>
      </w:pPr>
      <w:r>
        <w:rPr>
          <w:sz w:val="22"/>
          <w:szCs w:val="22"/>
        </w:rPr>
        <w:t>2</w:t>
      </w:r>
      <w:r w:rsidR="001547B8" w:rsidRPr="006E315D">
        <w:rPr>
          <w:sz w:val="22"/>
          <w:szCs w:val="22"/>
        </w:rPr>
        <w:tab/>
        <w:t>States can require voters to show photo identification</w:t>
      </w:r>
    </w:p>
    <w:p w14:paraId="25C01FD5" w14:textId="77777777" w:rsidR="001547B8" w:rsidRPr="006E315D" w:rsidRDefault="001547B8" w:rsidP="001547B8">
      <w:pPr>
        <w:spacing w:after="0"/>
        <w:ind w:firstLine="720"/>
        <w:rPr>
          <w:sz w:val="22"/>
          <w:szCs w:val="22"/>
        </w:rPr>
      </w:pPr>
      <w:r w:rsidRPr="006E315D">
        <w:rPr>
          <w:sz w:val="22"/>
          <w:szCs w:val="22"/>
        </w:rPr>
        <w:tab/>
      </w:r>
    </w:p>
    <w:p w14:paraId="569207D8" w14:textId="77777777" w:rsidR="001547B8" w:rsidRPr="006E315D" w:rsidRDefault="001547B8" w:rsidP="001547B8">
      <w:pPr>
        <w:spacing w:after="0"/>
        <w:rPr>
          <w:sz w:val="22"/>
          <w:szCs w:val="22"/>
        </w:rPr>
      </w:pPr>
    </w:p>
    <w:p w14:paraId="3B43BEAA" w14:textId="77777777" w:rsidR="001547B8" w:rsidRPr="006E315D" w:rsidRDefault="001547B8" w:rsidP="001547B8">
      <w:pPr>
        <w:spacing w:after="0"/>
        <w:rPr>
          <w:sz w:val="22"/>
          <w:szCs w:val="22"/>
        </w:rPr>
      </w:pPr>
      <w:r w:rsidRPr="006E315D">
        <w:rPr>
          <w:rFonts w:eastAsia="Times New Roman"/>
          <w:sz w:val="22"/>
          <w:szCs w:val="22"/>
        </w:rPr>
        <w:t>What do you think the Supreme Court would decide if they were asked to rule on this issue?</w:t>
      </w:r>
    </w:p>
    <w:p w14:paraId="30F64764" w14:textId="77777777" w:rsidR="001547B8" w:rsidRDefault="001547B8" w:rsidP="001547B8">
      <w:pPr>
        <w:spacing w:after="0"/>
        <w:rPr>
          <w:sz w:val="22"/>
          <w:szCs w:val="22"/>
        </w:rPr>
      </w:pPr>
    </w:p>
    <w:p w14:paraId="731D93AD" w14:textId="77777777" w:rsidR="00441447" w:rsidRPr="006E315D" w:rsidRDefault="00441447" w:rsidP="00441447">
      <w:pPr>
        <w:spacing w:after="0"/>
        <w:ind w:firstLine="720"/>
        <w:rPr>
          <w:sz w:val="22"/>
          <w:szCs w:val="22"/>
        </w:rPr>
      </w:pPr>
      <w:r>
        <w:rPr>
          <w:sz w:val="22"/>
          <w:szCs w:val="22"/>
        </w:rPr>
        <w:t xml:space="preserve">1 </w:t>
      </w:r>
      <w:r w:rsidRPr="006E315D">
        <w:rPr>
          <w:sz w:val="22"/>
          <w:szCs w:val="22"/>
        </w:rPr>
        <w:t>Requiring voters to show photo identification violates voting rights</w:t>
      </w:r>
    </w:p>
    <w:p w14:paraId="50B75792" w14:textId="77777777" w:rsidR="001547B8" w:rsidRPr="006E315D" w:rsidRDefault="00441447" w:rsidP="001547B8">
      <w:pPr>
        <w:spacing w:after="0"/>
        <w:ind w:firstLine="720"/>
        <w:rPr>
          <w:sz w:val="22"/>
          <w:szCs w:val="22"/>
        </w:rPr>
      </w:pPr>
      <w:r>
        <w:rPr>
          <w:sz w:val="22"/>
          <w:szCs w:val="22"/>
        </w:rPr>
        <w:t xml:space="preserve">2 </w:t>
      </w:r>
      <w:r w:rsidR="001547B8" w:rsidRPr="006E315D">
        <w:rPr>
          <w:sz w:val="22"/>
          <w:szCs w:val="22"/>
        </w:rPr>
        <w:t>States can require voters to show photo identification</w:t>
      </w:r>
    </w:p>
    <w:p w14:paraId="24A76278" w14:textId="77777777" w:rsidR="001547B8" w:rsidRPr="006E315D" w:rsidRDefault="001547B8" w:rsidP="001547B8">
      <w:pPr>
        <w:spacing w:after="0"/>
        <w:ind w:firstLine="720"/>
        <w:rPr>
          <w:sz w:val="22"/>
          <w:szCs w:val="22"/>
        </w:rPr>
      </w:pPr>
      <w:r w:rsidRPr="006E315D">
        <w:rPr>
          <w:sz w:val="22"/>
          <w:szCs w:val="22"/>
        </w:rPr>
        <w:tab/>
      </w:r>
    </w:p>
    <w:p w14:paraId="447954AF" w14:textId="77777777" w:rsidR="00D91935" w:rsidRPr="006E315D" w:rsidRDefault="00D91935" w:rsidP="004A42CA">
      <w:pPr>
        <w:spacing w:after="0"/>
        <w:rPr>
          <w:sz w:val="22"/>
          <w:szCs w:val="22"/>
        </w:rPr>
      </w:pPr>
    </w:p>
    <w:p w14:paraId="7DB29529" w14:textId="77777777" w:rsidR="00D91935" w:rsidRPr="006E315D" w:rsidRDefault="00D91935" w:rsidP="004A42CA">
      <w:pPr>
        <w:spacing w:after="0"/>
        <w:rPr>
          <w:sz w:val="22"/>
          <w:szCs w:val="22"/>
        </w:rPr>
      </w:pPr>
    </w:p>
    <w:p w14:paraId="4711530F" w14:textId="77777777" w:rsidR="00D91935" w:rsidRPr="006E315D" w:rsidRDefault="00D91935" w:rsidP="004A42CA">
      <w:pPr>
        <w:spacing w:after="0"/>
        <w:rPr>
          <w:sz w:val="22"/>
          <w:szCs w:val="22"/>
        </w:rPr>
      </w:pPr>
    </w:p>
    <w:p w14:paraId="7EAC4861" w14:textId="77777777" w:rsidR="00D91935" w:rsidRPr="006E315D" w:rsidRDefault="00D91935" w:rsidP="004A42CA">
      <w:pPr>
        <w:spacing w:after="0"/>
        <w:rPr>
          <w:sz w:val="22"/>
          <w:szCs w:val="22"/>
        </w:rPr>
      </w:pPr>
    </w:p>
    <w:p w14:paraId="32619A97" w14:textId="77777777" w:rsidR="00D91935" w:rsidRPr="006E315D" w:rsidRDefault="00D91935" w:rsidP="004A42CA">
      <w:pPr>
        <w:spacing w:after="0"/>
        <w:rPr>
          <w:sz w:val="22"/>
          <w:szCs w:val="22"/>
        </w:rPr>
      </w:pPr>
    </w:p>
    <w:p w14:paraId="65745551" w14:textId="77777777" w:rsidR="00D91935" w:rsidRPr="006E315D" w:rsidRDefault="00D91935" w:rsidP="004A42CA">
      <w:pPr>
        <w:spacing w:after="0"/>
        <w:rPr>
          <w:sz w:val="22"/>
          <w:szCs w:val="22"/>
        </w:rPr>
      </w:pPr>
    </w:p>
    <w:p w14:paraId="3AF9E2B0" w14:textId="77777777" w:rsidR="00D91935" w:rsidRPr="006E315D" w:rsidRDefault="00D91935" w:rsidP="004A42CA">
      <w:pPr>
        <w:spacing w:after="0"/>
        <w:rPr>
          <w:sz w:val="22"/>
          <w:szCs w:val="22"/>
        </w:rPr>
      </w:pPr>
    </w:p>
    <w:p w14:paraId="1F7A40BF" w14:textId="77777777" w:rsidR="00D91935" w:rsidRPr="006E315D" w:rsidRDefault="00D91935" w:rsidP="004A42CA">
      <w:pPr>
        <w:spacing w:after="0"/>
        <w:rPr>
          <w:sz w:val="22"/>
          <w:szCs w:val="22"/>
        </w:rPr>
      </w:pPr>
    </w:p>
    <w:p w14:paraId="3012ABD1" w14:textId="77777777" w:rsidR="00D91935" w:rsidRPr="006E315D" w:rsidRDefault="00D91935" w:rsidP="004A42CA">
      <w:pPr>
        <w:spacing w:after="0"/>
        <w:rPr>
          <w:sz w:val="22"/>
          <w:szCs w:val="22"/>
        </w:rPr>
      </w:pPr>
    </w:p>
    <w:p w14:paraId="57562EE4" w14:textId="77777777" w:rsidR="00A42A97" w:rsidRPr="006E315D" w:rsidRDefault="00A805B0" w:rsidP="004A42CA">
      <w:pPr>
        <w:spacing w:after="0"/>
        <w:rPr>
          <w:b/>
          <w:sz w:val="22"/>
          <w:szCs w:val="22"/>
        </w:rPr>
      </w:pPr>
      <w:r w:rsidRPr="006E315D">
        <w:rPr>
          <w:b/>
          <w:sz w:val="22"/>
          <w:szCs w:val="22"/>
        </w:rPr>
        <w:t>SBB312</w:t>
      </w:r>
      <w:r w:rsidR="00441447">
        <w:rPr>
          <w:b/>
          <w:sz w:val="22"/>
          <w:szCs w:val="22"/>
        </w:rPr>
        <w:t>, SBB313</w:t>
      </w:r>
    </w:p>
    <w:p w14:paraId="2051C2FD" w14:textId="77777777" w:rsidR="00A42A97" w:rsidRPr="006E315D" w:rsidRDefault="00A42A97" w:rsidP="004A42CA">
      <w:pPr>
        <w:spacing w:after="0"/>
        <w:rPr>
          <w:sz w:val="22"/>
          <w:szCs w:val="22"/>
        </w:rPr>
      </w:pPr>
    </w:p>
    <w:p w14:paraId="7BB2156F" w14:textId="77777777" w:rsidR="00A42A97" w:rsidRPr="006E315D" w:rsidRDefault="00A42A97" w:rsidP="004A42CA">
      <w:pPr>
        <w:spacing w:after="0"/>
        <w:rPr>
          <w:sz w:val="22"/>
          <w:szCs w:val="22"/>
        </w:rPr>
      </w:pPr>
      <w:r w:rsidRPr="006E315D">
        <w:rPr>
          <w:sz w:val="22"/>
          <w:szCs w:val="22"/>
        </w:rPr>
        <w:t>SINGLE CHOICE</w:t>
      </w:r>
    </w:p>
    <w:p w14:paraId="79ED45FF" w14:textId="77777777" w:rsidR="00A42A97" w:rsidRPr="006E315D" w:rsidRDefault="00A42A97" w:rsidP="004A42CA">
      <w:pPr>
        <w:spacing w:after="0"/>
        <w:rPr>
          <w:sz w:val="22"/>
          <w:szCs w:val="22"/>
        </w:rPr>
      </w:pPr>
    </w:p>
    <w:p w14:paraId="1EA33F73" w14:textId="77777777" w:rsidR="00A42A97" w:rsidRPr="006E315D" w:rsidRDefault="007E13EE" w:rsidP="004A42CA">
      <w:pPr>
        <w:spacing w:after="0"/>
        <w:rPr>
          <w:sz w:val="22"/>
          <w:szCs w:val="22"/>
        </w:rPr>
      </w:pPr>
      <w:r w:rsidRPr="006E315D">
        <w:rPr>
          <w:sz w:val="22"/>
          <w:szCs w:val="22"/>
        </w:rPr>
        <w:t>Case 7</w:t>
      </w:r>
      <w:r w:rsidR="00635123" w:rsidRPr="006E315D">
        <w:rPr>
          <w:sz w:val="22"/>
          <w:szCs w:val="22"/>
        </w:rPr>
        <w:t xml:space="preserve"> </w:t>
      </w:r>
      <w:r w:rsidR="00F802E1" w:rsidRPr="006E315D">
        <w:rPr>
          <w:sz w:val="22"/>
          <w:szCs w:val="22"/>
        </w:rPr>
        <w:t>Respondent</w:t>
      </w:r>
      <w:r w:rsidR="00441447">
        <w:rPr>
          <w:sz w:val="22"/>
          <w:szCs w:val="22"/>
        </w:rPr>
        <w:t xml:space="preserve">, Case 7 Court </w:t>
      </w:r>
    </w:p>
    <w:p w14:paraId="77C5E355" w14:textId="77777777" w:rsidR="007A6EBB" w:rsidRPr="006E315D" w:rsidRDefault="007A6EBB" w:rsidP="007A6EBB">
      <w:pPr>
        <w:spacing w:after="0"/>
        <w:rPr>
          <w:sz w:val="22"/>
          <w:szCs w:val="22"/>
        </w:rPr>
      </w:pPr>
    </w:p>
    <w:p w14:paraId="7DAF3BCC" w14:textId="77777777" w:rsidR="00441447" w:rsidRPr="006E315D" w:rsidRDefault="00441447" w:rsidP="00441447">
      <w:pPr>
        <w:spacing w:after="0"/>
        <w:rPr>
          <w:rFonts w:cs="Times New Roman"/>
          <w:i/>
          <w:iCs/>
          <w:sz w:val="22"/>
          <w:szCs w:val="22"/>
        </w:rPr>
      </w:pPr>
      <w:r w:rsidRPr="006E315D">
        <w:rPr>
          <w:rFonts w:cs="Times New Roman"/>
          <w:i/>
          <w:iCs/>
          <w:sz w:val="22"/>
          <w:szCs w:val="22"/>
        </w:rPr>
        <w:t>Randomize (50-50) whether respondents are presented Version A or Version B</w:t>
      </w:r>
    </w:p>
    <w:p w14:paraId="4695EE21" w14:textId="77777777" w:rsidR="00441447" w:rsidRDefault="00441447" w:rsidP="00441447">
      <w:pPr>
        <w:spacing w:after="0"/>
        <w:rPr>
          <w:sz w:val="22"/>
          <w:szCs w:val="22"/>
        </w:rPr>
      </w:pPr>
    </w:p>
    <w:p w14:paraId="00DD4CEC" w14:textId="77777777" w:rsidR="00441447" w:rsidRPr="006E315D" w:rsidRDefault="00441447" w:rsidP="00441447">
      <w:pPr>
        <w:spacing w:after="0"/>
        <w:rPr>
          <w:rFonts w:cs="Times New Roman"/>
          <w:i/>
          <w:iCs/>
          <w:sz w:val="22"/>
          <w:szCs w:val="22"/>
        </w:rPr>
      </w:pPr>
      <w:r>
        <w:rPr>
          <w:i/>
          <w:sz w:val="22"/>
          <w:szCs w:val="22"/>
        </w:rPr>
        <w:t>Version A</w:t>
      </w:r>
    </w:p>
    <w:p w14:paraId="44DCA08C" w14:textId="77777777" w:rsidR="00A42A97" w:rsidRDefault="00A42A97" w:rsidP="004A42CA">
      <w:pPr>
        <w:spacing w:after="0"/>
        <w:rPr>
          <w:sz w:val="22"/>
          <w:szCs w:val="22"/>
        </w:rPr>
      </w:pPr>
    </w:p>
    <w:p w14:paraId="5F07F825" w14:textId="77777777" w:rsidR="00441447" w:rsidRDefault="00441447" w:rsidP="004A42CA">
      <w:pPr>
        <w:spacing w:after="0"/>
        <w:rPr>
          <w:sz w:val="22"/>
          <w:szCs w:val="22"/>
        </w:rPr>
      </w:pPr>
      <w:r>
        <w:rPr>
          <w:sz w:val="22"/>
          <w:szCs w:val="22"/>
        </w:rPr>
        <w:t>Some people believe that legal injection should be allowed to be used to execute convicted criminals on death row. Other people believe that using lethal injection is cruel and unusual punishment.</w:t>
      </w:r>
    </w:p>
    <w:p w14:paraId="4FC78E37" w14:textId="77777777" w:rsidR="00441447" w:rsidRPr="006E315D" w:rsidRDefault="00441447" w:rsidP="004A42CA">
      <w:pPr>
        <w:spacing w:after="0"/>
        <w:rPr>
          <w:sz w:val="22"/>
          <w:szCs w:val="22"/>
        </w:rPr>
      </w:pPr>
    </w:p>
    <w:p w14:paraId="35A7A79A" w14:textId="77777777" w:rsidR="00441447" w:rsidRDefault="00441447" w:rsidP="00441447">
      <w:pPr>
        <w:spacing w:after="0"/>
        <w:rPr>
          <w:rFonts w:eastAsia="Times New Roman"/>
          <w:sz w:val="22"/>
          <w:szCs w:val="22"/>
        </w:rPr>
      </w:pPr>
      <w:r w:rsidRPr="006E315D">
        <w:rPr>
          <w:rFonts w:eastAsia="Times New Roman"/>
          <w:sz w:val="22"/>
          <w:szCs w:val="22"/>
        </w:rPr>
        <w:t>What do you personally believe?</w:t>
      </w:r>
    </w:p>
    <w:p w14:paraId="7BD58DB1" w14:textId="77777777" w:rsidR="00A42A97" w:rsidRPr="006E315D" w:rsidRDefault="00A42A97" w:rsidP="004A42CA">
      <w:pPr>
        <w:spacing w:after="0"/>
        <w:ind w:left="720"/>
        <w:rPr>
          <w:sz w:val="22"/>
          <w:szCs w:val="22"/>
        </w:rPr>
      </w:pPr>
      <w:r w:rsidRPr="006E315D">
        <w:rPr>
          <w:sz w:val="22"/>
          <w:szCs w:val="22"/>
        </w:rPr>
        <w:br/>
      </w:r>
      <w:r w:rsidR="00AE438F" w:rsidRPr="006E315D">
        <w:rPr>
          <w:sz w:val="22"/>
          <w:szCs w:val="22"/>
        </w:rPr>
        <w:t>1</w:t>
      </w:r>
      <w:r w:rsidR="00AE438F" w:rsidRPr="006E315D">
        <w:rPr>
          <w:sz w:val="22"/>
          <w:szCs w:val="22"/>
        </w:rPr>
        <w:tab/>
      </w:r>
      <w:r w:rsidRPr="006E315D">
        <w:rPr>
          <w:sz w:val="22"/>
          <w:szCs w:val="22"/>
        </w:rPr>
        <w:t>Lethal injection should be allowed</w:t>
      </w:r>
    </w:p>
    <w:p w14:paraId="4AA9BBD5" w14:textId="77777777" w:rsidR="00A42A97" w:rsidRPr="006E315D" w:rsidRDefault="00AE438F" w:rsidP="004A42CA">
      <w:pPr>
        <w:spacing w:after="0"/>
        <w:ind w:firstLine="720"/>
        <w:rPr>
          <w:sz w:val="22"/>
          <w:szCs w:val="22"/>
        </w:rPr>
      </w:pPr>
      <w:r w:rsidRPr="006E315D">
        <w:rPr>
          <w:sz w:val="22"/>
          <w:szCs w:val="22"/>
        </w:rPr>
        <w:t>2</w:t>
      </w:r>
      <w:r w:rsidRPr="006E315D">
        <w:rPr>
          <w:sz w:val="22"/>
          <w:szCs w:val="22"/>
        </w:rPr>
        <w:tab/>
      </w:r>
      <w:r w:rsidR="00A42A97" w:rsidRPr="006E315D">
        <w:rPr>
          <w:sz w:val="22"/>
          <w:szCs w:val="22"/>
        </w:rPr>
        <w:t>Lethal injection is cruel and unusual punishment</w:t>
      </w:r>
    </w:p>
    <w:p w14:paraId="6C97B005" w14:textId="77777777" w:rsidR="00A42A97" w:rsidRPr="006E315D" w:rsidRDefault="00A42A97" w:rsidP="004A42CA">
      <w:pPr>
        <w:spacing w:after="0"/>
        <w:rPr>
          <w:sz w:val="22"/>
          <w:szCs w:val="22"/>
        </w:rPr>
      </w:pPr>
    </w:p>
    <w:p w14:paraId="1248A143" w14:textId="77777777" w:rsidR="00441447" w:rsidRPr="006E315D" w:rsidRDefault="00441447" w:rsidP="00441447">
      <w:pPr>
        <w:spacing w:after="0"/>
        <w:rPr>
          <w:sz w:val="22"/>
          <w:szCs w:val="22"/>
        </w:rPr>
      </w:pPr>
      <w:r w:rsidRPr="006E315D">
        <w:rPr>
          <w:rFonts w:eastAsia="Times New Roman"/>
          <w:sz w:val="22"/>
          <w:szCs w:val="22"/>
        </w:rPr>
        <w:t>What do you think the Supreme Court would decide if they were asked to rule on this issue?</w:t>
      </w:r>
    </w:p>
    <w:p w14:paraId="075F3B1E" w14:textId="77777777" w:rsidR="000930BB" w:rsidRPr="006E315D" w:rsidRDefault="000930BB" w:rsidP="004A42CA">
      <w:pPr>
        <w:spacing w:after="0"/>
        <w:rPr>
          <w:b/>
          <w:sz w:val="22"/>
          <w:szCs w:val="22"/>
        </w:rPr>
      </w:pPr>
    </w:p>
    <w:p w14:paraId="6B6BB514" w14:textId="77777777" w:rsidR="00441447" w:rsidRPr="006E315D" w:rsidRDefault="00441447" w:rsidP="00441447">
      <w:pPr>
        <w:spacing w:after="0"/>
        <w:ind w:left="720"/>
        <w:rPr>
          <w:sz w:val="22"/>
          <w:szCs w:val="22"/>
        </w:rPr>
      </w:pPr>
      <w:r w:rsidRPr="006E315D">
        <w:rPr>
          <w:sz w:val="22"/>
          <w:szCs w:val="22"/>
        </w:rPr>
        <w:t>1</w:t>
      </w:r>
      <w:r w:rsidRPr="006E315D">
        <w:rPr>
          <w:sz w:val="22"/>
          <w:szCs w:val="22"/>
        </w:rPr>
        <w:tab/>
        <w:t>Lethal injection should be allowed</w:t>
      </w:r>
    </w:p>
    <w:p w14:paraId="1E0EAF89" w14:textId="77777777" w:rsidR="00441447" w:rsidRPr="006E315D" w:rsidRDefault="00441447" w:rsidP="00441447">
      <w:pPr>
        <w:spacing w:after="0"/>
        <w:ind w:firstLine="720"/>
        <w:rPr>
          <w:sz w:val="22"/>
          <w:szCs w:val="22"/>
        </w:rPr>
      </w:pPr>
      <w:r w:rsidRPr="006E315D">
        <w:rPr>
          <w:sz w:val="22"/>
          <w:szCs w:val="22"/>
        </w:rPr>
        <w:t>2</w:t>
      </w:r>
      <w:r w:rsidRPr="006E315D">
        <w:rPr>
          <w:sz w:val="22"/>
          <w:szCs w:val="22"/>
        </w:rPr>
        <w:tab/>
        <w:t>Lethal injection is cruel and unusual punishment</w:t>
      </w:r>
    </w:p>
    <w:p w14:paraId="3470EA92" w14:textId="77777777" w:rsidR="000930BB" w:rsidRDefault="000930BB" w:rsidP="004A42CA">
      <w:pPr>
        <w:spacing w:after="0"/>
        <w:rPr>
          <w:b/>
          <w:i/>
          <w:sz w:val="22"/>
          <w:szCs w:val="22"/>
        </w:rPr>
      </w:pPr>
    </w:p>
    <w:p w14:paraId="6AE3A7AC" w14:textId="77777777" w:rsidR="00441447" w:rsidRDefault="00441447" w:rsidP="004A42CA">
      <w:pPr>
        <w:spacing w:after="0"/>
        <w:rPr>
          <w:i/>
          <w:sz w:val="22"/>
          <w:szCs w:val="22"/>
        </w:rPr>
      </w:pPr>
      <w:r>
        <w:rPr>
          <w:i/>
          <w:sz w:val="22"/>
          <w:szCs w:val="22"/>
        </w:rPr>
        <w:t>Version B</w:t>
      </w:r>
    </w:p>
    <w:p w14:paraId="3AA45A03" w14:textId="77777777" w:rsidR="00441447" w:rsidRDefault="00441447" w:rsidP="004A42CA">
      <w:pPr>
        <w:spacing w:after="0"/>
        <w:rPr>
          <w:i/>
          <w:sz w:val="22"/>
          <w:szCs w:val="22"/>
        </w:rPr>
      </w:pPr>
    </w:p>
    <w:p w14:paraId="4E1DE78D" w14:textId="77777777" w:rsidR="00441447" w:rsidRDefault="00441447" w:rsidP="004A42CA">
      <w:pPr>
        <w:spacing w:after="0"/>
        <w:rPr>
          <w:sz w:val="22"/>
          <w:szCs w:val="22"/>
        </w:rPr>
      </w:pPr>
      <w:r>
        <w:rPr>
          <w:sz w:val="22"/>
          <w:szCs w:val="22"/>
        </w:rPr>
        <w:t>Some people believe that using lethal injection to execute convicted criminals on death row is cruel and unusual punishment. Other people believe that lethal injection should be allowed.</w:t>
      </w:r>
    </w:p>
    <w:p w14:paraId="6C48EA7B" w14:textId="77777777" w:rsidR="00441447" w:rsidRDefault="00441447" w:rsidP="004A42CA">
      <w:pPr>
        <w:spacing w:after="0"/>
        <w:rPr>
          <w:sz w:val="22"/>
          <w:szCs w:val="22"/>
        </w:rPr>
      </w:pPr>
    </w:p>
    <w:p w14:paraId="44585DDB" w14:textId="77777777" w:rsidR="00441447" w:rsidRDefault="00441447" w:rsidP="00441447">
      <w:pPr>
        <w:spacing w:after="0"/>
        <w:rPr>
          <w:rFonts w:eastAsia="Times New Roman"/>
          <w:sz w:val="22"/>
          <w:szCs w:val="22"/>
        </w:rPr>
      </w:pPr>
      <w:r w:rsidRPr="006E315D">
        <w:rPr>
          <w:rFonts w:eastAsia="Times New Roman"/>
          <w:sz w:val="22"/>
          <w:szCs w:val="22"/>
        </w:rPr>
        <w:t>What do you personally believe?</w:t>
      </w:r>
    </w:p>
    <w:p w14:paraId="0D156710" w14:textId="77777777" w:rsidR="00441447" w:rsidRDefault="00441447" w:rsidP="00441447">
      <w:pPr>
        <w:spacing w:after="0"/>
        <w:ind w:left="720"/>
        <w:rPr>
          <w:sz w:val="22"/>
          <w:szCs w:val="22"/>
        </w:rPr>
      </w:pPr>
    </w:p>
    <w:p w14:paraId="091F95C0" w14:textId="77777777" w:rsidR="00441447" w:rsidRPr="006E315D" w:rsidRDefault="00441447" w:rsidP="00441447">
      <w:pPr>
        <w:spacing w:after="0"/>
        <w:ind w:left="720"/>
        <w:rPr>
          <w:sz w:val="22"/>
          <w:szCs w:val="22"/>
        </w:rPr>
      </w:pPr>
      <w:r>
        <w:rPr>
          <w:sz w:val="22"/>
          <w:szCs w:val="22"/>
        </w:rPr>
        <w:t>1</w:t>
      </w:r>
      <w:r w:rsidRPr="006E315D">
        <w:rPr>
          <w:sz w:val="22"/>
          <w:szCs w:val="22"/>
        </w:rPr>
        <w:tab/>
        <w:t>Lethal injection is cruel and unusual punishment</w:t>
      </w:r>
      <w:r w:rsidRPr="006E315D">
        <w:rPr>
          <w:sz w:val="22"/>
          <w:szCs w:val="22"/>
        </w:rPr>
        <w:br/>
      </w:r>
      <w:r>
        <w:rPr>
          <w:sz w:val="22"/>
          <w:szCs w:val="22"/>
        </w:rPr>
        <w:t>2</w:t>
      </w:r>
      <w:r w:rsidRPr="006E315D">
        <w:rPr>
          <w:sz w:val="22"/>
          <w:szCs w:val="22"/>
        </w:rPr>
        <w:tab/>
        <w:t>Lethal injection should be allowed</w:t>
      </w:r>
    </w:p>
    <w:p w14:paraId="1BC09E6D" w14:textId="77777777" w:rsidR="00441447" w:rsidRPr="006E315D" w:rsidRDefault="00441447" w:rsidP="00441447">
      <w:pPr>
        <w:spacing w:after="0"/>
        <w:rPr>
          <w:sz w:val="22"/>
          <w:szCs w:val="22"/>
        </w:rPr>
      </w:pPr>
    </w:p>
    <w:p w14:paraId="478A6D80" w14:textId="77777777" w:rsidR="00441447" w:rsidRPr="006E315D" w:rsidRDefault="00441447" w:rsidP="00441447">
      <w:pPr>
        <w:spacing w:after="0"/>
        <w:rPr>
          <w:sz w:val="22"/>
          <w:szCs w:val="22"/>
        </w:rPr>
      </w:pPr>
      <w:r w:rsidRPr="006E315D">
        <w:rPr>
          <w:rFonts w:eastAsia="Times New Roman"/>
          <w:sz w:val="22"/>
          <w:szCs w:val="22"/>
        </w:rPr>
        <w:t>What do you think the Supreme Court would decide if they were asked to rule on this issue?</w:t>
      </w:r>
    </w:p>
    <w:p w14:paraId="2497A04B" w14:textId="77777777" w:rsidR="00441447" w:rsidRDefault="00441447" w:rsidP="00441447">
      <w:pPr>
        <w:spacing w:after="0"/>
        <w:rPr>
          <w:b/>
          <w:sz w:val="22"/>
          <w:szCs w:val="22"/>
        </w:rPr>
      </w:pPr>
    </w:p>
    <w:p w14:paraId="67ED1A16" w14:textId="77777777" w:rsidR="00441447" w:rsidRPr="006E315D" w:rsidRDefault="00441447" w:rsidP="00441447">
      <w:pPr>
        <w:spacing w:after="0"/>
        <w:ind w:firstLine="720"/>
        <w:rPr>
          <w:sz w:val="22"/>
          <w:szCs w:val="22"/>
        </w:rPr>
      </w:pPr>
      <w:r>
        <w:rPr>
          <w:sz w:val="22"/>
          <w:szCs w:val="22"/>
        </w:rPr>
        <w:t>1</w:t>
      </w:r>
      <w:r w:rsidRPr="006E315D">
        <w:rPr>
          <w:sz w:val="22"/>
          <w:szCs w:val="22"/>
        </w:rPr>
        <w:tab/>
        <w:t>Lethal injection is cruel and unusual punishment</w:t>
      </w:r>
    </w:p>
    <w:p w14:paraId="0E0EAAB7" w14:textId="77777777" w:rsidR="00441447" w:rsidRPr="006E315D" w:rsidRDefault="00441447" w:rsidP="00441447">
      <w:pPr>
        <w:spacing w:after="0"/>
        <w:ind w:left="720"/>
        <w:rPr>
          <w:sz w:val="22"/>
          <w:szCs w:val="22"/>
        </w:rPr>
      </w:pPr>
      <w:r>
        <w:rPr>
          <w:sz w:val="22"/>
          <w:szCs w:val="22"/>
        </w:rPr>
        <w:t>2</w:t>
      </w:r>
      <w:r w:rsidRPr="006E315D">
        <w:rPr>
          <w:sz w:val="22"/>
          <w:szCs w:val="22"/>
        </w:rPr>
        <w:tab/>
        <w:t>Lethal injection should be allowed</w:t>
      </w:r>
    </w:p>
    <w:p w14:paraId="63B7F775" w14:textId="77777777" w:rsidR="00441447" w:rsidRPr="00441447" w:rsidRDefault="00441447" w:rsidP="004A42CA">
      <w:pPr>
        <w:spacing w:after="0"/>
        <w:rPr>
          <w:sz w:val="22"/>
          <w:szCs w:val="22"/>
        </w:rPr>
      </w:pPr>
    </w:p>
    <w:p w14:paraId="239D4090" w14:textId="77777777" w:rsidR="00441447" w:rsidRPr="006E315D" w:rsidRDefault="00441447" w:rsidP="004A42CA">
      <w:pPr>
        <w:spacing w:after="0"/>
        <w:rPr>
          <w:b/>
          <w:sz w:val="22"/>
          <w:szCs w:val="22"/>
        </w:rPr>
      </w:pPr>
    </w:p>
    <w:p w14:paraId="62C28DDB" w14:textId="77777777" w:rsidR="000930BB" w:rsidRPr="006E315D" w:rsidRDefault="000930BB" w:rsidP="004A42CA">
      <w:pPr>
        <w:spacing w:after="0"/>
        <w:rPr>
          <w:b/>
          <w:sz w:val="22"/>
          <w:szCs w:val="22"/>
        </w:rPr>
      </w:pPr>
    </w:p>
    <w:p w14:paraId="5CC8F794" w14:textId="77777777" w:rsidR="000930BB" w:rsidRPr="006E315D" w:rsidRDefault="000930BB" w:rsidP="004A42CA">
      <w:pPr>
        <w:spacing w:after="0"/>
        <w:rPr>
          <w:b/>
          <w:sz w:val="22"/>
          <w:szCs w:val="22"/>
        </w:rPr>
      </w:pPr>
    </w:p>
    <w:p w14:paraId="24CECD9F" w14:textId="77777777" w:rsidR="000930BB" w:rsidRPr="006E315D" w:rsidRDefault="000930BB" w:rsidP="004A42CA">
      <w:pPr>
        <w:spacing w:after="0"/>
        <w:rPr>
          <w:b/>
          <w:sz w:val="22"/>
          <w:szCs w:val="22"/>
        </w:rPr>
      </w:pPr>
    </w:p>
    <w:p w14:paraId="2CB312F9" w14:textId="77777777" w:rsidR="000930BB" w:rsidRPr="006E315D" w:rsidRDefault="000930BB" w:rsidP="004A42CA">
      <w:pPr>
        <w:spacing w:after="0"/>
        <w:rPr>
          <w:b/>
          <w:sz w:val="22"/>
          <w:szCs w:val="22"/>
        </w:rPr>
      </w:pPr>
    </w:p>
    <w:p w14:paraId="6CEB9580" w14:textId="77777777" w:rsidR="000930BB" w:rsidRPr="006E315D" w:rsidRDefault="000930BB" w:rsidP="004A42CA">
      <w:pPr>
        <w:spacing w:after="0"/>
        <w:rPr>
          <w:b/>
          <w:sz w:val="22"/>
          <w:szCs w:val="22"/>
        </w:rPr>
      </w:pPr>
    </w:p>
    <w:p w14:paraId="24D32E70" w14:textId="77777777" w:rsidR="000930BB" w:rsidRPr="006E315D" w:rsidRDefault="000930BB" w:rsidP="004A42CA">
      <w:pPr>
        <w:spacing w:after="0"/>
        <w:rPr>
          <w:b/>
          <w:sz w:val="22"/>
          <w:szCs w:val="22"/>
        </w:rPr>
      </w:pPr>
    </w:p>
    <w:p w14:paraId="54A9378F" w14:textId="77777777" w:rsidR="000930BB" w:rsidRPr="006E315D" w:rsidRDefault="000930BB" w:rsidP="004A42CA">
      <w:pPr>
        <w:spacing w:after="0"/>
        <w:rPr>
          <w:b/>
          <w:sz w:val="22"/>
          <w:szCs w:val="22"/>
        </w:rPr>
      </w:pPr>
    </w:p>
    <w:p w14:paraId="7AC53D9D" w14:textId="77777777" w:rsidR="000930BB" w:rsidRPr="006E315D" w:rsidRDefault="000930BB" w:rsidP="004A42CA">
      <w:pPr>
        <w:spacing w:after="0"/>
        <w:rPr>
          <w:b/>
          <w:sz w:val="22"/>
          <w:szCs w:val="22"/>
        </w:rPr>
      </w:pPr>
    </w:p>
    <w:p w14:paraId="7BD9B9FA" w14:textId="77777777" w:rsidR="000930BB" w:rsidRPr="006E315D" w:rsidRDefault="000930BB" w:rsidP="004A42CA">
      <w:pPr>
        <w:spacing w:after="0"/>
        <w:rPr>
          <w:b/>
          <w:sz w:val="22"/>
          <w:szCs w:val="22"/>
        </w:rPr>
      </w:pPr>
    </w:p>
    <w:p w14:paraId="6AC09518" w14:textId="77777777" w:rsidR="00A42A97" w:rsidRPr="006E315D" w:rsidRDefault="00B13E50" w:rsidP="004A42CA">
      <w:pPr>
        <w:spacing w:after="0"/>
        <w:rPr>
          <w:b/>
          <w:sz w:val="22"/>
          <w:szCs w:val="22"/>
        </w:rPr>
      </w:pPr>
      <w:r w:rsidRPr="006E315D">
        <w:rPr>
          <w:b/>
          <w:sz w:val="22"/>
          <w:szCs w:val="22"/>
        </w:rPr>
        <w:t>SBB314</w:t>
      </w:r>
      <w:r w:rsidR="00441447">
        <w:rPr>
          <w:b/>
          <w:sz w:val="22"/>
          <w:szCs w:val="22"/>
        </w:rPr>
        <w:t>, SBB315</w:t>
      </w:r>
    </w:p>
    <w:p w14:paraId="79249B7F" w14:textId="77777777" w:rsidR="00A42A97" w:rsidRPr="006E315D" w:rsidRDefault="00A42A97" w:rsidP="004A42CA">
      <w:pPr>
        <w:spacing w:after="0"/>
        <w:rPr>
          <w:sz w:val="22"/>
          <w:szCs w:val="22"/>
        </w:rPr>
      </w:pPr>
    </w:p>
    <w:p w14:paraId="0C6E58EA" w14:textId="77777777" w:rsidR="00A42A97" w:rsidRPr="006E315D" w:rsidRDefault="00A42A97" w:rsidP="004A42CA">
      <w:pPr>
        <w:spacing w:after="0"/>
        <w:rPr>
          <w:sz w:val="22"/>
          <w:szCs w:val="22"/>
        </w:rPr>
      </w:pPr>
      <w:r w:rsidRPr="006E315D">
        <w:rPr>
          <w:sz w:val="22"/>
          <w:szCs w:val="22"/>
        </w:rPr>
        <w:t>SINGLE CHOICE</w:t>
      </w:r>
    </w:p>
    <w:p w14:paraId="0055D391" w14:textId="77777777" w:rsidR="00A42A97" w:rsidRPr="006E315D" w:rsidRDefault="00A42A97" w:rsidP="004A42CA">
      <w:pPr>
        <w:spacing w:after="0"/>
        <w:rPr>
          <w:sz w:val="22"/>
          <w:szCs w:val="22"/>
        </w:rPr>
      </w:pPr>
    </w:p>
    <w:p w14:paraId="77A20AE2" w14:textId="77777777" w:rsidR="00B045B3" w:rsidRPr="006E315D" w:rsidRDefault="007E13EE" w:rsidP="004A42CA">
      <w:pPr>
        <w:spacing w:after="0"/>
        <w:rPr>
          <w:sz w:val="22"/>
          <w:szCs w:val="22"/>
        </w:rPr>
      </w:pPr>
      <w:r w:rsidRPr="006E315D">
        <w:rPr>
          <w:sz w:val="22"/>
          <w:szCs w:val="22"/>
        </w:rPr>
        <w:t>Case 8</w:t>
      </w:r>
      <w:r w:rsidR="00B045B3" w:rsidRPr="006E315D">
        <w:rPr>
          <w:sz w:val="22"/>
          <w:szCs w:val="22"/>
        </w:rPr>
        <w:t xml:space="preserve"> </w:t>
      </w:r>
      <w:r w:rsidR="00F802E1" w:rsidRPr="006E315D">
        <w:rPr>
          <w:sz w:val="22"/>
          <w:szCs w:val="22"/>
        </w:rPr>
        <w:t>Respondent</w:t>
      </w:r>
      <w:r w:rsidR="00441447">
        <w:rPr>
          <w:sz w:val="22"/>
          <w:szCs w:val="22"/>
        </w:rPr>
        <w:t>, Case 8 Case</w:t>
      </w:r>
    </w:p>
    <w:p w14:paraId="1E887C90" w14:textId="77777777" w:rsidR="007A6EBB" w:rsidRPr="006E315D" w:rsidRDefault="007A6EBB" w:rsidP="007A6EBB">
      <w:pPr>
        <w:spacing w:after="0"/>
        <w:rPr>
          <w:sz w:val="22"/>
          <w:szCs w:val="22"/>
        </w:rPr>
      </w:pPr>
    </w:p>
    <w:p w14:paraId="751F56EF" w14:textId="77777777" w:rsidR="00441447" w:rsidRPr="006E315D" w:rsidRDefault="00441447" w:rsidP="00441447">
      <w:pPr>
        <w:spacing w:after="0"/>
        <w:rPr>
          <w:rFonts w:cs="Times New Roman"/>
          <w:i/>
          <w:iCs/>
          <w:sz w:val="22"/>
          <w:szCs w:val="22"/>
        </w:rPr>
      </w:pPr>
      <w:r w:rsidRPr="006E315D">
        <w:rPr>
          <w:rFonts w:cs="Times New Roman"/>
          <w:i/>
          <w:iCs/>
          <w:sz w:val="22"/>
          <w:szCs w:val="22"/>
        </w:rPr>
        <w:t>Randomize (50-50) whether respondents are presented Version A or Version B</w:t>
      </w:r>
    </w:p>
    <w:p w14:paraId="4E56F89F" w14:textId="77777777" w:rsidR="00441447" w:rsidRDefault="00441447" w:rsidP="00441447">
      <w:pPr>
        <w:spacing w:after="0"/>
        <w:rPr>
          <w:sz w:val="22"/>
          <w:szCs w:val="22"/>
        </w:rPr>
      </w:pPr>
    </w:p>
    <w:p w14:paraId="798CD7E1" w14:textId="77777777" w:rsidR="00441447" w:rsidRPr="006E315D" w:rsidRDefault="00441447" w:rsidP="00441447">
      <w:pPr>
        <w:spacing w:after="0"/>
        <w:rPr>
          <w:rFonts w:cs="Times New Roman"/>
          <w:i/>
          <w:iCs/>
          <w:sz w:val="22"/>
          <w:szCs w:val="22"/>
        </w:rPr>
      </w:pPr>
      <w:r>
        <w:rPr>
          <w:i/>
          <w:sz w:val="22"/>
          <w:szCs w:val="22"/>
        </w:rPr>
        <w:t>Version A</w:t>
      </w:r>
    </w:p>
    <w:p w14:paraId="2B42D710" w14:textId="77777777" w:rsidR="00A42A97" w:rsidRDefault="00A42A97" w:rsidP="004A42CA">
      <w:pPr>
        <w:spacing w:after="0"/>
        <w:rPr>
          <w:sz w:val="22"/>
          <w:szCs w:val="22"/>
        </w:rPr>
      </w:pPr>
    </w:p>
    <w:p w14:paraId="3E415243" w14:textId="77777777" w:rsidR="00363D9F" w:rsidRDefault="00363D9F" w:rsidP="004A42CA">
      <w:pPr>
        <w:spacing w:after="0"/>
        <w:rPr>
          <w:sz w:val="22"/>
          <w:szCs w:val="22"/>
        </w:rPr>
      </w:pPr>
      <w:r>
        <w:rPr>
          <w:sz w:val="22"/>
          <w:szCs w:val="22"/>
        </w:rPr>
        <w:t>Some people believe that school districts should be allowed to assign students to schools based on race in order to promote diversity and reduce segregation. Other people believe that race should not play a factor at all in assigning students to schools.</w:t>
      </w:r>
    </w:p>
    <w:p w14:paraId="6AFD98D2" w14:textId="77777777" w:rsidR="00363D9F" w:rsidRDefault="00363D9F" w:rsidP="004A42CA">
      <w:pPr>
        <w:spacing w:after="0"/>
        <w:rPr>
          <w:sz w:val="22"/>
          <w:szCs w:val="22"/>
        </w:rPr>
      </w:pPr>
    </w:p>
    <w:p w14:paraId="1DDCB13E" w14:textId="77777777" w:rsidR="00363D9F" w:rsidRPr="00363D9F" w:rsidRDefault="00363D9F" w:rsidP="004A42CA">
      <w:pPr>
        <w:spacing w:after="0"/>
        <w:rPr>
          <w:rFonts w:eastAsia="Times New Roman"/>
          <w:sz w:val="22"/>
          <w:szCs w:val="22"/>
        </w:rPr>
      </w:pPr>
      <w:r w:rsidRPr="006E315D">
        <w:rPr>
          <w:rFonts w:eastAsia="Times New Roman"/>
          <w:sz w:val="22"/>
          <w:szCs w:val="22"/>
        </w:rPr>
        <w:t>What do you personally believe?</w:t>
      </w:r>
    </w:p>
    <w:p w14:paraId="3688623A" w14:textId="77777777" w:rsidR="00A42A97" w:rsidRPr="006E315D" w:rsidRDefault="00A42A97" w:rsidP="004A42CA">
      <w:pPr>
        <w:spacing w:after="0"/>
        <w:rPr>
          <w:sz w:val="22"/>
          <w:szCs w:val="22"/>
        </w:rPr>
      </w:pPr>
    </w:p>
    <w:p w14:paraId="292D2895" w14:textId="77777777" w:rsidR="00A42A97" w:rsidRPr="006E315D" w:rsidRDefault="00AE438F" w:rsidP="004A42CA">
      <w:pPr>
        <w:spacing w:after="0"/>
        <w:ind w:left="720"/>
        <w:rPr>
          <w:sz w:val="22"/>
          <w:szCs w:val="22"/>
        </w:rPr>
      </w:pPr>
      <w:r w:rsidRPr="006E315D">
        <w:rPr>
          <w:sz w:val="22"/>
          <w:szCs w:val="22"/>
        </w:rPr>
        <w:t>1</w:t>
      </w:r>
      <w:r w:rsidRPr="006E315D">
        <w:rPr>
          <w:sz w:val="22"/>
          <w:szCs w:val="22"/>
        </w:rPr>
        <w:tab/>
      </w:r>
      <w:r w:rsidR="00A42A97" w:rsidRPr="006E315D">
        <w:rPr>
          <w:sz w:val="22"/>
          <w:szCs w:val="22"/>
        </w:rPr>
        <w:t>School districts should be allowed to use race to promote diversity</w:t>
      </w:r>
    </w:p>
    <w:p w14:paraId="447AA9FB" w14:textId="77777777" w:rsidR="00A42A97" w:rsidRPr="006E315D" w:rsidRDefault="00AE438F" w:rsidP="007A6EBB">
      <w:pPr>
        <w:spacing w:after="0"/>
        <w:ind w:firstLine="720"/>
        <w:rPr>
          <w:sz w:val="22"/>
          <w:szCs w:val="22"/>
        </w:rPr>
      </w:pPr>
      <w:r w:rsidRPr="006E315D">
        <w:rPr>
          <w:sz w:val="22"/>
          <w:szCs w:val="22"/>
        </w:rPr>
        <w:t>2</w:t>
      </w:r>
      <w:r w:rsidRPr="006E315D">
        <w:rPr>
          <w:sz w:val="22"/>
          <w:szCs w:val="22"/>
        </w:rPr>
        <w:tab/>
      </w:r>
      <w:r w:rsidR="00A42A97" w:rsidRPr="006E315D">
        <w:rPr>
          <w:sz w:val="22"/>
          <w:szCs w:val="22"/>
        </w:rPr>
        <w:t>Race should not be us</w:t>
      </w:r>
      <w:r w:rsidR="007A6EBB" w:rsidRPr="006E315D">
        <w:rPr>
          <w:sz w:val="22"/>
          <w:szCs w:val="22"/>
        </w:rPr>
        <w:t>ed to assign students to school</w:t>
      </w:r>
    </w:p>
    <w:p w14:paraId="30D7D175" w14:textId="77777777" w:rsidR="000930BB" w:rsidRPr="006E315D" w:rsidRDefault="000930BB" w:rsidP="004A42CA">
      <w:pPr>
        <w:spacing w:after="0"/>
        <w:rPr>
          <w:b/>
          <w:sz w:val="22"/>
          <w:szCs w:val="22"/>
        </w:rPr>
      </w:pPr>
    </w:p>
    <w:p w14:paraId="628B5616" w14:textId="77777777" w:rsidR="000930BB" w:rsidRPr="006E315D" w:rsidRDefault="00363D9F" w:rsidP="004A42CA">
      <w:pPr>
        <w:spacing w:after="0"/>
        <w:rPr>
          <w:b/>
          <w:sz w:val="22"/>
          <w:szCs w:val="22"/>
        </w:rPr>
      </w:pPr>
      <w:r w:rsidRPr="006E315D">
        <w:rPr>
          <w:rFonts w:eastAsia="Times New Roman"/>
          <w:sz w:val="22"/>
          <w:szCs w:val="22"/>
        </w:rPr>
        <w:t>What do you think the Supreme Court would decide if they were asked to rule on this issue?</w:t>
      </w:r>
    </w:p>
    <w:p w14:paraId="16726901" w14:textId="77777777" w:rsidR="000930BB" w:rsidRPr="006E315D" w:rsidRDefault="000930BB" w:rsidP="004A42CA">
      <w:pPr>
        <w:spacing w:after="0"/>
        <w:rPr>
          <w:b/>
          <w:sz w:val="22"/>
          <w:szCs w:val="22"/>
        </w:rPr>
      </w:pPr>
    </w:p>
    <w:p w14:paraId="3E330B21" w14:textId="77777777" w:rsidR="00363D9F" w:rsidRPr="006E315D" w:rsidRDefault="00363D9F" w:rsidP="00363D9F">
      <w:pPr>
        <w:spacing w:after="0"/>
        <w:ind w:left="720"/>
        <w:rPr>
          <w:sz w:val="22"/>
          <w:szCs w:val="22"/>
        </w:rPr>
      </w:pPr>
      <w:r w:rsidRPr="006E315D">
        <w:rPr>
          <w:sz w:val="22"/>
          <w:szCs w:val="22"/>
        </w:rPr>
        <w:t>1</w:t>
      </w:r>
      <w:r w:rsidRPr="006E315D">
        <w:rPr>
          <w:sz w:val="22"/>
          <w:szCs w:val="22"/>
        </w:rPr>
        <w:tab/>
        <w:t>School districts should be allowed to use race to promote diversity</w:t>
      </w:r>
    </w:p>
    <w:p w14:paraId="473EBA91" w14:textId="77777777" w:rsidR="00363D9F" w:rsidRPr="006E315D" w:rsidRDefault="00363D9F" w:rsidP="00363D9F">
      <w:pPr>
        <w:spacing w:after="0"/>
        <w:ind w:firstLine="720"/>
        <w:rPr>
          <w:sz w:val="22"/>
          <w:szCs w:val="22"/>
        </w:rPr>
      </w:pPr>
      <w:r w:rsidRPr="006E315D">
        <w:rPr>
          <w:sz w:val="22"/>
          <w:szCs w:val="22"/>
        </w:rPr>
        <w:t>2</w:t>
      </w:r>
      <w:r w:rsidRPr="006E315D">
        <w:rPr>
          <w:sz w:val="22"/>
          <w:szCs w:val="22"/>
        </w:rPr>
        <w:tab/>
        <w:t>Race should not be used to assign students to school</w:t>
      </w:r>
    </w:p>
    <w:p w14:paraId="4C8834C0" w14:textId="77777777" w:rsidR="000930BB" w:rsidRDefault="000930BB" w:rsidP="004A42CA">
      <w:pPr>
        <w:spacing w:after="0"/>
        <w:rPr>
          <w:b/>
          <w:sz w:val="22"/>
          <w:szCs w:val="22"/>
        </w:rPr>
      </w:pPr>
    </w:p>
    <w:p w14:paraId="205C8F0E" w14:textId="77777777" w:rsidR="00363D9F" w:rsidRDefault="00363D9F" w:rsidP="004A42CA">
      <w:pPr>
        <w:spacing w:after="0"/>
        <w:rPr>
          <w:i/>
          <w:sz w:val="22"/>
          <w:szCs w:val="22"/>
        </w:rPr>
      </w:pPr>
      <w:r>
        <w:rPr>
          <w:i/>
          <w:sz w:val="22"/>
          <w:szCs w:val="22"/>
        </w:rPr>
        <w:t>Version B</w:t>
      </w:r>
    </w:p>
    <w:p w14:paraId="19E8D5BE" w14:textId="77777777" w:rsidR="00363D9F" w:rsidRDefault="00363D9F" w:rsidP="004A42CA">
      <w:pPr>
        <w:spacing w:after="0"/>
        <w:rPr>
          <w:i/>
          <w:sz w:val="22"/>
          <w:szCs w:val="22"/>
        </w:rPr>
      </w:pPr>
    </w:p>
    <w:p w14:paraId="145CA2B5" w14:textId="77777777" w:rsidR="00363D9F" w:rsidRDefault="00363D9F" w:rsidP="004A42CA">
      <w:pPr>
        <w:spacing w:after="0"/>
        <w:rPr>
          <w:sz w:val="22"/>
          <w:szCs w:val="22"/>
        </w:rPr>
      </w:pPr>
      <w:r>
        <w:rPr>
          <w:sz w:val="22"/>
          <w:szCs w:val="22"/>
        </w:rPr>
        <w:t>Some people believe that race should not play a factor at all when school districts assign students to school. Other people believe that school districts should be allowed to assign students to schools based on race in order to promote diversity and reduce segregation.</w:t>
      </w:r>
    </w:p>
    <w:p w14:paraId="40DAB493" w14:textId="77777777" w:rsidR="00363D9F" w:rsidRDefault="00363D9F" w:rsidP="004A42CA">
      <w:pPr>
        <w:spacing w:after="0"/>
        <w:rPr>
          <w:sz w:val="22"/>
          <w:szCs w:val="22"/>
        </w:rPr>
      </w:pPr>
    </w:p>
    <w:p w14:paraId="214E356F" w14:textId="77777777" w:rsidR="00363D9F" w:rsidRPr="00363D9F" w:rsidRDefault="00363D9F" w:rsidP="00363D9F">
      <w:pPr>
        <w:spacing w:after="0"/>
        <w:rPr>
          <w:rFonts w:eastAsia="Times New Roman"/>
          <w:sz w:val="22"/>
          <w:szCs w:val="22"/>
        </w:rPr>
      </w:pPr>
      <w:r w:rsidRPr="006E315D">
        <w:rPr>
          <w:rFonts w:eastAsia="Times New Roman"/>
          <w:sz w:val="22"/>
          <w:szCs w:val="22"/>
        </w:rPr>
        <w:t>What do you personally believe?</w:t>
      </w:r>
    </w:p>
    <w:p w14:paraId="5064A87B" w14:textId="77777777" w:rsidR="00363D9F" w:rsidRDefault="00363D9F" w:rsidP="00363D9F">
      <w:pPr>
        <w:spacing w:after="0"/>
        <w:rPr>
          <w:sz w:val="22"/>
          <w:szCs w:val="22"/>
        </w:rPr>
      </w:pPr>
    </w:p>
    <w:p w14:paraId="40A069A0" w14:textId="77777777" w:rsidR="00363D9F" w:rsidRPr="006E315D" w:rsidRDefault="00363D9F" w:rsidP="00363D9F">
      <w:pPr>
        <w:spacing w:after="0"/>
        <w:ind w:firstLine="720"/>
        <w:rPr>
          <w:sz w:val="22"/>
          <w:szCs w:val="22"/>
        </w:rPr>
      </w:pPr>
      <w:r>
        <w:rPr>
          <w:sz w:val="22"/>
          <w:szCs w:val="22"/>
        </w:rPr>
        <w:t>1</w:t>
      </w:r>
      <w:r w:rsidRPr="006E315D">
        <w:rPr>
          <w:sz w:val="22"/>
          <w:szCs w:val="22"/>
        </w:rPr>
        <w:tab/>
        <w:t>Race should not be used to assign students to school</w:t>
      </w:r>
    </w:p>
    <w:p w14:paraId="6500EB07" w14:textId="77777777" w:rsidR="00363D9F" w:rsidRPr="006E315D" w:rsidRDefault="00363D9F" w:rsidP="00363D9F">
      <w:pPr>
        <w:spacing w:after="0"/>
        <w:ind w:left="720"/>
        <w:rPr>
          <w:sz w:val="22"/>
          <w:szCs w:val="22"/>
        </w:rPr>
      </w:pPr>
      <w:r>
        <w:rPr>
          <w:sz w:val="22"/>
          <w:szCs w:val="22"/>
        </w:rPr>
        <w:t>2</w:t>
      </w:r>
      <w:r w:rsidRPr="006E315D">
        <w:rPr>
          <w:sz w:val="22"/>
          <w:szCs w:val="22"/>
        </w:rPr>
        <w:tab/>
        <w:t>School districts should be allowed to use race to promote diversity</w:t>
      </w:r>
    </w:p>
    <w:p w14:paraId="6F454574" w14:textId="77777777" w:rsidR="00363D9F" w:rsidRPr="006E315D" w:rsidRDefault="00363D9F" w:rsidP="00363D9F">
      <w:pPr>
        <w:spacing w:after="0"/>
        <w:rPr>
          <w:b/>
          <w:sz w:val="22"/>
          <w:szCs w:val="22"/>
        </w:rPr>
      </w:pPr>
    </w:p>
    <w:p w14:paraId="4F867225" w14:textId="77777777" w:rsidR="00363D9F" w:rsidRPr="006E315D" w:rsidRDefault="00363D9F" w:rsidP="00363D9F">
      <w:pPr>
        <w:spacing w:after="0"/>
        <w:rPr>
          <w:b/>
          <w:sz w:val="22"/>
          <w:szCs w:val="22"/>
        </w:rPr>
      </w:pPr>
      <w:r w:rsidRPr="006E315D">
        <w:rPr>
          <w:rFonts w:eastAsia="Times New Roman"/>
          <w:sz w:val="22"/>
          <w:szCs w:val="22"/>
        </w:rPr>
        <w:t>What do you think the Supreme Court would decide if they were asked to rule on this issue?</w:t>
      </w:r>
    </w:p>
    <w:p w14:paraId="73D5CAC8" w14:textId="77777777" w:rsidR="00363D9F" w:rsidRPr="006E315D" w:rsidRDefault="00363D9F" w:rsidP="00363D9F">
      <w:pPr>
        <w:spacing w:after="0"/>
        <w:rPr>
          <w:b/>
          <w:sz w:val="22"/>
          <w:szCs w:val="22"/>
        </w:rPr>
      </w:pPr>
    </w:p>
    <w:p w14:paraId="6BD15696" w14:textId="77777777" w:rsidR="00363D9F" w:rsidRDefault="00363D9F" w:rsidP="00363D9F">
      <w:pPr>
        <w:spacing w:after="0"/>
        <w:ind w:firstLine="720"/>
        <w:rPr>
          <w:sz w:val="22"/>
          <w:szCs w:val="22"/>
        </w:rPr>
      </w:pPr>
      <w:r>
        <w:rPr>
          <w:sz w:val="22"/>
          <w:szCs w:val="22"/>
        </w:rPr>
        <w:t>1</w:t>
      </w:r>
      <w:r w:rsidRPr="006E315D">
        <w:rPr>
          <w:sz w:val="22"/>
          <w:szCs w:val="22"/>
        </w:rPr>
        <w:tab/>
        <w:t>Race should not be used to assign students to school</w:t>
      </w:r>
    </w:p>
    <w:p w14:paraId="58F3A31D" w14:textId="77777777" w:rsidR="00363D9F" w:rsidRPr="006E315D" w:rsidRDefault="00363D9F" w:rsidP="00363D9F">
      <w:pPr>
        <w:spacing w:after="0"/>
        <w:ind w:left="720"/>
        <w:rPr>
          <w:sz w:val="22"/>
          <w:szCs w:val="22"/>
        </w:rPr>
      </w:pPr>
      <w:r>
        <w:rPr>
          <w:sz w:val="22"/>
          <w:szCs w:val="22"/>
        </w:rPr>
        <w:t>2</w:t>
      </w:r>
      <w:r w:rsidRPr="006E315D">
        <w:rPr>
          <w:sz w:val="22"/>
          <w:szCs w:val="22"/>
        </w:rPr>
        <w:tab/>
        <w:t>School districts should be allowed to use race to promote diversity</w:t>
      </w:r>
    </w:p>
    <w:p w14:paraId="15C57BA9" w14:textId="77777777" w:rsidR="000930BB" w:rsidRPr="006E315D" w:rsidRDefault="000930BB" w:rsidP="004A42CA">
      <w:pPr>
        <w:spacing w:after="0"/>
        <w:rPr>
          <w:b/>
          <w:sz w:val="22"/>
          <w:szCs w:val="22"/>
        </w:rPr>
      </w:pPr>
    </w:p>
    <w:p w14:paraId="5425B9FE" w14:textId="77777777" w:rsidR="000930BB" w:rsidRPr="006E315D" w:rsidRDefault="000930BB" w:rsidP="004A42CA">
      <w:pPr>
        <w:spacing w:after="0"/>
        <w:rPr>
          <w:b/>
          <w:sz w:val="22"/>
          <w:szCs w:val="22"/>
        </w:rPr>
      </w:pPr>
    </w:p>
    <w:p w14:paraId="465D1692" w14:textId="77777777" w:rsidR="000930BB" w:rsidRPr="006E315D" w:rsidRDefault="000930BB" w:rsidP="004A42CA">
      <w:pPr>
        <w:spacing w:after="0"/>
        <w:rPr>
          <w:b/>
          <w:sz w:val="22"/>
          <w:szCs w:val="22"/>
        </w:rPr>
      </w:pPr>
    </w:p>
    <w:p w14:paraId="7C37BBF2" w14:textId="77777777" w:rsidR="000930BB" w:rsidRPr="006E315D" w:rsidRDefault="000930BB" w:rsidP="004A42CA">
      <w:pPr>
        <w:spacing w:after="0"/>
        <w:rPr>
          <w:b/>
          <w:sz w:val="22"/>
          <w:szCs w:val="22"/>
        </w:rPr>
      </w:pPr>
    </w:p>
    <w:p w14:paraId="01323C1D" w14:textId="77777777" w:rsidR="000930BB" w:rsidRPr="006E315D" w:rsidRDefault="000930BB" w:rsidP="004A42CA">
      <w:pPr>
        <w:spacing w:after="0"/>
        <w:rPr>
          <w:b/>
          <w:sz w:val="22"/>
          <w:szCs w:val="22"/>
        </w:rPr>
      </w:pPr>
    </w:p>
    <w:p w14:paraId="7F38C81F" w14:textId="77777777" w:rsidR="000930BB" w:rsidRPr="006E315D" w:rsidRDefault="000930BB" w:rsidP="004A42CA">
      <w:pPr>
        <w:spacing w:after="0"/>
        <w:rPr>
          <w:b/>
          <w:sz w:val="22"/>
          <w:szCs w:val="22"/>
        </w:rPr>
      </w:pPr>
    </w:p>
    <w:p w14:paraId="4062582E" w14:textId="77777777" w:rsidR="000930BB" w:rsidRPr="006E315D" w:rsidRDefault="000930BB" w:rsidP="004A42CA">
      <w:pPr>
        <w:spacing w:after="0"/>
        <w:rPr>
          <w:b/>
          <w:sz w:val="22"/>
          <w:szCs w:val="22"/>
        </w:rPr>
      </w:pPr>
    </w:p>
    <w:p w14:paraId="17DDB8F3" w14:textId="77777777" w:rsidR="007A6EBB" w:rsidRPr="006E315D" w:rsidRDefault="007A6EBB" w:rsidP="004A42CA">
      <w:pPr>
        <w:spacing w:after="0"/>
        <w:rPr>
          <w:b/>
          <w:sz w:val="22"/>
          <w:szCs w:val="22"/>
        </w:rPr>
      </w:pPr>
    </w:p>
    <w:p w14:paraId="300D0CC2" w14:textId="77777777" w:rsidR="000930BB" w:rsidRPr="006E315D" w:rsidRDefault="000930BB" w:rsidP="004A42CA">
      <w:pPr>
        <w:spacing w:after="0"/>
        <w:rPr>
          <w:b/>
          <w:sz w:val="22"/>
          <w:szCs w:val="22"/>
        </w:rPr>
      </w:pPr>
    </w:p>
    <w:p w14:paraId="7FAF3714" w14:textId="77777777" w:rsidR="000930BB" w:rsidRPr="006E315D" w:rsidRDefault="000930BB" w:rsidP="004A42CA">
      <w:pPr>
        <w:spacing w:after="0"/>
        <w:rPr>
          <w:b/>
          <w:sz w:val="22"/>
          <w:szCs w:val="22"/>
        </w:rPr>
      </w:pPr>
    </w:p>
    <w:p w14:paraId="7FE0FAD7" w14:textId="77777777" w:rsidR="000930BB" w:rsidRPr="006E315D" w:rsidRDefault="000930BB" w:rsidP="004A42CA">
      <w:pPr>
        <w:spacing w:after="0"/>
        <w:rPr>
          <w:b/>
          <w:sz w:val="22"/>
          <w:szCs w:val="22"/>
        </w:rPr>
      </w:pPr>
    </w:p>
    <w:p w14:paraId="7503FE9E" w14:textId="77777777" w:rsidR="00A42A97" w:rsidRPr="006E315D" w:rsidRDefault="002F79B1" w:rsidP="004A42CA">
      <w:pPr>
        <w:spacing w:after="0"/>
        <w:rPr>
          <w:b/>
          <w:sz w:val="22"/>
          <w:szCs w:val="22"/>
        </w:rPr>
      </w:pPr>
      <w:r w:rsidRPr="006E315D">
        <w:rPr>
          <w:b/>
          <w:sz w:val="22"/>
          <w:szCs w:val="22"/>
        </w:rPr>
        <w:t>SBB316</w:t>
      </w:r>
      <w:r w:rsidR="00363D9F">
        <w:rPr>
          <w:b/>
          <w:sz w:val="22"/>
          <w:szCs w:val="22"/>
        </w:rPr>
        <w:t>, SBB317</w:t>
      </w:r>
    </w:p>
    <w:p w14:paraId="354BDE9F" w14:textId="77777777" w:rsidR="00A42A97" w:rsidRPr="006E315D" w:rsidRDefault="00A42A97" w:rsidP="004A42CA">
      <w:pPr>
        <w:spacing w:after="0"/>
        <w:rPr>
          <w:sz w:val="22"/>
          <w:szCs w:val="22"/>
        </w:rPr>
      </w:pPr>
    </w:p>
    <w:p w14:paraId="3AA850E7" w14:textId="77777777" w:rsidR="00A42A97" w:rsidRPr="006E315D" w:rsidRDefault="00A42A97" w:rsidP="004A42CA">
      <w:pPr>
        <w:spacing w:after="0"/>
        <w:rPr>
          <w:sz w:val="22"/>
          <w:szCs w:val="22"/>
        </w:rPr>
      </w:pPr>
      <w:r w:rsidRPr="006E315D">
        <w:rPr>
          <w:sz w:val="22"/>
          <w:szCs w:val="22"/>
        </w:rPr>
        <w:t>SINGLE CHOICE</w:t>
      </w:r>
    </w:p>
    <w:p w14:paraId="66349145" w14:textId="77777777" w:rsidR="00A42A97" w:rsidRPr="006E315D" w:rsidRDefault="00A42A97" w:rsidP="004A42CA">
      <w:pPr>
        <w:spacing w:after="0"/>
        <w:rPr>
          <w:sz w:val="22"/>
          <w:szCs w:val="22"/>
        </w:rPr>
      </w:pPr>
    </w:p>
    <w:p w14:paraId="09B5FEBA" w14:textId="77777777" w:rsidR="00A42A97" w:rsidRPr="006E315D" w:rsidRDefault="007E13EE" w:rsidP="004A42CA">
      <w:pPr>
        <w:spacing w:after="0"/>
        <w:rPr>
          <w:sz w:val="22"/>
          <w:szCs w:val="22"/>
        </w:rPr>
      </w:pPr>
      <w:r w:rsidRPr="006E315D">
        <w:rPr>
          <w:sz w:val="22"/>
          <w:szCs w:val="22"/>
        </w:rPr>
        <w:t>Case 9</w:t>
      </w:r>
      <w:r w:rsidR="00AB0696" w:rsidRPr="006E315D">
        <w:rPr>
          <w:sz w:val="22"/>
          <w:szCs w:val="22"/>
        </w:rPr>
        <w:t xml:space="preserve"> </w:t>
      </w:r>
      <w:r w:rsidR="00F802E1" w:rsidRPr="006E315D">
        <w:rPr>
          <w:sz w:val="22"/>
          <w:szCs w:val="22"/>
        </w:rPr>
        <w:t>Respondent</w:t>
      </w:r>
      <w:r w:rsidR="00363D9F">
        <w:rPr>
          <w:sz w:val="22"/>
          <w:szCs w:val="22"/>
        </w:rPr>
        <w:t>, Case 9 Case</w:t>
      </w:r>
    </w:p>
    <w:p w14:paraId="25F9E64F" w14:textId="77777777" w:rsidR="007A6EBB" w:rsidRPr="006E315D" w:rsidRDefault="007A6EBB" w:rsidP="007A6EBB">
      <w:pPr>
        <w:spacing w:after="0"/>
        <w:rPr>
          <w:sz w:val="22"/>
          <w:szCs w:val="22"/>
        </w:rPr>
      </w:pPr>
    </w:p>
    <w:p w14:paraId="7F053C23" w14:textId="77777777" w:rsidR="00363D9F" w:rsidRPr="006E315D" w:rsidRDefault="00363D9F" w:rsidP="00363D9F">
      <w:pPr>
        <w:spacing w:after="0"/>
        <w:rPr>
          <w:rFonts w:cs="Times New Roman"/>
          <w:i/>
          <w:iCs/>
          <w:sz w:val="22"/>
          <w:szCs w:val="22"/>
        </w:rPr>
      </w:pPr>
      <w:r w:rsidRPr="006E315D">
        <w:rPr>
          <w:rFonts w:cs="Times New Roman"/>
          <w:i/>
          <w:iCs/>
          <w:sz w:val="22"/>
          <w:szCs w:val="22"/>
        </w:rPr>
        <w:t>Randomize (50-50) whether respondents are presented Version A or Version B</w:t>
      </w:r>
    </w:p>
    <w:p w14:paraId="06E109F2" w14:textId="77777777" w:rsidR="00363D9F" w:rsidRDefault="00363D9F" w:rsidP="00363D9F">
      <w:pPr>
        <w:spacing w:after="0"/>
        <w:rPr>
          <w:sz w:val="22"/>
          <w:szCs w:val="22"/>
        </w:rPr>
      </w:pPr>
    </w:p>
    <w:p w14:paraId="02474CE1" w14:textId="77777777" w:rsidR="00363D9F" w:rsidRPr="006E315D" w:rsidRDefault="00363D9F" w:rsidP="00363D9F">
      <w:pPr>
        <w:spacing w:after="0"/>
        <w:rPr>
          <w:rFonts w:cs="Times New Roman"/>
          <w:i/>
          <w:iCs/>
          <w:sz w:val="22"/>
          <w:szCs w:val="22"/>
        </w:rPr>
      </w:pPr>
      <w:r>
        <w:rPr>
          <w:i/>
          <w:sz w:val="22"/>
          <w:szCs w:val="22"/>
        </w:rPr>
        <w:t>Version A</w:t>
      </w:r>
    </w:p>
    <w:p w14:paraId="045CFD8D" w14:textId="77777777" w:rsidR="00A42A97" w:rsidRPr="006E315D" w:rsidRDefault="00A42A97" w:rsidP="004A42CA">
      <w:pPr>
        <w:spacing w:after="0"/>
        <w:rPr>
          <w:sz w:val="22"/>
          <w:szCs w:val="22"/>
        </w:rPr>
      </w:pPr>
    </w:p>
    <w:p w14:paraId="7E77CB56" w14:textId="77777777" w:rsidR="00363D9F" w:rsidRDefault="00363D9F" w:rsidP="004A42CA">
      <w:pPr>
        <w:spacing w:after="0"/>
        <w:rPr>
          <w:sz w:val="22"/>
          <w:szCs w:val="22"/>
        </w:rPr>
      </w:pPr>
      <w:r>
        <w:rPr>
          <w:sz w:val="22"/>
          <w:szCs w:val="22"/>
        </w:rPr>
        <w:t>Some people believe that</w:t>
      </w:r>
      <w:r w:rsidR="00A42A97" w:rsidRPr="006E315D">
        <w:rPr>
          <w:sz w:val="22"/>
          <w:szCs w:val="22"/>
        </w:rPr>
        <w:t xml:space="preserve"> the federal government</w:t>
      </w:r>
      <w:r>
        <w:rPr>
          <w:sz w:val="22"/>
          <w:szCs w:val="22"/>
        </w:rPr>
        <w:t xml:space="preserve"> should be</w:t>
      </w:r>
      <w:r w:rsidR="00A42A97" w:rsidRPr="006E315D">
        <w:rPr>
          <w:sz w:val="22"/>
          <w:szCs w:val="22"/>
        </w:rPr>
        <w:t xml:space="preserve"> allowed to ban partial birth abortions</w:t>
      </w:r>
      <w:r>
        <w:rPr>
          <w:sz w:val="22"/>
          <w:szCs w:val="22"/>
        </w:rPr>
        <w:t>.</w:t>
      </w:r>
      <w:r w:rsidR="00A42A97" w:rsidRPr="006E315D">
        <w:rPr>
          <w:sz w:val="22"/>
          <w:szCs w:val="22"/>
        </w:rPr>
        <w:t xml:space="preserve"> </w:t>
      </w:r>
      <w:r>
        <w:rPr>
          <w:sz w:val="22"/>
          <w:szCs w:val="22"/>
        </w:rPr>
        <w:t>Other people believe that</w:t>
      </w:r>
      <w:r w:rsidR="00A42A97" w:rsidRPr="006E315D">
        <w:rPr>
          <w:sz w:val="22"/>
          <w:szCs w:val="22"/>
        </w:rPr>
        <w:t xml:space="preserve"> banning this procedure violate</w:t>
      </w:r>
      <w:r>
        <w:rPr>
          <w:sz w:val="22"/>
          <w:szCs w:val="22"/>
        </w:rPr>
        <w:t>s</w:t>
      </w:r>
      <w:del w:id="10" w:author="Stephen" w:date="2010-06-20T11:45:00Z">
        <w:r w:rsidDel="00976BBF">
          <w:rPr>
            <w:sz w:val="22"/>
            <w:szCs w:val="22"/>
          </w:rPr>
          <w:delText xml:space="preserve"> a</w:delText>
        </w:r>
      </w:del>
      <w:r>
        <w:rPr>
          <w:sz w:val="22"/>
          <w:szCs w:val="22"/>
        </w:rPr>
        <w:t xml:space="preserve"> wom</w:t>
      </w:r>
      <w:ins w:id="11" w:author="Stephen" w:date="2010-06-20T11:45:00Z">
        <w:r w:rsidR="00976BBF">
          <w:rPr>
            <w:sz w:val="22"/>
            <w:szCs w:val="22"/>
          </w:rPr>
          <w:t>e</w:t>
        </w:r>
      </w:ins>
      <w:del w:id="12" w:author="Stephen" w:date="2010-06-20T11:45:00Z">
        <w:r w:rsidDel="00976BBF">
          <w:rPr>
            <w:sz w:val="22"/>
            <w:szCs w:val="22"/>
          </w:rPr>
          <w:delText>a</w:delText>
        </w:r>
      </w:del>
      <w:r>
        <w:rPr>
          <w:sz w:val="22"/>
          <w:szCs w:val="22"/>
        </w:rPr>
        <w:t>n’s rights.</w:t>
      </w:r>
    </w:p>
    <w:p w14:paraId="54C08D28" w14:textId="77777777" w:rsidR="00363D9F" w:rsidRDefault="00363D9F" w:rsidP="004A42CA">
      <w:pPr>
        <w:spacing w:after="0"/>
        <w:rPr>
          <w:sz w:val="22"/>
          <w:szCs w:val="22"/>
        </w:rPr>
      </w:pPr>
    </w:p>
    <w:p w14:paraId="79F409E0" w14:textId="77777777" w:rsidR="00A42A97" w:rsidRPr="00363D9F" w:rsidRDefault="00A42A97" w:rsidP="004A42CA">
      <w:pPr>
        <w:spacing w:after="0"/>
        <w:rPr>
          <w:rFonts w:eastAsia="Times New Roman"/>
          <w:sz w:val="22"/>
          <w:szCs w:val="22"/>
        </w:rPr>
      </w:pPr>
      <w:r w:rsidRPr="006E315D">
        <w:rPr>
          <w:sz w:val="22"/>
          <w:szCs w:val="22"/>
        </w:rPr>
        <w:t xml:space="preserve"> </w:t>
      </w:r>
      <w:r w:rsidR="00363D9F" w:rsidRPr="006E315D">
        <w:rPr>
          <w:rFonts w:eastAsia="Times New Roman"/>
          <w:sz w:val="22"/>
          <w:szCs w:val="22"/>
        </w:rPr>
        <w:t>What do you personally believe?</w:t>
      </w:r>
    </w:p>
    <w:p w14:paraId="222BC81E" w14:textId="77777777" w:rsidR="00A42A97" w:rsidRPr="006E315D" w:rsidRDefault="00A42A97" w:rsidP="004A42CA">
      <w:pPr>
        <w:spacing w:after="0"/>
        <w:rPr>
          <w:sz w:val="22"/>
          <w:szCs w:val="22"/>
        </w:rPr>
      </w:pPr>
    </w:p>
    <w:p w14:paraId="04A8F68D" w14:textId="77777777" w:rsidR="00A42A97" w:rsidRPr="006E315D" w:rsidRDefault="00AE438F" w:rsidP="004A42CA">
      <w:pPr>
        <w:spacing w:after="0"/>
        <w:ind w:left="1440" w:hanging="720"/>
        <w:rPr>
          <w:sz w:val="22"/>
          <w:szCs w:val="22"/>
        </w:rPr>
      </w:pPr>
      <w:r w:rsidRPr="006E315D">
        <w:rPr>
          <w:sz w:val="22"/>
          <w:szCs w:val="22"/>
        </w:rPr>
        <w:t>1</w:t>
      </w:r>
      <w:r w:rsidRPr="006E315D">
        <w:rPr>
          <w:sz w:val="22"/>
          <w:szCs w:val="22"/>
        </w:rPr>
        <w:tab/>
      </w:r>
      <w:r w:rsidR="00A42A97" w:rsidRPr="006E315D">
        <w:rPr>
          <w:sz w:val="22"/>
          <w:szCs w:val="22"/>
        </w:rPr>
        <w:t>The federal government should be allowed to ban partial birth abortions</w:t>
      </w:r>
    </w:p>
    <w:p w14:paraId="610735EB" w14:textId="77777777" w:rsidR="00A42A97" w:rsidRPr="006E315D" w:rsidRDefault="00AE438F" w:rsidP="004A42CA">
      <w:pPr>
        <w:spacing w:after="0"/>
        <w:ind w:firstLine="720"/>
        <w:rPr>
          <w:sz w:val="22"/>
          <w:szCs w:val="22"/>
        </w:rPr>
      </w:pPr>
      <w:r w:rsidRPr="006E315D">
        <w:rPr>
          <w:sz w:val="22"/>
          <w:szCs w:val="22"/>
        </w:rPr>
        <w:t>2</w:t>
      </w:r>
      <w:r w:rsidRPr="006E315D">
        <w:rPr>
          <w:sz w:val="22"/>
          <w:szCs w:val="22"/>
        </w:rPr>
        <w:tab/>
      </w:r>
      <w:r w:rsidR="00A42A97" w:rsidRPr="006E315D">
        <w:rPr>
          <w:sz w:val="22"/>
          <w:szCs w:val="22"/>
        </w:rPr>
        <w:t>Banning partial birth abortions violates women’s rights</w:t>
      </w:r>
    </w:p>
    <w:p w14:paraId="6CAC6923" w14:textId="77777777" w:rsidR="00AE438F" w:rsidRDefault="00AE438F" w:rsidP="004A42CA">
      <w:pPr>
        <w:spacing w:after="0"/>
        <w:rPr>
          <w:b/>
          <w:sz w:val="22"/>
          <w:szCs w:val="22"/>
        </w:rPr>
      </w:pPr>
    </w:p>
    <w:p w14:paraId="2D4A4BB7" w14:textId="77777777" w:rsidR="00363D9F" w:rsidRPr="006E315D" w:rsidRDefault="00363D9F" w:rsidP="00363D9F">
      <w:pPr>
        <w:spacing w:after="0"/>
        <w:rPr>
          <w:b/>
          <w:sz w:val="22"/>
          <w:szCs w:val="22"/>
        </w:rPr>
      </w:pPr>
      <w:r w:rsidRPr="006E315D">
        <w:rPr>
          <w:rFonts w:eastAsia="Times New Roman"/>
          <w:sz w:val="22"/>
          <w:szCs w:val="22"/>
        </w:rPr>
        <w:t>What do you think the Supreme Court would decide if they were asked to rule on this issue?</w:t>
      </w:r>
    </w:p>
    <w:p w14:paraId="164789D1" w14:textId="77777777" w:rsidR="00363D9F" w:rsidRPr="006E315D" w:rsidRDefault="00363D9F" w:rsidP="004A42CA">
      <w:pPr>
        <w:spacing w:after="0"/>
        <w:rPr>
          <w:b/>
          <w:sz w:val="22"/>
          <w:szCs w:val="22"/>
        </w:rPr>
      </w:pPr>
    </w:p>
    <w:p w14:paraId="517EE4B3" w14:textId="77777777" w:rsidR="00363D9F" w:rsidRPr="006E315D" w:rsidRDefault="00363D9F" w:rsidP="00363D9F">
      <w:pPr>
        <w:spacing w:after="0"/>
        <w:ind w:left="1440" w:hanging="720"/>
        <w:rPr>
          <w:sz w:val="22"/>
          <w:szCs w:val="22"/>
        </w:rPr>
      </w:pPr>
      <w:r w:rsidRPr="006E315D">
        <w:rPr>
          <w:sz w:val="22"/>
          <w:szCs w:val="22"/>
        </w:rPr>
        <w:t>1</w:t>
      </w:r>
      <w:r w:rsidRPr="006E315D">
        <w:rPr>
          <w:sz w:val="22"/>
          <w:szCs w:val="22"/>
        </w:rPr>
        <w:tab/>
        <w:t>The federal government should be allowed to ban partial birth abortions</w:t>
      </w:r>
    </w:p>
    <w:p w14:paraId="0C1895B3" w14:textId="77777777" w:rsidR="00534040" w:rsidRPr="006E315D" w:rsidRDefault="00363D9F" w:rsidP="00363D9F">
      <w:pPr>
        <w:spacing w:after="0"/>
        <w:ind w:firstLine="720"/>
        <w:rPr>
          <w:b/>
          <w:sz w:val="22"/>
          <w:szCs w:val="22"/>
        </w:rPr>
      </w:pPr>
      <w:r w:rsidRPr="006E315D">
        <w:rPr>
          <w:sz w:val="22"/>
          <w:szCs w:val="22"/>
        </w:rPr>
        <w:t>2</w:t>
      </w:r>
      <w:r w:rsidRPr="006E315D">
        <w:rPr>
          <w:sz w:val="22"/>
          <w:szCs w:val="22"/>
        </w:rPr>
        <w:tab/>
        <w:t>Banning partial birth abortions violates women’s rights</w:t>
      </w:r>
    </w:p>
    <w:p w14:paraId="2633B25F" w14:textId="77777777" w:rsidR="00534040" w:rsidRDefault="00534040" w:rsidP="004A42CA">
      <w:pPr>
        <w:spacing w:after="0"/>
        <w:rPr>
          <w:b/>
          <w:sz w:val="22"/>
          <w:szCs w:val="22"/>
        </w:rPr>
      </w:pPr>
    </w:p>
    <w:p w14:paraId="284E9EC9" w14:textId="77777777" w:rsidR="00363D9F" w:rsidRPr="00363D9F" w:rsidRDefault="00363D9F" w:rsidP="004A42CA">
      <w:pPr>
        <w:spacing w:after="0"/>
        <w:rPr>
          <w:i/>
          <w:sz w:val="22"/>
          <w:szCs w:val="22"/>
        </w:rPr>
      </w:pPr>
      <w:r w:rsidRPr="00363D9F">
        <w:rPr>
          <w:i/>
          <w:sz w:val="22"/>
          <w:szCs w:val="22"/>
        </w:rPr>
        <w:t>Version B</w:t>
      </w:r>
    </w:p>
    <w:p w14:paraId="6B2E484E" w14:textId="77777777" w:rsidR="00363D9F" w:rsidRDefault="00363D9F" w:rsidP="004A42CA">
      <w:pPr>
        <w:spacing w:after="0"/>
        <w:rPr>
          <w:sz w:val="22"/>
          <w:szCs w:val="22"/>
        </w:rPr>
      </w:pPr>
    </w:p>
    <w:p w14:paraId="6998B685" w14:textId="77777777" w:rsidR="0028053F" w:rsidRPr="0028053F" w:rsidRDefault="0028053F" w:rsidP="004A42CA">
      <w:pPr>
        <w:spacing w:after="0"/>
        <w:rPr>
          <w:sz w:val="22"/>
          <w:szCs w:val="22"/>
        </w:rPr>
      </w:pPr>
      <w:r>
        <w:rPr>
          <w:sz w:val="22"/>
          <w:szCs w:val="22"/>
        </w:rPr>
        <w:t>Some people believe that the federal government banning partial birth abortions violates</w:t>
      </w:r>
      <w:del w:id="13" w:author="Stephen" w:date="2010-06-20T11:45:00Z">
        <w:r w:rsidDel="00976BBF">
          <w:rPr>
            <w:sz w:val="22"/>
            <w:szCs w:val="22"/>
          </w:rPr>
          <w:delText xml:space="preserve"> a</w:delText>
        </w:r>
      </w:del>
      <w:r>
        <w:rPr>
          <w:sz w:val="22"/>
          <w:szCs w:val="22"/>
        </w:rPr>
        <w:t xml:space="preserve"> wom</w:t>
      </w:r>
      <w:ins w:id="14" w:author="Stephen" w:date="2010-06-20T11:45:00Z">
        <w:r w:rsidR="00976BBF">
          <w:rPr>
            <w:sz w:val="22"/>
            <w:szCs w:val="22"/>
          </w:rPr>
          <w:t>e</w:t>
        </w:r>
      </w:ins>
      <w:del w:id="15" w:author="Stephen" w:date="2010-06-20T11:45:00Z">
        <w:r w:rsidDel="00976BBF">
          <w:rPr>
            <w:sz w:val="22"/>
            <w:szCs w:val="22"/>
          </w:rPr>
          <w:delText>a</w:delText>
        </w:r>
      </w:del>
      <w:r>
        <w:rPr>
          <w:sz w:val="22"/>
          <w:szCs w:val="22"/>
        </w:rPr>
        <w:t xml:space="preserve">n’s rights. Other people believe that the federal government should be allowed to ban this procedure. </w:t>
      </w:r>
    </w:p>
    <w:p w14:paraId="229EF298" w14:textId="77777777" w:rsidR="00534040" w:rsidRDefault="00534040" w:rsidP="004A42CA">
      <w:pPr>
        <w:spacing w:after="0"/>
        <w:rPr>
          <w:b/>
          <w:sz w:val="22"/>
          <w:szCs w:val="22"/>
        </w:rPr>
      </w:pPr>
    </w:p>
    <w:p w14:paraId="46CD88BC" w14:textId="77777777" w:rsidR="0028053F" w:rsidRPr="00363D9F" w:rsidRDefault="0028053F" w:rsidP="0028053F">
      <w:pPr>
        <w:spacing w:after="0"/>
        <w:rPr>
          <w:rFonts w:eastAsia="Times New Roman"/>
          <w:sz w:val="22"/>
          <w:szCs w:val="22"/>
        </w:rPr>
      </w:pPr>
      <w:r w:rsidRPr="006E315D">
        <w:rPr>
          <w:rFonts w:eastAsia="Times New Roman"/>
          <w:sz w:val="22"/>
          <w:szCs w:val="22"/>
        </w:rPr>
        <w:t>What do you personally believe?</w:t>
      </w:r>
    </w:p>
    <w:p w14:paraId="56037421" w14:textId="77777777" w:rsidR="0028053F" w:rsidRDefault="0028053F" w:rsidP="0028053F">
      <w:pPr>
        <w:spacing w:after="0"/>
        <w:rPr>
          <w:sz w:val="22"/>
          <w:szCs w:val="22"/>
        </w:rPr>
      </w:pPr>
    </w:p>
    <w:p w14:paraId="5D8AFC0A" w14:textId="77777777" w:rsidR="0028053F" w:rsidRPr="006E315D" w:rsidRDefault="0028053F" w:rsidP="0028053F">
      <w:pPr>
        <w:spacing w:after="0"/>
        <w:ind w:firstLine="720"/>
        <w:rPr>
          <w:sz w:val="22"/>
          <w:szCs w:val="22"/>
        </w:rPr>
      </w:pPr>
      <w:r>
        <w:rPr>
          <w:sz w:val="22"/>
          <w:szCs w:val="22"/>
        </w:rPr>
        <w:t>1</w:t>
      </w:r>
      <w:r w:rsidRPr="006E315D">
        <w:rPr>
          <w:sz w:val="22"/>
          <w:szCs w:val="22"/>
        </w:rPr>
        <w:tab/>
        <w:t>Banning partial birth abortions violates women’s rights</w:t>
      </w:r>
    </w:p>
    <w:p w14:paraId="37F3F49C" w14:textId="77777777" w:rsidR="0028053F" w:rsidRPr="006E315D" w:rsidRDefault="0028053F" w:rsidP="0028053F">
      <w:pPr>
        <w:spacing w:after="0"/>
        <w:ind w:left="1440" w:hanging="720"/>
        <w:rPr>
          <w:sz w:val="22"/>
          <w:szCs w:val="22"/>
        </w:rPr>
      </w:pPr>
      <w:r>
        <w:rPr>
          <w:sz w:val="22"/>
          <w:szCs w:val="22"/>
        </w:rPr>
        <w:t>2</w:t>
      </w:r>
      <w:r w:rsidRPr="006E315D">
        <w:rPr>
          <w:sz w:val="22"/>
          <w:szCs w:val="22"/>
        </w:rPr>
        <w:tab/>
        <w:t>The federal government should be allowed to ban partial birth abortions</w:t>
      </w:r>
    </w:p>
    <w:p w14:paraId="24FBCA82" w14:textId="77777777" w:rsidR="0028053F" w:rsidRDefault="0028053F" w:rsidP="0028053F">
      <w:pPr>
        <w:spacing w:after="0"/>
        <w:rPr>
          <w:b/>
          <w:sz w:val="22"/>
          <w:szCs w:val="22"/>
        </w:rPr>
      </w:pPr>
    </w:p>
    <w:p w14:paraId="6A949BCA" w14:textId="77777777" w:rsidR="0028053F" w:rsidRPr="006E315D" w:rsidRDefault="0028053F" w:rsidP="0028053F">
      <w:pPr>
        <w:spacing w:after="0"/>
        <w:rPr>
          <w:b/>
          <w:sz w:val="22"/>
          <w:szCs w:val="22"/>
        </w:rPr>
      </w:pPr>
      <w:r w:rsidRPr="006E315D">
        <w:rPr>
          <w:rFonts w:eastAsia="Times New Roman"/>
          <w:sz w:val="22"/>
          <w:szCs w:val="22"/>
        </w:rPr>
        <w:t>What do you think the Supreme Court would decide if they were asked to rule on this issue?</w:t>
      </w:r>
    </w:p>
    <w:p w14:paraId="622987EC" w14:textId="77777777" w:rsidR="0028053F" w:rsidRPr="006E315D" w:rsidRDefault="0028053F" w:rsidP="0028053F">
      <w:pPr>
        <w:spacing w:after="0"/>
        <w:rPr>
          <w:b/>
          <w:sz w:val="22"/>
          <w:szCs w:val="22"/>
        </w:rPr>
      </w:pPr>
    </w:p>
    <w:p w14:paraId="6E504605" w14:textId="77777777" w:rsidR="0028053F" w:rsidRPr="0028053F" w:rsidRDefault="0028053F" w:rsidP="0028053F">
      <w:pPr>
        <w:spacing w:after="0"/>
        <w:ind w:firstLine="720"/>
        <w:rPr>
          <w:b/>
          <w:sz w:val="22"/>
          <w:szCs w:val="22"/>
        </w:rPr>
      </w:pPr>
      <w:r>
        <w:rPr>
          <w:sz w:val="22"/>
          <w:szCs w:val="22"/>
        </w:rPr>
        <w:t>1</w:t>
      </w:r>
      <w:r w:rsidRPr="006E315D">
        <w:rPr>
          <w:sz w:val="22"/>
          <w:szCs w:val="22"/>
        </w:rPr>
        <w:tab/>
        <w:t>Banning partial birth abortions violates women’s rights</w:t>
      </w:r>
    </w:p>
    <w:p w14:paraId="189B0D21" w14:textId="77777777" w:rsidR="0028053F" w:rsidRPr="006E315D" w:rsidRDefault="0028053F" w:rsidP="0028053F">
      <w:pPr>
        <w:spacing w:after="0"/>
        <w:ind w:left="1440" w:hanging="720"/>
        <w:rPr>
          <w:sz w:val="22"/>
          <w:szCs w:val="22"/>
        </w:rPr>
      </w:pPr>
      <w:r>
        <w:rPr>
          <w:sz w:val="22"/>
          <w:szCs w:val="22"/>
        </w:rPr>
        <w:t>2</w:t>
      </w:r>
      <w:r w:rsidRPr="006E315D">
        <w:rPr>
          <w:sz w:val="22"/>
          <w:szCs w:val="22"/>
        </w:rPr>
        <w:tab/>
        <w:t>The federal government should be allowed to ban partial birth abortions</w:t>
      </w:r>
    </w:p>
    <w:p w14:paraId="0F536044" w14:textId="77777777" w:rsidR="00534040" w:rsidRPr="006E315D" w:rsidRDefault="00534040" w:rsidP="004A42CA">
      <w:pPr>
        <w:spacing w:after="0"/>
        <w:rPr>
          <w:b/>
          <w:sz w:val="22"/>
          <w:szCs w:val="22"/>
        </w:rPr>
      </w:pPr>
    </w:p>
    <w:p w14:paraId="0CA0C9CD" w14:textId="77777777" w:rsidR="00534040" w:rsidRPr="006E315D" w:rsidRDefault="00534040" w:rsidP="004A42CA">
      <w:pPr>
        <w:spacing w:after="0"/>
        <w:rPr>
          <w:b/>
          <w:sz w:val="22"/>
          <w:szCs w:val="22"/>
        </w:rPr>
      </w:pPr>
    </w:p>
    <w:p w14:paraId="0F6A80B0" w14:textId="77777777" w:rsidR="00534040" w:rsidRPr="006E315D" w:rsidRDefault="00534040" w:rsidP="004A42CA">
      <w:pPr>
        <w:spacing w:after="0"/>
        <w:rPr>
          <w:b/>
          <w:sz w:val="22"/>
          <w:szCs w:val="22"/>
        </w:rPr>
      </w:pPr>
    </w:p>
    <w:p w14:paraId="03D790CB" w14:textId="77777777" w:rsidR="00534040" w:rsidRPr="006E315D" w:rsidRDefault="00534040" w:rsidP="004A42CA">
      <w:pPr>
        <w:spacing w:after="0"/>
        <w:rPr>
          <w:b/>
          <w:sz w:val="22"/>
          <w:szCs w:val="22"/>
        </w:rPr>
      </w:pPr>
    </w:p>
    <w:p w14:paraId="7FDA7FB4" w14:textId="77777777" w:rsidR="00534040" w:rsidRPr="006E315D" w:rsidRDefault="00534040" w:rsidP="004A42CA">
      <w:pPr>
        <w:spacing w:after="0"/>
        <w:rPr>
          <w:b/>
          <w:sz w:val="22"/>
          <w:szCs w:val="22"/>
        </w:rPr>
      </w:pPr>
    </w:p>
    <w:p w14:paraId="7C6212ED" w14:textId="77777777" w:rsidR="00534040" w:rsidRPr="006E315D" w:rsidRDefault="00534040" w:rsidP="004A42CA">
      <w:pPr>
        <w:spacing w:after="0"/>
        <w:rPr>
          <w:b/>
          <w:sz w:val="22"/>
          <w:szCs w:val="22"/>
        </w:rPr>
      </w:pPr>
    </w:p>
    <w:p w14:paraId="597CF5B9" w14:textId="77777777" w:rsidR="00534040" w:rsidRPr="006E315D" w:rsidRDefault="00534040" w:rsidP="004A42CA">
      <w:pPr>
        <w:spacing w:after="0"/>
        <w:rPr>
          <w:b/>
          <w:sz w:val="22"/>
          <w:szCs w:val="22"/>
        </w:rPr>
      </w:pPr>
    </w:p>
    <w:p w14:paraId="29EB9C24" w14:textId="77777777" w:rsidR="00534040" w:rsidRPr="006E315D" w:rsidRDefault="00534040" w:rsidP="004A42CA">
      <w:pPr>
        <w:spacing w:after="0"/>
        <w:rPr>
          <w:b/>
          <w:sz w:val="22"/>
          <w:szCs w:val="22"/>
        </w:rPr>
      </w:pPr>
    </w:p>
    <w:p w14:paraId="4ED1D410" w14:textId="77777777" w:rsidR="00534040" w:rsidRPr="006E315D" w:rsidRDefault="00534040" w:rsidP="004A42CA">
      <w:pPr>
        <w:spacing w:after="0"/>
        <w:rPr>
          <w:b/>
          <w:sz w:val="22"/>
          <w:szCs w:val="22"/>
        </w:rPr>
      </w:pPr>
    </w:p>
    <w:p w14:paraId="62C1527C" w14:textId="77777777" w:rsidR="00534040" w:rsidRPr="006E315D" w:rsidRDefault="00534040" w:rsidP="004A42CA">
      <w:pPr>
        <w:spacing w:after="0"/>
        <w:rPr>
          <w:b/>
          <w:sz w:val="22"/>
          <w:szCs w:val="22"/>
        </w:rPr>
      </w:pPr>
    </w:p>
    <w:p w14:paraId="2D8655BC" w14:textId="77777777" w:rsidR="00534040" w:rsidRPr="006E315D" w:rsidRDefault="00534040" w:rsidP="004A42CA">
      <w:pPr>
        <w:spacing w:after="0"/>
        <w:rPr>
          <w:b/>
          <w:sz w:val="22"/>
          <w:szCs w:val="22"/>
        </w:rPr>
      </w:pPr>
    </w:p>
    <w:p w14:paraId="1593DC59" w14:textId="77777777" w:rsidR="00534040" w:rsidRPr="006E315D" w:rsidRDefault="00534040" w:rsidP="004A42CA">
      <w:pPr>
        <w:spacing w:after="0"/>
        <w:rPr>
          <w:b/>
          <w:sz w:val="22"/>
          <w:szCs w:val="22"/>
        </w:rPr>
      </w:pPr>
    </w:p>
    <w:p w14:paraId="64790E02" w14:textId="77777777" w:rsidR="00594833" w:rsidRPr="006E315D" w:rsidRDefault="00594833" w:rsidP="004A42CA">
      <w:pPr>
        <w:spacing w:after="0"/>
        <w:rPr>
          <w:b/>
          <w:sz w:val="22"/>
          <w:szCs w:val="22"/>
        </w:rPr>
      </w:pPr>
    </w:p>
    <w:p w14:paraId="131B4E1A" w14:textId="77777777" w:rsidR="00A42A97" w:rsidRPr="006E315D" w:rsidRDefault="002A069C" w:rsidP="004A42CA">
      <w:pPr>
        <w:spacing w:after="0"/>
        <w:rPr>
          <w:b/>
          <w:sz w:val="22"/>
          <w:szCs w:val="22"/>
        </w:rPr>
      </w:pPr>
      <w:r w:rsidRPr="006E315D">
        <w:rPr>
          <w:b/>
          <w:sz w:val="22"/>
          <w:szCs w:val="22"/>
        </w:rPr>
        <w:t>SBB318</w:t>
      </w:r>
      <w:r w:rsidR="006C4282">
        <w:rPr>
          <w:b/>
          <w:sz w:val="22"/>
          <w:szCs w:val="22"/>
        </w:rPr>
        <w:t>, SBB319</w:t>
      </w:r>
    </w:p>
    <w:p w14:paraId="198FFA17" w14:textId="77777777" w:rsidR="00A42A97" w:rsidRPr="006E315D" w:rsidRDefault="00A42A97" w:rsidP="004A42CA">
      <w:pPr>
        <w:spacing w:after="0"/>
        <w:rPr>
          <w:sz w:val="22"/>
          <w:szCs w:val="22"/>
        </w:rPr>
      </w:pPr>
    </w:p>
    <w:p w14:paraId="4379F223" w14:textId="77777777" w:rsidR="00A42A97" w:rsidRPr="006E315D" w:rsidRDefault="00A42A97" w:rsidP="004A42CA">
      <w:pPr>
        <w:spacing w:after="0"/>
        <w:rPr>
          <w:sz w:val="22"/>
          <w:szCs w:val="22"/>
        </w:rPr>
      </w:pPr>
      <w:r w:rsidRPr="006E315D">
        <w:rPr>
          <w:sz w:val="22"/>
          <w:szCs w:val="22"/>
        </w:rPr>
        <w:t>SINGLE CHOICE</w:t>
      </w:r>
    </w:p>
    <w:p w14:paraId="384B01E1" w14:textId="77777777" w:rsidR="00A42A97" w:rsidRPr="006E315D" w:rsidRDefault="00A42A97" w:rsidP="004A42CA">
      <w:pPr>
        <w:spacing w:after="0"/>
        <w:rPr>
          <w:sz w:val="22"/>
          <w:szCs w:val="22"/>
        </w:rPr>
      </w:pPr>
    </w:p>
    <w:p w14:paraId="3093F46C" w14:textId="77777777" w:rsidR="00A42A97" w:rsidRPr="006E315D" w:rsidRDefault="007E13EE" w:rsidP="004A42CA">
      <w:pPr>
        <w:spacing w:after="0"/>
        <w:rPr>
          <w:sz w:val="22"/>
          <w:szCs w:val="22"/>
        </w:rPr>
      </w:pPr>
      <w:r w:rsidRPr="006E315D">
        <w:rPr>
          <w:sz w:val="22"/>
          <w:szCs w:val="22"/>
        </w:rPr>
        <w:t>Case 10</w:t>
      </w:r>
      <w:r w:rsidR="00F802E1" w:rsidRPr="006E315D">
        <w:rPr>
          <w:sz w:val="22"/>
          <w:szCs w:val="22"/>
        </w:rPr>
        <w:t xml:space="preserve"> Respondent</w:t>
      </w:r>
      <w:r w:rsidR="006C4282">
        <w:rPr>
          <w:sz w:val="22"/>
          <w:szCs w:val="22"/>
        </w:rPr>
        <w:t>, Case 10 Court</w:t>
      </w:r>
    </w:p>
    <w:p w14:paraId="3714AB5A" w14:textId="77777777" w:rsidR="007A6EBB" w:rsidRPr="006E315D" w:rsidRDefault="007A6EBB" w:rsidP="007A6EBB">
      <w:pPr>
        <w:spacing w:after="0"/>
        <w:rPr>
          <w:sz w:val="22"/>
          <w:szCs w:val="22"/>
        </w:rPr>
      </w:pPr>
    </w:p>
    <w:p w14:paraId="2EFE668D" w14:textId="77777777" w:rsidR="006C4282" w:rsidRPr="006E315D" w:rsidRDefault="006C4282" w:rsidP="006C4282">
      <w:pPr>
        <w:spacing w:after="0"/>
        <w:rPr>
          <w:rFonts w:cs="Times New Roman"/>
          <w:i/>
          <w:iCs/>
          <w:sz w:val="22"/>
          <w:szCs w:val="22"/>
        </w:rPr>
      </w:pPr>
      <w:r w:rsidRPr="006E315D">
        <w:rPr>
          <w:rFonts w:cs="Times New Roman"/>
          <w:i/>
          <w:iCs/>
          <w:sz w:val="22"/>
          <w:szCs w:val="22"/>
        </w:rPr>
        <w:t>Randomize (50-50) whether respondents are presented Version A or Version B</w:t>
      </w:r>
    </w:p>
    <w:p w14:paraId="70B0F44E" w14:textId="77777777" w:rsidR="006C4282" w:rsidRDefault="006C4282" w:rsidP="006C4282">
      <w:pPr>
        <w:spacing w:after="0"/>
        <w:rPr>
          <w:sz w:val="22"/>
          <w:szCs w:val="22"/>
        </w:rPr>
      </w:pPr>
    </w:p>
    <w:p w14:paraId="4F99404F" w14:textId="77777777" w:rsidR="006C4282" w:rsidRPr="006E315D" w:rsidRDefault="006C4282" w:rsidP="006C4282">
      <w:pPr>
        <w:spacing w:after="0"/>
        <w:rPr>
          <w:rFonts w:cs="Times New Roman"/>
          <w:i/>
          <w:iCs/>
          <w:sz w:val="22"/>
          <w:szCs w:val="22"/>
        </w:rPr>
      </w:pPr>
      <w:r>
        <w:rPr>
          <w:i/>
          <w:sz w:val="22"/>
          <w:szCs w:val="22"/>
        </w:rPr>
        <w:t>Version A</w:t>
      </w:r>
    </w:p>
    <w:p w14:paraId="4544E6CC" w14:textId="77777777" w:rsidR="00A42A97" w:rsidRDefault="00A42A97" w:rsidP="004A42CA">
      <w:pPr>
        <w:spacing w:after="0"/>
        <w:rPr>
          <w:sz w:val="22"/>
          <w:szCs w:val="22"/>
        </w:rPr>
      </w:pPr>
    </w:p>
    <w:p w14:paraId="7F57009D" w14:textId="77777777" w:rsidR="006C4282" w:rsidRDefault="006C4282" w:rsidP="004A42CA">
      <w:pPr>
        <w:spacing w:after="0"/>
        <w:rPr>
          <w:sz w:val="22"/>
          <w:szCs w:val="22"/>
        </w:rPr>
      </w:pPr>
      <w:r>
        <w:rPr>
          <w:sz w:val="22"/>
          <w:szCs w:val="22"/>
        </w:rPr>
        <w:t>Some people believe that the federal government should be allowed to conduct military trials of suspected terrorists in Guantanamo Bay. Other people believe that these individuals have the right to be tried in the American court system.</w:t>
      </w:r>
    </w:p>
    <w:p w14:paraId="47BF8570" w14:textId="77777777" w:rsidR="006C4282" w:rsidRPr="006E315D" w:rsidRDefault="006C4282" w:rsidP="004A42CA">
      <w:pPr>
        <w:spacing w:after="0"/>
        <w:rPr>
          <w:sz w:val="22"/>
          <w:szCs w:val="22"/>
        </w:rPr>
      </w:pPr>
    </w:p>
    <w:p w14:paraId="196F0403" w14:textId="77777777" w:rsidR="00A42A97" w:rsidRPr="006C4282" w:rsidRDefault="006C4282" w:rsidP="004A42CA">
      <w:pPr>
        <w:spacing w:after="0"/>
        <w:rPr>
          <w:rFonts w:eastAsia="Times New Roman"/>
          <w:sz w:val="22"/>
          <w:szCs w:val="22"/>
        </w:rPr>
      </w:pPr>
      <w:r w:rsidRPr="006E315D">
        <w:rPr>
          <w:rFonts w:eastAsia="Times New Roman"/>
          <w:sz w:val="22"/>
          <w:szCs w:val="22"/>
        </w:rPr>
        <w:t>What do you personally believe?</w:t>
      </w:r>
    </w:p>
    <w:p w14:paraId="52F9B743" w14:textId="77777777" w:rsidR="006C4282" w:rsidRPr="006E315D" w:rsidRDefault="006C4282" w:rsidP="004A42CA">
      <w:pPr>
        <w:spacing w:after="0"/>
        <w:rPr>
          <w:sz w:val="22"/>
          <w:szCs w:val="22"/>
        </w:rPr>
      </w:pPr>
    </w:p>
    <w:p w14:paraId="50F86CD1" w14:textId="77777777" w:rsidR="00A42A97" w:rsidRPr="006E315D" w:rsidRDefault="009B7106" w:rsidP="004A42CA">
      <w:pPr>
        <w:spacing w:after="0"/>
        <w:ind w:left="1440" w:hanging="720"/>
        <w:rPr>
          <w:sz w:val="22"/>
          <w:szCs w:val="22"/>
        </w:rPr>
      </w:pPr>
      <w:r w:rsidRPr="006E315D">
        <w:rPr>
          <w:sz w:val="22"/>
          <w:szCs w:val="22"/>
        </w:rPr>
        <w:t>1</w:t>
      </w:r>
      <w:r w:rsidRPr="006E315D">
        <w:rPr>
          <w:sz w:val="22"/>
          <w:szCs w:val="22"/>
        </w:rPr>
        <w:tab/>
      </w:r>
      <w:r w:rsidR="00A42A97" w:rsidRPr="006E315D">
        <w:rPr>
          <w:sz w:val="22"/>
          <w:szCs w:val="22"/>
        </w:rPr>
        <w:t>The federal government should be allowed to conduct military trials of suspected terrorists</w:t>
      </w:r>
    </w:p>
    <w:p w14:paraId="657361D8" w14:textId="77777777" w:rsidR="00A42A97" w:rsidRPr="006E315D" w:rsidRDefault="009B7106" w:rsidP="004A42CA">
      <w:pPr>
        <w:spacing w:after="0"/>
        <w:ind w:left="1440" w:hanging="720"/>
        <w:rPr>
          <w:sz w:val="22"/>
          <w:szCs w:val="22"/>
        </w:rPr>
      </w:pPr>
      <w:r w:rsidRPr="006E315D">
        <w:rPr>
          <w:sz w:val="22"/>
          <w:szCs w:val="22"/>
        </w:rPr>
        <w:t>2</w:t>
      </w:r>
      <w:r w:rsidRPr="006E315D">
        <w:rPr>
          <w:sz w:val="22"/>
          <w:szCs w:val="22"/>
        </w:rPr>
        <w:tab/>
      </w:r>
      <w:r w:rsidR="006C4282">
        <w:rPr>
          <w:sz w:val="22"/>
          <w:szCs w:val="22"/>
        </w:rPr>
        <w:t>Suspected terrorists have the</w:t>
      </w:r>
      <w:r w:rsidR="00A42A97" w:rsidRPr="006E315D">
        <w:rPr>
          <w:sz w:val="22"/>
          <w:szCs w:val="22"/>
        </w:rPr>
        <w:t xml:space="preserve"> right to be tried in the American court system</w:t>
      </w:r>
    </w:p>
    <w:p w14:paraId="167D8618" w14:textId="77777777" w:rsidR="003F6A41" w:rsidRPr="006E315D" w:rsidRDefault="003F6A41" w:rsidP="004A42CA">
      <w:pPr>
        <w:spacing w:after="0"/>
        <w:ind w:left="720"/>
        <w:rPr>
          <w:sz w:val="22"/>
          <w:szCs w:val="22"/>
        </w:rPr>
      </w:pPr>
    </w:p>
    <w:p w14:paraId="688E0C66" w14:textId="77777777" w:rsidR="006C4282" w:rsidRPr="006E315D" w:rsidRDefault="006C4282" w:rsidP="006C4282">
      <w:pPr>
        <w:spacing w:after="0"/>
        <w:rPr>
          <w:b/>
          <w:sz w:val="22"/>
          <w:szCs w:val="22"/>
        </w:rPr>
      </w:pPr>
      <w:r w:rsidRPr="006E315D">
        <w:rPr>
          <w:rFonts w:eastAsia="Times New Roman"/>
          <w:sz w:val="22"/>
          <w:szCs w:val="22"/>
        </w:rPr>
        <w:t>What do you think the Supreme Court would decide if they were asked to rule on this issue?</w:t>
      </w:r>
    </w:p>
    <w:p w14:paraId="2C7EA269" w14:textId="77777777" w:rsidR="003F6A41" w:rsidRPr="006E315D" w:rsidRDefault="003F6A41" w:rsidP="006C4282">
      <w:pPr>
        <w:spacing w:after="0"/>
        <w:rPr>
          <w:sz w:val="22"/>
          <w:szCs w:val="22"/>
        </w:rPr>
      </w:pPr>
    </w:p>
    <w:p w14:paraId="11296B91" w14:textId="77777777" w:rsidR="006C4282" w:rsidRPr="006E315D" w:rsidRDefault="006C4282" w:rsidP="006C4282">
      <w:pPr>
        <w:spacing w:after="0"/>
        <w:ind w:left="1440" w:hanging="720"/>
        <w:rPr>
          <w:sz w:val="22"/>
          <w:szCs w:val="22"/>
        </w:rPr>
      </w:pPr>
      <w:r w:rsidRPr="006E315D">
        <w:rPr>
          <w:sz w:val="22"/>
          <w:szCs w:val="22"/>
        </w:rPr>
        <w:t>1</w:t>
      </w:r>
      <w:r w:rsidRPr="006E315D">
        <w:rPr>
          <w:sz w:val="22"/>
          <w:szCs w:val="22"/>
        </w:rPr>
        <w:tab/>
        <w:t>The federal government should be allowed to conduct military trials of suspected terrorists</w:t>
      </w:r>
    </w:p>
    <w:p w14:paraId="7D104FD8" w14:textId="77777777" w:rsidR="003F6A41" w:rsidRPr="006E315D" w:rsidRDefault="006C4282" w:rsidP="006C4282">
      <w:pPr>
        <w:spacing w:after="0"/>
        <w:ind w:left="720"/>
        <w:rPr>
          <w:sz w:val="22"/>
          <w:szCs w:val="22"/>
        </w:rPr>
      </w:pPr>
      <w:r w:rsidRPr="006E315D">
        <w:rPr>
          <w:sz w:val="22"/>
          <w:szCs w:val="22"/>
        </w:rPr>
        <w:t>2</w:t>
      </w:r>
      <w:r w:rsidRPr="006E315D">
        <w:rPr>
          <w:sz w:val="22"/>
          <w:szCs w:val="22"/>
        </w:rPr>
        <w:tab/>
        <w:t xml:space="preserve">Suspected terrorists have </w:t>
      </w:r>
      <w:r>
        <w:rPr>
          <w:sz w:val="22"/>
          <w:szCs w:val="22"/>
        </w:rPr>
        <w:t>the</w:t>
      </w:r>
      <w:r w:rsidRPr="006E315D">
        <w:rPr>
          <w:sz w:val="22"/>
          <w:szCs w:val="22"/>
        </w:rPr>
        <w:t xml:space="preserve"> right to be tried in the American court system</w:t>
      </w:r>
    </w:p>
    <w:p w14:paraId="75D41E2E" w14:textId="77777777" w:rsidR="003F6A41" w:rsidRDefault="003F6A41" w:rsidP="006C4282">
      <w:pPr>
        <w:spacing w:after="0"/>
        <w:rPr>
          <w:sz w:val="22"/>
          <w:szCs w:val="22"/>
        </w:rPr>
      </w:pPr>
    </w:p>
    <w:p w14:paraId="6596CFB5" w14:textId="77777777" w:rsidR="006C4282" w:rsidRDefault="006C4282" w:rsidP="006C4282">
      <w:pPr>
        <w:spacing w:after="0"/>
        <w:rPr>
          <w:i/>
          <w:sz w:val="22"/>
          <w:szCs w:val="22"/>
        </w:rPr>
      </w:pPr>
      <w:r>
        <w:rPr>
          <w:i/>
          <w:sz w:val="22"/>
          <w:szCs w:val="22"/>
        </w:rPr>
        <w:t>Version B</w:t>
      </w:r>
    </w:p>
    <w:p w14:paraId="65AB3C7A" w14:textId="77777777" w:rsidR="006C4282" w:rsidRDefault="006C4282" w:rsidP="006C4282">
      <w:pPr>
        <w:spacing w:after="0"/>
        <w:rPr>
          <w:i/>
          <w:sz w:val="22"/>
          <w:szCs w:val="22"/>
        </w:rPr>
      </w:pPr>
    </w:p>
    <w:p w14:paraId="753BF978" w14:textId="77777777" w:rsidR="006C4282" w:rsidRDefault="006C4282" w:rsidP="006C4282">
      <w:pPr>
        <w:spacing w:after="0"/>
        <w:rPr>
          <w:sz w:val="22"/>
          <w:szCs w:val="22"/>
        </w:rPr>
      </w:pPr>
      <w:r>
        <w:rPr>
          <w:sz w:val="22"/>
          <w:szCs w:val="22"/>
        </w:rPr>
        <w:t>Some people believe that suspected terrorists have the right to be tried in the American court system. Other people believe that the federal government should be allowed to conduct military trials of these individuals in Guantanamo Bay.</w:t>
      </w:r>
    </w:p>
    <w:p w14:paraId="18DE790A" w14:textId="77777777" w:rsidR="006C4282" w:rsidRDefault="006C4282" w:rsidP="006C4282">
      <w:pPr>
        <w:spacing w:after="0"/>
        <w:rPr>
          <w:sz w:val="22"/>
          <w:szCs w:val="22"/>
        </w:rPr>
      </w:pPr>
    </w:p>
    <w:p w14:paraId="29D645A2" w14:textId="77777777" w:rsidR="006C4282" w:rsidRPr="006C4282" w:rsidRDefault="006C4282" w:rsidP="006C4282">
      <w:pPr>
        <w:spacing w:after="0"/>
        <w:rPr>
          <w:rFonts w:eastAsia="Times New Roman"/>
          <w:sz w:val="22"/>
          <w:szCs w:val="22"/>
        </w:rPr>
      </w:pPr>
      <w:r w:rsidRPr="006E315D">
        <w:rPr>
          <w:rFonts w:eastAsia="Times New Roman"/>
          <w:sz w:val="22"/>
          <w:szCs w:val="22"/>
        </w:rPr>
        <w:t>What do you personally believe?</w:t>
      </w:r>
    </w:p>
    <w:p w14:paraId="1C3A18E4" w14:textId="77777777" w:rsidR="006C4282" w:rsidRDefault="006C4282" w:rsidP="006C4282">
      <w:pPr>
        <w:spacing w:after="0"/>
        <w:rPr>
          <w:sz w:val="22"/>
          <w:szCs w:val="22"/>
        </w:rPr>
      </w:pPr>
    </w:p>
    <w:p w14:paraId="7BD9AFC7" w14:textId="77777777" w:rsidR="006C4282" w:rsidRPr="006E315D" w:rsidRDefault="006C4282" w:rsidP="006C4282">
      <w:pPr>
        <w:spacing w:after="0"/>
        <w:ind w:left="1440" w:hanging="720"/>
        <w:rPr>
          <w:sz w:val="22"/>
          <w:szCs w:val="22"/>
        </w:rPr>
      </w:pPr>
      <w:r>
        <w:rPr>
          <w:sz w:val="22"/>
          <w:szCs w:val="22"/>
        </w:rPr>
        <w:t>1</w:t>
      </w:r>
      <w:r w:rsidRPr="006E315D">
        <w:rPr>
          <w:sz w:val="22"/>
          <w:szCs w:val="22"/>
        </w:rPr>
        <w:tab/>
      </w:r>
      <w:r>
        <w:rPr>
          <w:sz w:val="22"/>
          <w:szCs w:val="22"/>
        </w:rPr>
        <w:t>Suspected terrorists have the</w:t>
      </w:r>
      <w:r w:rsidRPr="006E315D">
        <w:rPr>
          <w:sz w:val="22"/>
          <w:szCs w:val="22"/>
        </w:rPr>
        <w:t xml:space="preserve"> right to be tried in the American court system</w:t>
      </w:r>
    </w:p>
    <w:p w14:paraId="69395409" w14:textId="77777777" w:rsidR="006C4282" w:rsidRPr="006E315D" w:rsidRDefault="006C4282" w:rsidP="006C4282">
      <w:pPr>
        <w:spacing w:after="0"/>
        <w:rPr>
          <w:sz w:val="22"/>
          <w:szCs w:val="22"/>
        </w:rPr>
      </w:pPr>
    </w:p>
    <w:p w14:paraId="5759C917" w14:textId="77777777" w:rsidR="006C4282" w:rsidRPr="006E315D" w:rsidRDefault="006C4282" w:rsidP="006C4282">
      <w:pPr>
        <w:spacing w:after="0"/>
        <w:ind w:left="1440" w:hanging="720"/>
        <w:rPr>
          <w:sz w:val="22"/>
          <w:szCs w:val="22"/>
        </w:rPr>
      </w:pPr>
      <w:r>
        <w:rPr>
          <w:sz w:val="22"/>
          <w:szCs w:val="22"/>
        </w:rPr>
        <w:t>2</w:t>
      </w:r>
      <w:r w:rsidRPr="006E315D">
        <w:rPr>
          <w:sz w:val="22"/>
          <w:szCs w:val="22"/>
        </w:rPr>
        <w:tab/>
        <w:t>The federal government should be allowed to conduct military trials of suspected terrorists</w:t>
      </w:r>
    </w:p>
    <w:p w14:paraId="2A845FCF" w14:textId="77777777" w:rsidR="006C4282" w:rsidRPr="006E315D" w:rsidRDefault="006C4282" w:rsidP="006C4282">
      <w:pPr>
        <w:spacing w:after="0"/>
        <w:ind w:left="720"/>
        <w:rPr>
          <w:sz w:val="22"/>
          <w:szCs w:val="22"/>
        </w:rPr>
      </w:pPr>
    </w:p>
    <w:p w14:paraId="335C439E" w14:textId="77777777" w:rsidR="006C4282" w:rsidRPr="006E315D" w:rsidRDefault="006C4282" w:rsidP="006C4282">
      <w:pPr>
        <w:spacing w:after="0"/>
        <w:rPr>
          <w:b/>
          <w:sz w:val="22"/>
          <w:szCs w:val="22"/>
        </w:rPr>
      </w:pPr>
      <w:r w:rsidRPr="006E315D">
        <w:rPr>
          <w:rFonts w:eastAsia="Times New Roman"/>
          <w:sz w:val="22"/>
          <w:szCs w:val="22"/>
        </w:rPr>
        <w:t>What do you think the Supreme Court would decide if they were asked to rule on this issue?</w:t>
      </w:r>
    </w:p>
    <w:p w14:paraId="759ADFCF" w14:textId="77777777" w:rsidR="006C4282" w:rsidRPr="006E315D" w:rsidRDefault="006C4282" w:rsidP="006C4282">
      <w:pPr>
        <w:spacing w:after="0"/>
        <w:rPr>
          <w:sz w:val="22"/>
          <w:szCs w:val="22"/>
        </w:rPr>
      </w:pPr>
    </w:p>
    <w:p w14:paraId="5188F91E" w14:textId="77777777" w:rsidR="006C4282" w:rsidRDefault="006C4282" w:rsidP="006C4282">
      <w:pPr>
        <w:spacing w:after="0"/>
        <w:ind w:left="1440" w:hanging="720"/>
        <w:rPr>
          <w:sz w:val="22"/>
          <w:szCs w:val="22"/>
        </w:rPr>
      </w:pPr>
      <w:r>
        <w:rPr>
          <w:sz w:val="22"/>
          <w:szCs w:val="22"/>
        </w:rPr>
        <w:lastRenderedPageBreak/>
        <w:t>1</w:t>
      </w:r>
      <w:r w:rsidRPr="006E315D">
        <w:rPr>
          <w:sz w:val="22"/>
          <w:szCs w:val="22"/>
        </w:rPr>
        <w:tab/>
        <w:t xml:space="preserve">Suspected terrorists have </w:t>
      </w:r>
      <w:r>
        <w:rPr>
          <w:sz w:val="22"/>
          <w:szCs w:val="22"/>
        </w:rPr>
        <w:t>the</w:t>
      </w:r>
      <w:r w:rsidRPr="006E315D">
        <w:rPr>
          <w:sz w:val="22"/>
          <w:szCs w:val="22"/>
        </w:rPr>
        <w:t xml:space="preserve"> right to be tried in the American court system</w:t>
      </w:r>
    </w:p>
    <w:p w14:paraId="0EC9C38D" w14:textId="77777777" w:rsidR="006C4282" w:rsidRPr="006E315D" w:rsidRDefault="006C4282" w:rsidP="006C4282">
      <w:pPr>
        <w:spacing w:after="0"/>
        <w:ind w:left="1440" w:hanging="720"/>
        <w:rPr>
          <w:sz w:val="22"/>
          <w:szCs w:val="22"/>
        </w:rPr>
      </w:pPr>
      <w:r>
        <w:rPr>
          <w:sz w:val="22"/>
          <w:szCs w:val="22"/>
        </w:rPr>
        <w:t>2</w:t>
      </w:r>
      <w:r w:rsidRPr="006E315D">
        <w:rPr>
          <w:sz w:val="22"/>
          <w:szCs w:val="22"/>
        </w:rPr>
        <w:tab/>
        <w:t>The federal government should be allowed to conduct military trials of suspected terrorists</w:t>
      </w:r>
    </w:p>
    <w:p w14:paraId="6D5FAEEB" w14:textId="77777777" w:rsidR="006C4282" w:rsidRPr="006C4282" w:rsidRDefault="006C4282" w:rsidP="006C4282">
      <w:pPr>
        <w:spacing w:after="0"/>
        <w:ind w:firstLine="720"/>
        <w:rPr>
          <w:sz w:val="22"/>
          <w:szCs w:val="22"/>
        </w:rPr>
      </w:pPr>
    </w:p>
    <w:p w14:paraId="0AC65E24" w14:textId="77777777" w:rsidR="003F6A41" w:rsidRPr="006E315D" w:rsidRDefault="003F6A41" w:rsidP="004A42CA">
      <w:pPr>
        <w:spacing w:after="0"/>
        <w:ind w:left="720"/>
        <w:rPr>
          <w:sz w:val="22"/>
          <w:szCs w:val="22"/>
        </w:rPr>
      </w:pPr>
    </w:p>
    <w:p w14:paraId="77164CCA" w14:textId="77777777" w:rsidR="003F6A41" w:rsidRPr="006E315D" w:rsidRDefault="003F6A41" w:rsidP="004A42CA">
      <w:pPr>
        <w:spacing w:after="0"/>
        <w:ind w:left="720"/>
        <w:rPr>
          <w:sz w:val="22"/>
          <w:szCs w:val="22"/>
        </w:rPr>
      </w:pPr>
    </w:p>
    <w:p w14:paraId="2D8CC6B0" w14:textId="77777777" w:rsidR="003F6A41" w:rsidRPr="006E315D" w:rsidRDefault="003F6A41" w:rsidP="004A42CA">
      <w:pPr>
        <w:spacing w:after="0"/>
        <w:ind w:left="720"/>
        <w:rPr>
          <w:sz w:val="22"/>
          <w:szCs w:val="22"/>
        </w:rPr>
      </w:pPr>
    </w:p>
    <w:p w14:paraId="0CAF1798" w14:textId="77777777" w:rsidR="003F6A41" w:rsidRPr="006E315D" w:rsidRDefault="003F6A41" w:rsidP="004A42CA">
      <w:pPr>
        <w:spacing w:after="0"/>
        <w:ind w:left="720"/>
        <w:rPr>
          <w:sz w:val="22"/>
          <w:szCs w:val="22"/>
        </w:rPr>
      </w:pPr>
    </w:p>
    <w:p w14:paraId="3428EAE6" w14:textId="77777777" w:rsidR="003F2A2A" w:rsidRPr="006E315D" w:rsidRDefault="003254CF" w:rsidP="004A42CA">
      <w:pPr>
        <w:spacing w:after="0"/>
        <w:rPr>
          <w:b/>
          <w:sz w:val="22"/>
          <w:szCs w:val="22"/>
        </w:rPr>
      </w:pPr>
      <w:r w:rsidRPr="006E315D">
        <w:rPr>
          <w:b/>
          <w:sz w:val="22"/>
          <w:szCs w:val="22"/>
        </w:rPr>
        <w:t>SBB320</w:t>
      </w:r>
    </w:p>
    <w:p w14:paraId="20C85ABD" w14:textId="77777777" w:rsidR="003F2A2A" w:rsidRPr="006E315D" w:rsidRDefault="003F2A2A" w:rsidP="004A42CA">
      <w:pPr>
        <w:spacing w:after="0"/>
        <w:rPr>
          <w:sz w:val="22"/>
          <w:szCs w:val="22"/>
        </w:rPr>
      </w:pPr>
    </w:p>
    <w:p w14:paraId="414DCEB1" w14:textId="77777777" w:rsidR="003F2A2A" w:rsidRPr="006E315D" w:rsidRDefault="003F2A2A" w:rsidP="004A42CA">
      <w:pPr>
        <w:spacing w:after="0"/>
        <w:rPr>
          <w:sz w:val="22"/>
          <w:szCs w:val="22"/>
        </w:rPr>
      </w:pPr>
      <w:r w:rsidRPr="006E315D">
        <w:rPr>
          <w:sz w:val="22"/>
          <w:szCs w:val="22"/>
        </w:rPr>
        <w:t>SINGLE CHOICE</w:t>
      </w:r>
    </w:p>
    <w:p w14:paraId="60FF2175" w14:textId="77777777" w:rsidR="003F2A2A" w:rsidRPr="006E315D" w:rsidRDefault="003F2A2A" w:rsidP="004A42CA">
      <w:pPr>
        <w:spacing w:after="0"/>
        <w:rPr>
          <w:sz w:val="22"/>
          <w:szCs w:val="22"/>
        </w:rPr>
      </w:pPr>
    </w:p>
    <w:p w14:paraId="36B37872" w14:textId="77777777" w:rsidR="003F2A2A" w:rsidRPr="006E315D" w:rsidRDefault="0030060E" w:rsidP="004A42CA">
      <w:pPr>
        <w:spacing w:after="0"/>
        <w:rPr>
          <w:sz w:val="22"/>
          <w:szCs w:val="22"/>
        </w:rPr>
      </w:pPr>
      <w:r w:rsidRPr="006E315D">
        <w:rPr>
          <w:sz w:val="22"/>
          <w:szCs w:val="22"/>
        </w:rPr>
        <w:t>Liberal/Conservative</w:t>
      </w:r>
    </w:p>
    <w:p w14:paraId="1E207952" w14:textId="77777777" w:rsidR="007A6EBB" w:rsidRPr="006E315D" w:rsidRDefault="007A6EBB" w:rsidP="007A6EBB">
      <w:pPr>
        <w:spacing w:after="0"/>
        <w:rPr>
          <w:sz w:val="22"/>
          <w:szCs w:val="22"/>
        </w:rPr>
      </w:pPr>
    </w:p>
    <w:p w14:paraId="5EDAF257" w14:textId="77777777" w:rsidR="007A6EBB" w:rsidRPr="006E315D" w:rsidRDefault="007A6EBB" w:rsidP="007A6EBB">
      <w:pPr>
        <w:spacing w:after="0"/>
        <w:rPr>
          <w:rFonts w:cs="Times New Roman"/>
          <w:i/>
          <w:iCs/>
          <w:sz w:val="22"/>
          <w:szCs w:val="22"/>
        </w:rPr>
      </w:pPr>
      <w:r w:rsidRPr="006E315D">
        <w:rPr>
          <w:rFonts w:cs="Times New Roman"/>
          <w:i/>
          <w:iCs/>
          <w:sz w:val="22"/>
          <w:szCs w:val="22"/>
        </w:rPr>
        <w:t>Reverse the order (50-50) of outcome categories</w:t>
      </w:r>
    </w:p>
    <w:p w14:paraId="108FCC40" w14:textId="77777777" w:rsidR="003F2A2A" w:rsidRPr="006E315D" w:rsidRDefault="003F2A2A" w:rsidP="004A42CA">
      <w:pPr>
        <w:spacing w:after="0"/>
        <w:rPr>
          <w:sz w:val="22"/>
          <w:szCs w:val="22"/>
        </w:rPr>
      </w:pPr>
    </w:p>
    <w:p w14:paraId="779B6227" w14:textId="77777777" w:rsidR="00D43CB9" w:rsidRPr="006E315D" w:rsidRDefault="00D43CB9" w:rsidP="004A42CA">
      <w:pPr>
        <w:spacing w:after="0"/>
        <w:rPr>
          <w:sz w:val="22"/>
          <w:szCs w:val="22"/>
        </w:rPr>
      </w:pPr>
      <w:r w:rsidRPr="006E315D">
        <w:rPr>
          <w:sz w:val="22"/>
          <w:szCs w:val="22"/>
        </w:rPr>
        <w:t>Do you think the Supreme Court is too liberal, too conservative, or about right in its decisions?</w:t>
      </w:r>
    </w:p>
    <w:p w14:paraId="1F116722" w14:textId="77777777" w:rsidR="003F2A2A" w:rsidRPr="006E315D" w:rsidRDefault="003F2A2A" w:rsidP="004A42CA">
      <w:pPr>
        <w:spacing w:after="0"/>
        <w:rPr>
          <w:sz w:val="22"/>
          <w:szCs w:val="22"/>
        </w:rPr>
      </w:pPr>
    </w:p>
    <w:p w14:paraId="79AE4BA7" w14:textId="77777777" w:rsidR="00D43CB9" w:rsidRPr="006E315D" w:rsidRDefault="006729FD" w:rsidP="004A42CA">
      <w:pPr>
        <w:spacing w:after="0"/>
        <w:ind w:firstLine="720"/>
        <w:rPr>
          <w:sz w:val="22"/>
          <w:szCs w:val="22"/>
        </w:rPr>
      </w:pPr>
      <w:r w:rsidRPr="006E315D">
        <w:rPr>
          <w:sz w:val="22"/>
          <w:szCs w:val="22"/>
        </w:rPr>
        <w:t>1</w:t>
      </w:r>
      <w:r w:rsidRPr="006E315D">
        <w:rPr>
          <w:sz w:val="22"/>
          <w:szCs w:val="22"/>
        </w:rPr>
        <w:tab/>
      </w:r>
      <w:r w:rsidR="00D43CB9" w:rsidRPr="006E315D">
        <w:rPr>
          <w:sz w:val="22"/>
          <w:szCs w:val="22"/>
        </w:rPr>
        <w:t>Too liberal</w:t>
      </w:r>
    </w:p>
    <w:p w14:paraId="2E9950BC" w14:textId="77777777" w:rsidR="00D43CB9" w:rsidRPr="006E315D" w:rsidRDefault="006729FD" w:rsidP="004A42CA">
      <w:pPr>
        <w:spacing w:after="0"/>
        <w:ind w:firstLine="720"/>
        <w:rPr>
          <w:sz w:val="22"/>
          <w:szCs w:val="22"/>
        </w:rPr>
      </w:pPr>
      <w:r w:rsidRPr="006E315D">
        <w:rPr>
          <w:sz w:val="22"/>
          <w:szCs w:val="22"/>
        </w:rPr>
        <w:t>2</w:t>
      </w:r>
      <w:r w:rsidRPr="006E315D">
        <w:rPr>
          <w:sz w:val="22"/>
          <w:szCs w:val="22"/>
        </w:rPr>
        <w:tab/>
      </w:r>
      <w:r w:rsidR="00D43CB9" w:rsidRPr="006E315D">
        <w:rPr>
          <w:sz w:val="22"/>
          <w:szCs w:val="22"/>
        </w:rPr>
        <w:t>About right</w:t>
      </w:r>
    </w:p>
    <w:p w14:paraId="4ABB1AEE" w14:textId="77777777" w:rsidR="00D43CB9" w:rsidRPr="006E315D" w:rsidRDefault="006729FD" w:rsidP="004A42CA">
      <w:pPr>
        <w:spacing w:after="0"/>
        <w:ind w:firstLine="720"/>
        <w:rPr>
          <w:sz w:val="22"/>
          <w:szCs w:val="22"/>
        </w:rPr>
      </w:pPr>
      <w:r w:rsidRPr="006E315D">
        <w:rPr>
          <w:sz w:val="22"/>
          <w:szCs w:val="22"/>
        </w:rPr>
        <w:t>3</w:t>
      </w:r>
      <w:r w:rsidRPr="006E315D">
        <w:rPr>
          <w:sz w:val="22"/>
          <w:szCs w:val="22"/>
        </w:rPr>
        <w:tab/>
      </w:r>
      <w:r w:rsidR="00D43CB9" w:rsidRPr="006E315D">
        <w:rPr>
          <w:sz w:val="22"/>
          <w:szCs w:val="22"/>
        </w:rPr>
        <w:t>Too conservative</w:t>
      </w:r>
    </w:p>
    <w:p w14:paraId="0705061D" w14:textId="77777777" w:rsidR="00045CF7" w:rsidRPr="006E315D" w:rsidRDefault="00045CF7" w:rsidP="004A42CA">
      <w:pPr>
        <w:spacing w:after="0"/>
        <w:ind w:left="720"/>
        <w:rPr>
          <w:sz w:val="22"/>
          <w:szCs w:val="22"/>
        </w:rPr>
      </w:pPr>
    </w:p>
    <w:p w14:paraId="66C83E5B" w14:textId="77777777" w:rsidR="009174E9" w:rsidRPr="006E315D" w:rsidRDefault="009174E9" w:rsidP="004A42CA">
      <w:pPr>
        <w:spacing w:after="0"/>
        <w:rPr>
          <w:b/>
          <w:sz w:val="22"/>
          <w:szCs w:val="22"/>
        </w:rPr>
      </w:pPr>
    </w:p>
    <w:p w14:paraId="2B0D0F43" w14:textId="77777777" w:rsidR="009174E9" w:rsidRPr="006E315D" w:rsidRDefault="009174E9" w:rsidP="004A42CA">
      <w:pPr>
        <w:spacing w:after="0"/>
        <w:rPr>
          <w:b/>
          <w:sz w:val="22"/>
          <w:szCs w:val="22"/>
        </w:rPr>
      </w:pPr>
    </w:p>
    <w:p w14:paraId="2F0F4DE4" w14:textId="77777777" w:rsidR="009174E9" w:rsidRPr="006E315D" w:rsidRDefault="009174E9" w:rsidP="004A42CA">
      <w:pPr>
        <w:spacing w:after="0"/>
        <w:rPr>
          <w:b/>
          <w:sz w:val="22"/>
          <w:szCs w:val="22"/>
        </w:rPr>
      </w:pPr>
    </w:p>
    <w:p w14:paraId="792BE16B" w14:textId="77777777" w:rsidR="009174E9" w:rsidRPr="006E315D" w:rsidRDefault="009174E9" w:rsidP="004A42CA">
      <w:pPr>
        <w:spacing w:after="0"/>
        <w:rPr>
          <w:b/>
          <w:sz w:val="22"/>
          <w:szCs w:val="22"/>
        </w:rPr>
      </w:pPr>
    </w:p>
    <w:p w14:paraId="2373AB8D" w14:textId="77777777" w:rsidR="009174E9" w:rsidRPr="006E315D" w:rsidRDefault="009174E9" w:rsidP="004A42CA">
      <w:pPr>
        <w:spacing w:after="0"/>
        <w:rPr>
          <w:b/>
          <w:sz w:val="22"/>
          <w:szCs w:val="22"/>
        </w:rPr>
      </w:pPr>
    </w:p>
    <w:p w14:paraId="2789066F" w14:textId="77777777" w:rsidR="009174E9" w:rsidRPr="006E315D" w:rsidRDefault="009174E9" w:rsidP="004A42CA">
      <w:pPr>
        <w:spacing w:after="0"/>
        <w:rPr>
          <w:b/>
          <w:sz w:val="22"/>
          <w:szCs w:val="22"/>
        </w:rPr>
      </w:pPr>
    </w:p>
    <w:p w14:paraId="4EC88B5E" w14:textId="77777777" w:rsidR="009174E9" w:rsidRPr="006E315D" w:rsidRDefault="009174E9" w:rsidP="004A42CA">
      <w:pPr>
        <w:spacing w:after="0"/>
        <w:rPr>
          <w:b/>
          <w:sz w:val="22"/>
          <w:szCs w:val="22"/>
        </w:rPr>
      </w:pPr>
    </w:p>
    <w:p w14:paraId="7E977414" w14:textId="77777777" w:rsidR="009174E9" w:rsidRPr="006E315D" w:rsidRDefault="009174E9" w:rsidP="004A42CA">
      <w:pPr>
        <w:spacing w:after="0"/>
        <w:rPr>
          <w:b/>
          <w:sz w:val="22"/>
          <w:szCs w:val="22"/>
        </w:rPr>
      </w:pPr>
    </w:p>
    <w:p w14:paraId="134D28CA" w14:textId="77777777" w:rsidR="009174E9" w:rsidRPr="006E315D" w:rsidRDefault="009174E9" w:rsidP="004A42CA">
      <w:pPr>
        <w:spacing w:after="0"/>
        <w:rPr>
          <w:b/>
          <w:sz w:val="22"/>
          <w:szCs w:val="22"/>
        </w:rPr>
      </w:pPr>
    </w:p>
    <w:p w14:paraId="12229B3D" w14:textId="77777777" w:rsidR="009174E9" w:rsidRPr="006E315D" w:rsidRDefault="009174E9" w:rsidP="004A42CA">
      <w:pPr>
        <w:spacing w:after="0"/>
        <w:rPr>
          <w:b/>
          <w:sz w:val="22"/>
          <w:szCs w:val="22"/>
        </w:rPr>
      </w:pPr>
    </w:p>
    <w:p w14:paraId="54AA1C12" w14:textId="77777777" w:rsidR="009174E9" w:rsidRPr="006E315D" w:rsidRDefault="009174E9" w:rsidP="004A42CA">
      <w:pPr>
        <w:spacing w:after="0"/>
        <w:rPr>
          <w:b/>
          <w:sz w:val="22"/>
          <w:szCs w:val="22"/>
        </w:rPr>
      </w:pPr>
    </w:p>
    <w:p w14:paraId="1D03BF20" w14:textId="77777777" w:rsidR="009174E9" w:rsidRPr="006E315D" w:rsidRDefault="009174E9" w:rsidP="004A42CA">
      <w:pPr>
        <w:spacing w:after="0"/>
        <w:rPr>
          <w:b/>
          <w:sz w:val="22"/>
          <w:szCs w:val="22"/>
        </w:rPr>
      </w:pPr>
    </w:p>
    <w:p w14:paraId="33C7E746" w14:textId="77777777" w:rsidR="009174E9" w:rsidRPr="006E315D" w:rsidRDefault="009174E9" w:rsidP="004A42CA">
      <w:pPr>
        <w:spacing w:after="0"/>
        <w:rPr>
          <w:b/>
          <w:sz w:val="22"/>
          <w:szCs w:val="22"/>
        </w:rPr>
      </w:pPr>
    </w:p>
    <w:p w14:paraId="17002832" w14:textId="77777777" w:rsidR="009174E9" w:rsidRPr="006E315D" w:rsidRDefault="009174E9" w:rsidP="004A42CA">
      <w:pPr>
        <w:spacing w:after="0"/>
        <w:rPr>
          <w:b/>
          <w:sz w:val="22"/>
          <w:szCs w:val="22"/>
        </w:rPr>
      </w:pPr>
    </w:p>
    <w:p w14:paraId="7C12CFBE" w14:textId="77777777" w:rsidR="009174E9" w:rsidRPr="006E315D" w:rsidRDefault="009174E9" w:rsidP="004A42CA">
      <w:pPr>
        <w:spacing w:after="0"/>
        <w:rPr>
          <w:b/>
          <w:sz w:val="22"/>
          <w:szCs w:val="22"/>
        </w:rPr>
      </w:pPr>
    </w:p>
    <w:p w14:paraId="78B89419" w14:textId="77777777" w:rsidR="009174E9" w:rsidRPr="006E315D" w:rsidRDefault="009174E9" w:rsidP="004A42CA">
      <w:pPr>
        <w:spacing w:after="0"/>
        <w:rPr>
          <w:b/>
          <w:sz w:val="22"/>
          <w:szCs w:val="22"/>
        </w:rPr>
      </w:pPr>
    </w:p>
    <w:p w14:paraId="5C166875" w14:textId="77777777" w:rsidR="009174E9" w:rsidRPr="006E315D" w:rsidRDefault="009174E9" w:rsidP="004A42CA">
      <w:pPr>
        <w:spacing w:after="0"/>
        <w:rPr>
          <w:b/>
          <w:sz w:val="22"/>
          <w:szCs w:val="22"/>
        </w:rPr>
      </w:pPr>
    </w:p>
    <w:p w14:paraId="62B24790" w14:textId="77777777" w:rsidR="009174E9" w:rsidRPr="006E315D" w:rsidRDefault="009174E9" w:rsidP="004A42CA">
      <w:pPr>
        <w:spacing w:after="0"/>
        <w:rPr>
          <w:b/>
          <w:sz w:val="22"/>
          <w:szCs w:val="22"/>
        </w:rPr>
      </w:pPr>
    </w:p>
    <w:p w14:paraId="6C705133" w14:textId="77777777" w:rsidR="009174E9" w:rsidRPr="006E315D" w:rsidRDefault="009174E9" w:rsidP="004A42CA">
      <w:pPr>
        <w:spacing w:after="0"/>
        <w:rPr>
          <w:b/>
          <w:sz w:val="22"/>
          <w:szCs w:val="22"/>
        </w:rPr>
      </w:pPr>
    </w:p>
    <w:p w14:paraId="2BE81554" w14:textId="77777777" w:rsidR="009174E9" w:rsidRPr="006E315D" w:rsidRDefault="009174E9" w:rsidP="004A42CA">
      <w:pPr>
        <w:spacing w:after="0"/>
        <w:rPr>
          <w:b/>
          <w:sz w:val="22"/>
          <w:szCs w:val="22"/>
        </w:rPr>
      </w:pPr>
    </w:p>
    <w:p w14:paraId="0186FE7A" w14:textId="77777777" w:rsidR="009174E9" w:rsidRPr="006E315D" w:rsidRDefault="009174E9" w:rsidP="004A42CA">
      <w:pPr>
        <w:spacing w:after="0"/>
        <w:rPr>
          <w:b/>
          <w:sz w:val="22"/>
          <w:szCs w:val="22"/>
        </w:rPr>
      </w:pPr>
    </w:p>
    <w:p w14:paraId="32DD4252" w14:textId="77777777" w:rsidR="009174E9" w:rsidRPr="006E315D" w:rsidRDefault="009174E9" w:rsidP="004A42CA">
      <w:pPr>
        <w:spacing w:after="0"/>
        <w:rPr>
          <w:b/>
          <w:sz w:val="22"/>
          <w:szCs w:val="22"/>
        </w:rPr>
      </w:pPr>
    </w:p>
    <w:p w14:paraId="6D461FE0" w14:textId="77777777" w:rsidR="009174E9" w:rsidRPr="006E315D" w:rsidRDefault="009174E9" w:rsidP="004A42CA">
      <w:pPr>
        <w:spacing w:after="0"/>
        <w:rPr>
          <w:b/>
          <w:sz w:val="22"/>
          <w:szCs w:val="22"/>
        </w:rPr>
      </w:pPr>
    </w:p>
    <w:p w14:paraId="3641C2C8" w14:textId="77777777" w:rsidR="009174E9" w:rsidRPr="006E315D" w:rsidRDefault="009174E9" w:rsidP="004A42CA">
      <w:pPr>
        <w:spacing w:after="0"/>
        <w:rPr>
          <w:b/>
          <w:sz w:val="22"/>
          <w:szCs w:val="22"/>
        </w:rPr>
      </w:pPr>
    </w:p>
    <w:p w14:paraId="13DA5231" w14:textId="77777777" w:rsidR="009174E9" w:rsidRPr="006E315D" w:rsidRDefault="009174E9" w:rsidP="004A42CA">
      <w:pPr>
        <w:spacing w:after="0"/>
        <w:rPr>
          <w:b/>
          <w:sz w:val="22"/>
          <w:szCs w:val="22"/>
        </w:rPr>
      </w:pPr>
    </w:p>
    <w:p w14:paraId="398FEBFB" w14:textId="77777777" w:rsidR="009174E9" w:rsidRPr="006E315D" w:rsidRDefault="009174E9" w:rsidP="004A42CA">
      <w:pPr>
        <w:spacing w:after="0"/>
        <w:rPr>
          <w:b/>
          <w:sz w:val="22"/>
          <w:szCs w:val="22"/>
        </w:rPr>
      </w:pPr>
    </w:p>
    <w:p w14:paraId="615CCF47" w14:textId="77777777" w:rsidR="009174E9" w:rsidRPr="006E315D" w:rsidRDefault="009174E9" w:rsidP="004A42CA">
      <w:pPr>
        <w:spacing w:after="0"/>
        <w:rPr>
          <w:b/>
          <w:sz w:val="22"/>
          <w:szCs w:val="22"/>
        </w:rPr>
      </w:pPr>
    </w:p>
    <w:p w14:paraId="4088C17E" w14:textId="77777777" w:rsidR="009174E9" w:rsidRPr="006E315D" w:rsidRDefault="009174E9" w:rsidP="004A42CA">
      <w:pPr>
        <w:spacing w:after="0"/>
        <w:rPr>
          <w:b/>
          <w:sz w:val="22"/>
          <w:szCs w:val="22"/>
        </w:rPr>
      </w:pPr>
    </w:p>
    <w:p w14:paraId="5973CB6D" w14:textId="77777777" w:rsidR="009174E9" w:rsidRPr="006E315D" w:rsidRDefault="009174E9" w:rsidP="004A42CA">
      <w:pPr>
        <w:spacing w:after="0"/>
        <w:rPr>
          <w:b/>
          <w:sz w:val="22"/>
          <w:szCs w:val="22"/>
        </w:rPr>
      </w:pPr>
    </w:p>
    <w:p w14:paraId="4A4FE778" w14:textId="77777777" w:rsidR="009174E9" w:rsidRPr="006E315D" w:rsidRDefault="009174E9" w:rsidP="004A42CA">
      <w:pPr>
        <w:spacing w:after="0"/>
        <w:rPr>
          <w:b/>
          <w:sz w:val="22"/>
          <w:szCs w:val="22"/>
        </w:rPr>
      </w:pPr>
    </w:p>
    <w:p w14:paraId="766FBC62" w14:textId="77777777" w:rsidR="00740383" w:rsidRPr="006E315D" w:rsidRDefault="00740383" w:rsidP="004A42CA">
      <w:pPr>
        <w:spacing w:after="0"/>
        <w:rPr>
          <w:b/>
          <w:sz w:val="22"/>
          <w:szCs w:val="22"/>
        </w:rPr>
      </w:pPr>
    </w:p>
    <w:p w14:paraId="379AFAFB" w14:textId="77777777" w:rsidR="00BD2482" w:rsidRPr="006E315D" w:rsidRDefault="006C4282" w:rsidP="004A42CA">
      <w:pPr>
        <w:spacing w:after="0"/>
        <w:rPr>
          <w:b/>
          <w:sz w:val="22"/>
          <w:szCs w:val="22"/>
        </w:rPr>
      </w:pPr>
      <w:r>
        <w:rPr>
          <w:b/>
          <w:sz w:val="22"/>
          <w:szCs w:val="22"/>
        </w:rPr>
        <w:br w:type="page"/>
      </w:r>
      <w:r w:rsidR="003254CF" w:rsidRPr="006E315D">
        <w:rPr>
          <w:b/>
          <w:sz w:val="22"/>
          <w:szCs w:val="22"/>
        </w:rPr>
        <w:lastRenderedPageBreak/>
        <w:t>SBB321</w:t>
      </w:r>
    </w:p>
    <w:p w14:paraId="4F9B40EE" w14:textId="77777777" w:rsidR="00BD2482" w:rsidRPr="006E315D" w:rsidRDefault="00BD2482" w:rsidP="004A42CA">
      <w:pPr>
        <w:spacing w:after="0"/>
        <w:rPr>
          <w:sz w:val="22"/>
          <w:szCs w:val="22"/>
        </w:rPr>
      </w:pPr>
    </w:p>
    <w:p w14:paraId="1216CAD2" w14:textId="77777777" w:rsidR="00BD2482" w:rsidRPr="006E315D" w:rsidRDefault="00BD2482" w:rsidP="004A42CA">
      <w:pPr>
        <w:spacing w:after="0"/>
        <w:rPr>
          <w:sz w:val="22"/>
          <w:szCs w:val="22"/>
        </w:rPr>
      </w:pPr>
      <w:r w:rsidRPr="006E315D">
        <w:rPr>
          <w:sz w:val="22"/>
          <w:szCs w:val="22"/>
        </w:rPr>
        <w:t>SINGLE CHOICE</w:t>
      </w:r>
    </w:p>
    <w:p w14:paraId="0F6FA465" w14:textId="77777777" w:rsidR="00BD2482" w:rsidRPr="006E315D" w:rsidRDefault="00BD2482" w:rsidP="004A42CA">
      <w:pPr>
        <w:spacing w:after="0"/>
        <w:rPr>
          <w:sz w:val="22"/>
          <w:szCs w:val="22"/>
        </w:rPr>
      </w:pPr>
    </w:p>
    <w:p w14:paraId="490282D1" w14:textId="77777777" w:rsidR="00BD2482" w:rsidRPr="006E315D" w:rsidRDefault="0030060E" w:rsidP="004A42CA">
      <w:pPr>
        <w:spacing w:after="0"/>
        <w:rPr>
          <w:sz w:val="22"/>
          <w:szCs w:val="22"/>
        </w:rPr>
      </w:pPr>
      <w:r w:rsidRPr="006E315D">
        <w:rPr>
          <w:sz w:val="22"/>
          <w:szCs w:val="22"/>
        </w:rPr>
        <w:t>Checks and Balances</w:t>
      </w:r>
    </w:p>
    <w:p w14:paraId="00617AC0" w14:textId="77777777" w:rsidR="007A6EBB" w:rsidRPr="006E315D" w:rsidRDefault="007A6EBB" w:rsidP="007A6EBB">
      <w:pPr>
        <w:spacing w:after="0"/>
        <w:rPr>
          <w:sz w:val="22"/>
          <w:szCs w:val="22"/>
        </w:rPr>
      </w:pPr>
    </w:p>
    <w:p w14:paraId="36AEBDAA" w14:textId="77777777" w:rsidR="007A6EBB" w:rsidRPr="006E315D" w:rsidRDefault="007A6EBB" w:rsidP="007A6EBB">
      <w:pPr>
        <w:spacing w:after="0"/>
        <w:rPr>
          <w:rFonts w:cs="Times New Roman"/>
          <w:i/>
          <w:iCs/>
          <w:sz w:val="22"/>
          <w:szCs w:val="22"/>
        </w:rPr>
      </w:pPr>
      <w:r w:rsidRPr="006E315D">
        <w:rPr>
          <w:rFonts w:cs="Times New Roman"/>
          <w:i/>
          <w:iCs/>
          <w:sz w:val="22"/>
          <w:szCs w:val="22"/>
        </w:rPr>
        <w:t>Reverse the order (50-50) of outcome categories</w:t>
      </w:r>
    </w:p>
    <w:p w14:paraId="68AEF926" w14:textId="77777777" w:rsidR="00BD2482" w:rsidRPr="006E315D" w:rsidRDefault="00BD2482" w:rsidP="004A42CA">
      <w:pPr>
        <w:spacing w:after="0"/>
        <w:rPr>
          <w:sz w:val="22"/>
          <w:szCs w:val="22"/>
        </w:rPr>
      </w:pPr>
    </w:p>
    <w:p w14:paraId="1B991F97" w14:textId="77777777" w:rsidR="00BD2482" w:rsidRPr="006E315D" w:rsidRDefault="004A42CA" w:rsidP="004A42CA">
      <w:pPr>
        <w:spacing w:after="0"/>
        <w:rPr>
          <w:sz w:val="22"/>
          <w:szCs w:val="22"/>
        </w:rPr>
      </w:pPr>
      <w:r w:rsidRPr="006E315D">
        <w:rPr>
          <w:sz w:val="22"/>
          <w:szCs w:val="22"/>
        </w:rPr>
        <w:t>Which of the following two statements comes closer to your own point of view?</w:t>
      </w:r>
    </w:p>
    <w:p w14:paraId="5C5DB633" w14:textId="77777777" w:rsidR="00BE5AA0" w:rsidRPr="006E315D" w:rsidRDefault="00BE5AA0" w:rsidP="0015071A">
      <w:pPr>
        <w:spacing w:after="0"/>
        <w:ind w:left="1440" w:hanging="720"/>
        <w:rPr>
          <w:sz w:val="22"/>
          <w:szCs w:val="22"/>
        </w:rPr>
      </w:pPr>
    </w:p>
    <w:p w14:paraId="1223B446" w14:textId="77777777" w:rsidR="004A42CA" w:rsidRPr="006E315D" w:rsidRDefault="004A42CA" w:rsidP="0015071A">
      <w:pPr>
        <w:spacing w:after="0"/>
        <w:ind w:left="1440" w:hanging="720"/>
        <w:rPr>
          <w:sz w:val="22"/>
          <w:szCs w:val="22"/>
        </w:rPr>
      </w:pPr>
      <w:r w:rsidRPr="006E315D">
        <w:rPr>
          <w:sz w:val="22"/>
          <w:szCs w:val="22"/>
        </w:rPr>
        <w:t>1</w:t>
      </w:r>
      <w:r w:rsidRPr="006E315D">
        <w:rPr>
          <w:sz w:val="22"/>
          <w:szCs w:val="22"/>
        </w:rPr>
        <w:tab/>
        <w:t>We should respect the right</w:t>
      </w:r>
      <w:r w:rsidR="006C4282">
        <w:rPr>
          <w:sz w:val="22"/>
          <w:szCs w:val="22"/>
        </w:rPr>
        <w:t>s</w:t>
      </w:r>
      <w:r w:rsidRPr="006E315D">
        <w:rPr>
          <w:sz w:val="22"/>
          <w:szCs w:val="22"/>
        </w:rPr>
        <w:t xml:space="preserve"> of the majority and therefore the President and the Congress should have the power to enact the laws they want</w:t>
      </w:r>
    </w:p>
    <w:p w14:paraId="7EC78A90" w14:textId="77777777" w:rsidR="004A42CA" w:rsidRPr="006E315D" w:rsidRDefault="004A42CA" w:rsidP="0015071A">
      <w:pPr>
        <w:spacing w:after="0"/>
        <w:ind w:left="1440" w:hanging="720"/>
        <w:rPr>
          <w:sz w:val="22"/>
          <w:szCs w:val="22"/>
        </w:rPr>
      </w:pPr>
      <w:r w:rsidRPr="006E315D">
        <w:rPr>
          <w:sz w:val="22"/>
          <w:szCs w:val="22"/>
        </w:rPr>
        <w:t>2</w:t>
      </w:r>
      <w:r w:rsidRPr="006E315D">
        <w:rPr>
          <w:sz w:val="22"/>
          <w:szCs w:val="22"/>
        </w:rPr>
        <w:tab/>
        <w:t>We should be careful of protecting minority rights and therefore the Supreme Court should have the power to overturn laws enacted by the President and Congress</w:t>
      </w:r>
    </w:p>
    <w:p w14:paraId="481BABCD" w14:textId="77777777" w:rsidR="004A42CA" w:rsidRPr="006E315D" w:rsidRDefault="004A42CA" w:rsidP="004A42CA">
      <w:pPr>
        <w:spacing w:after="0"/>
        <w:ind w:left="720"/>
        <w:rPr>
          <w:sz w:val="22"/>
          <w:szCs w:val="22"/>
        </w:rPr>
      </w:pPr>
    </w:p>
    <w:p w14:paraId="689AAA1E" w14:textId="77777777" w:rsidR="00F12050" w:rsidRPr="006E315D" w:rsidRDefault="00F12050" w:rsidP="004A42CA">
      <w:pPr>
        <w:spacing w:after="0"/>
        <w:rPr>
          <w:b/>
          <w:sz w:val="22"/>
          <w:szCs w:val="22"/>
        </w:rPr>
      </w:pPr>
    </w:p>
    <w:p w14:paraId="107D2827" w14:textId="77777777" w:rsidR="00F12050" w:rsidRPr="006E315D" w:rsidRDefault="00F12050" w:rsidP="004A42CA">
      <w:pPr>
        <w:spacing w:after="0"/>
        <w:rPr>
          <w:b/>
          <w:sz w:val="22"/>
          <w:szCs w:val="22"/>
        </w:rPr>
      </w:pPr>
    </w:p>
    <w:p w14:paraId="2C7A1F2F" w14:textId="77777777" w:rsidR="00F12050" w:rsidRPr="006E315D" w:rsidRDefault="00F12050" w:rsidP="004A42CA">
      <w:pPr>
        <w:spacing w:after="0"/>
        <w:rPr>
          <w:b/>
          <w:sz w:val="22"/>
          <w:szCs w:val="22"/>
        </w:rPr>
      </w:pPr>
    </w:p>
    <w:p w14:paraId="640B1EB2" w14:textId="77777777" w:rsidR="00F12050" w:rsidRPr="006E315D" w:rsidRDefault="00F12050" w:rsidP="004A42CA">
      <w:pPr>
        <w:spacing w:after="0"/>
        <w:rPr>
          <w:b/>
          <w:sz w:val="22"/>
          <w:szCs w:val="22"/>
        </w:rPr>
      </w:pPr>
    </w:p>
    <w:p w14:paraId="19A57D97" w14:textId="77777777" w:rsidR="00F12050" w:rsidRPr="006E315D" w:rsidRDefault="00F12050" w:rsidP="004A42CA">
      <w:pPr>
        <w:spacing w:after="0"/>
        <w:rPr>
          <w:b/>
          <w:sz w:val="22"/>
          <w:szCs w:val="22"/>
        </w:rPr>
      </w:pPr>
    </w:p>
    <w:p w14:paraId="7CCFC50C" w14:textId="77777777" w:rsidR="00F12050" w:rsidRPr="006E315D" w:rsidRDefault="00F12050" w:rsidP="004A42CA">
      <w:pPr>
        <w:spacing w:after="0"/>
        <w:rPr>
          <w:b/>
          <w:sz w:val="22"/>
          <w:szCs w:val="22"/>
        </w:rPr>
      </w:pPr>
    </w:p>
    <w:p w14:paraId="49C74A3B" w14:textId="77777777" w:rsidR="00F12050" w:rsidRPr="006E315D" w:rsidRDefault="00F12050" w:rsidP="004A42CA">
      <w:pPr>
        <w:spacing w:after="0"/>
        <w:rPr>
          <w:b/>
          <w:sz w:val="22"/>
          <w:szCs w:val="22"/>
        </w:rPr>
      </w:pPr>
    </w:p>
    <w:p w14:paraId="7D77906C" w14:textId="77777777" w:rsidR="00F12050" w:rsidRPr="006E315D" w:rsidRDefault="00F12050" w:rsidP="004A42CA">
      <w:pPr>
        <w:spacing w:after="0"/>
        <w:rPr>
          <w:b/>
          <w:sz w:val="22"/>
          <w:szCs w:val="22"/>
        </w:rPr>
      </w:pPr>
    </w:p>
    <w:p w14:paraId="6EEC7B03" w14:textId="77777777" w:rsidR="00F12050" w:rsidRPr="006E315D" w:rsidRDefault="00F12050" w:rsidP="004A42CA">
      <w:pPr>
        <w:spacing w:after="0"/>
        <w:rPr>
          <w:b/>
          <w:sz w:val="22"/>
          <w:szCs w:val="22"/>
        </w:rPr>
      </w:pPr>
    </w:p>
    <w:p w14:paraId="013824FE" w14:textId="77777777" w:rsidR="00F12050" w:rsidRPr="006E315D" w:rsidRDefault="00F12050" w:rsidP="004A42CA">
      <w:pPr>
        <w:spacing w:after="0"/>
        <w:rPr>
          <w:b/>
          <w:sz w:val="22"/>
          <w:szCs w:val="22"/>
        </w:rPr>
      </w:pPr>
    </w:p>
    <w:p w14:paraId="61EFE456" w14:textId="77777777" w:rsidR="00F12050" w:rsidRPr="006E315D" w:rsidRDefault="00F12050" w:rsidP="004A42CA">
      <w:pPr>
        <w:spacing w:after="0"/>
        <w:rPr>
          <w:b/>
          <w:sz w:val="22"/>
          <w:szCs w:val="22"/>
        </w:rPr>
      </w:pPr>
    </w:p>
    <w:p w14:paraId="4B179CB2" w14:textId="77777777" w:rsidR="00F12050" w:rsidRPr="006E315D" w:rsidRDefault="00F12050" w:rsidP="004A42CA">
      <w:pPr>
        <w:spacing w:after="0"/>
        <w:rPr>
          <w:b/>
          <w:sz w:val="22"/>
          <w:szCs w:val="22"/>
        </w:rPr>
      </w:pPr>
    </w:p>
    <w:p w14:paraId="63E33BB8" w14:textId="77777777" w:rsidR="00F12050" w:rsidRPr="006E315D" w:rsidRDefault="00F12050" w:rsidP="004A42CA">
      <w:pPr>
        <w:spacing w:after="0"/>
        <w:rPr>
          <w:b/>
          <w:sz w:val="22"/>
          <w:szCs w:val="22"/>
        </w:rPr>
      </w:pPr>
    </w:p>
    <w:p w14:paraId="1F76E0A1" w14:textId="77777777" w:rsidR="00F12050" w:rsidRPr="006E315D" w:rsidRDefault="00F12050" w:rsidP="004A42CA">
      <w:pPr>
        <w:spacing w:after="0"/>
        <w:rPr>
          <w:b/>
          <w:sz w:val="22"/>
          <w:szCs w:val="22"/>
        </w:rPr>
      </w:pPr>
    </w:p>
    <w:p w14:paraId="2E9451B6" w14:textId="77777777" w:rsidR="00F12050" w:rsidRPr="006E315D" w:rsidRDefault="00F12050" w:rsidP="004A42CA">
      <w:pPr>
        <w:spacing w:after="0"/>
        <w:rPr>
          <w:b/>
          <w:sz w:val="22"/>
          <w:szCs w:val="22"/>
        </w:rPr>
      </w:pPr>
    </w:p>
    <w:p w14:paraId="0B0F8910" w14:textId="77777777" w:rsidR="00F12050" w:rsidRPr="006E315D" w:rsidRDefault="00F12050" w:rsidP="004A42CA">
      <w:pPr>
        <w:spacing w:after="0"/>
        <w:rPr>
          <w:b/>
          <w:sz w:val="22"/>
          <w:szCs w:val="22"/>
        </w:rPr>
      </w:pPr>
    </w:p>
    <w:p w14:paraId="6E09EB66" w14:textId="77777777" w:rsidR="00F12050" w:rsidRPr="006E315D" w:rsidRDefault="00F12050" w:rsidP="004A42CA">
      <w:pPr>
        <w:spacing w:after="0"/>
        <w:rPr>
          <w:b/>
          <w:sz w:val="22"/>
          <w:szCs w:val="22"/>
        </w:rPr>
      </w:pPr>
    </w:p>
    <w:p w14:paraId="0D9897ED" w14:textId="77777777" w:rsidR="00F12050" w:rsidRPr="006E315D" w:rsidRDefault="00F12050" w:rsidP="004A42CA">
      <w:pPr>
        <w:spacing w:after="0"/>
        <w:rPr>
          <w:b/>
          <w:sz w:val="22"/>
          <w:szCs w:val="22"/>
        </w:rPr>
      </w:pPr>
    </w:p>
    <w:p w14:paraId="320919EB" w14:textId="77777777" w:rsidR="00F12050" w:rsidRPr="006E315D" w:rsidRDefault="00F12050" w:rsidP="004A42CA">
      <w:pPr>
        <w:spacing w:after="0"/>
        <w:rPr>
          <w:b/>
          <w:sz w:val="22"/>
          <w:szCs w:val="22"/>
        </w:rPr>
      </w:pPr>
    </w:p>
    <w:p w14:paraId="22341667" w14:textId="77777777" w:rsidR="00F12050" w:rsidRPr="006E315D" w:rsidRDefault="00F12050" w:rsidP="004A42CA">
      <w:pPr>
        <w:spacing w:after="0"/>
        <w:rPr>
          <w:b/>
          <w:sz w:val="22"/>
          <w:szCs w:val="22"/>
        </w:rPr>
      </w:pPr>
    </w:p>
    <w:p w14:paraId="434C3294" w14:textId="77777777" w:rsidR="00F12050" w:rsidRPr="006E315D" w:rsidRDefault="00F12050" w:rsidP="004A42CA">
      <w:pPr>
        <w:spacing w:after="0"/>
        <w:rPr>
          <w:b/>
          <w:sz w:val="22"/>
          <w:szCs w:val="22"/>
        </w:rPr>
      </w:pPr>
    </w:p>
    <w:p w14:paraId="5D3D2457" w14:textId="77777777" w:rsidR="00F12050" w:rsidRPr="006E315D" w:rsidRDefault="00F12050" w:rsidP="004A42CA">
      <w:pPr>
        <w:spacing w:after="0"/>
        <w:rPr>
          <w:b/>
          <w:sz w:val="22"/>
          <w:szCs w:val="22"/>
        </w:rPr>
      </w:pPr>
    </w:p>
    <w:p w14:paraId="0DA80FE0" w14:textId="77777777" w:rsidR="00F12050" w:rsidRPr="006E315D" w:rsidRDefault="00F12050" w:rsidP="004A42CA">
      <w:pPr>
        <w:spacing w:after="0"/>
        <w:rPr>
          <w:b/>
          <w:sz w:val="22"/>
          <w:szCs w:val="22"/>
        </w:rPr>
      </w:pPr>
    </w:p>
    <w:p w14:paraId="0375B7EE" w14:textId="77777777" w:rsidR="00F12050" w:rsidRPr="006E315D" w:rsidRDefault="00F12050" w:rsidP="004A42CA">
      <w:pPr>
        <w:spacing w:after="0"/>
        <w:rPr>
          <w:b/>
          <w:sz w:val="22"/>
          <w:szCs w:val="22"/>
        </w:rPr>
      </w:pPr>
    </w:p>
    <w:p w14:paraId="561DD7BD" w14:textId="77777777" w:rsidR="00F12050" w:rsidRPr="006E315D" w:rsidRDefault="00F12050" w:rsidP="004A42CA">
      <w:pPr>
        <w:spacing w:after="0"/>
        <w:rPr>
          <w:b/>
          <w:sz w:val="22"/>
          <w:szCs w:val="22"/>
        </w:rPr>
      </w:pPr>
    </w:p>
    <w:p w14:paraId="51EA42EE" w14:textId="77777777" w:rsidR="00F12050" w:rsidRPr="006E315D" w:rsidRDefault="00F12050" w:rsidP="004A42CA">
      <w:pPr>
        <w:spacing w:after="0"/>
        <w:rPr>
          <w:b/>
          <w:sz w:val="22"/>
          <w:szCs w:val="22"/>
        </w:rPr>
      </w:pPr>
    </w:p>
    <w:p w14:paraId="23167310" w14:textId="77777777" w:rsidR="00F12050" w:rsidRPr="006E315D" w:rsidRDefault="00F12050" w:rsidP="004A42CA">
      <w:pPr>
        <w:spacing w:after="0"/>
        <w:rPr>
          <w:b/>
          <w:sz w:val="22"/>
          <w:szCs w:val="22"/>
        </w:rPr>
      </w:pPr>
    </w:p>
    <w:p w14:paraId="2F48F50B" w14:textId="77777777" w:rsidR="00F12050" w:rsidRPr="006E315D" w:rsidRDefault="00F12050" w:rsidP="004A42CA">
      <w:pPr>
        <w:spacing w:after="0"/>
        <w:rPr>
          <w:b/>
          <w:sz w:val="22"/>
          <w:szCs w:val="22"/>
        </w:rPr>
      </w:pPr>
    </w:p>
    <w:p w14:paraId="1CED84BC" w14:textId="77777777" w:rsidR="00F12050" w:rsidRPr="006E315D" w:rsidRDefault="00F12050" w:rsidP="004A42CA">
      <w:pPr>
        <w:spacing w:after="0"/>
        <w:rPr>
          <w:b/>
          <w:sz w:val="22"/>
          <w:szCs w:val="22"/>
        </w:rPr>
      </w:pPr>
    </w:p>
    <w:p w14:paraId="5F09DCB0" w14:textId="77777777" w:rsidR="004A42CA" w:rsidRPr="006E315D" w:rsidRDefault="006C4282" w:rsidP="004A42CA">
      <w:pPr>
        <w:spacing w:after="0"/>
        <w:rPr>
          <w:b/>
          <w:sz w:val="22"/>
          <w:szCs w:val="22"/>
        </w:rPr>
      </w:pPr>
      <w:r>
        <w:rPr>
          <w:b/>
          <w:sz w:val="22"/>
          <w:szCs w:val="22"/>
        </w:rPr>
        <w:br w:type="page"/>
      </w:r>
      <w:r w:rsidR="003254CF" w:rsidRPr="006E315D">
        <w:rPr>
          <w:b/>
          <w:sz w:val="22"/>
          <w:szCs w:val="22"/>
        </w:rPr>
        <w:lastRenderedPageBreak/>
        <w:t>SBB322</w:t>
      </w:r>
    </w:p>
    <w:p w14:paraId="18643537" w14:textId="77777777" w:rsidR="004A42CA" w:rsidRPr="006E315D" w:rsidRDefault="004A42CA" w:rsidP="004A42CA">
      <w:pPr>
        <w:spacing w:after="0"/>
        <w:rPr>
          <w:sz w:val="22"/>
          <w:szCs w:val="22"/>
        </w:rPr>
      </w:pPr>
    </w:p>
    <w:p w14:paraId="575A3A53" w14:textId="77777777" w:rsidR="004A42CA" w:rsidRPr="006E315D" w:rsidRDefault="004A42CA" w:rsidP="004A42CA">
      <w:pPr>
        <w:spacing w:after="0"/>
        <w:rPr>
          <w:sz w:val="22"/>
          <w:szCs w:val="22"/>
        </w:rPr>
      </w:pPr>
      <w:r w:rsidRPr="006E315D">
        <w:rPr>
          <w:sz w:val="22"/>
          <w:szCs w:val="22"/>
        </w:rPr>
        <w:t>SINGLE CHOICE</w:t>
      </w:r>
    </w:p>
    <w:p w14:paraId="3B7C5699" w14:textId="77777777" w:rsidR="004A42CA" w:rsidRPr="006E315D" w:rsidRDefault="004A42CA" w:rsidP="004A42CA">
      <w:pPr>
        <w:spacing w:after="0"/>
        <w:rPr>
          <w:sz w:val="22"/>
          <w:szCs w:val="22"/>
        </w:rPr>
      </w:pPr>
    </w:p>
    <w:p w14:paraId="2C12FA42" w14:textId="77777777" w:rsidR="004A42CA" w:rsidRPr="006E315D" w:rsidRDefault="0030060E" w:rsidP="004A42CA">
      <w:pPr>
        <w:spacing w:after="0"/>
        <w:rPr>
          <w:sz w:val="22"/>
          <w:szCs w:val="22"/>
        </w:rPr>
      </w:pPr>
      <w:r w:rsidRPr="006E315D">
        <w:rPr>
          <w:sz w:val="22"/>
          <w:szCs w:val="22"/>
        </w:rPr>
        <w:t>Supreme Court Trust</w:t>
      </w:r>
    </w:p>
    <w:p w14:paraId="6F17852C" w14:textId="77777777" w:rsidR="007A6EBB" w:rsidRPr="006E315D" w:rsidRDefault="007A6EBB" w:rsidP="007A6EBB">
      <w:pPr>
        <w:spacing w:after="0"/>
        <w:rPr>
          <w:sz w:val="22"/>
          <w:szCs w:val="22"/>
        </w:rPr>
      </w:pPr>
    </w:p>
    <w:p w14:paraId="745CE8F6" w14:textId="77777777" w:rsidR="00AC4272" w:rsidRPr="006E315D" w:rsidRDefault="00AC4272" w:rsidP="00AC4272">
      <w:pPr>
        <w:autoSpaceDE w:val="0"/>
        <w:autoSpaceDN w:val="0"/>
        <w:adjustRightInd w:val="0"/>
        <w:spacing w:after="0"/>
        <w:rPr>
          <w:rFonts w:cs="Times-Roman"/>
          <w:sz w:val="22"/>
          <w:szCs w:val="22"/>
        </w:rPr>
      </w:pPr>
      <w:r w:rsidRPr="006E315D">
        <w:rPr>
          <w:sz w:val="22"/>
          <w:szCs w:val="22"/>
        </w:rPr>
        <w:t>Do you agree or disagree with the following statement</w:t>
      </w:r>
      <w:r w:rsidR="00D4366B" w:rsidRPr="006E315D">
        <w:rPr>
          <w:rFonts w:cs="Times-Roman"/>
          <w:sz w:val="22"/>
          <w:szCs w:val="22"/>
        </w:rPr>
        <w:t>?</w:t>
      </w:r>
      <w:r w:rsidRPr="006E315D">
        <w:rPr>
          <w:sz w:val="22"/>
          <w:szCs w:val="22"/>
        </w:rPr>
        <w:t>:</w:t>
      </w:r>
      <w:r w:rsidRPr="006E315D">
        <w:rPr>
          <w:rFonts w:cs="Times-Roman"/>
          <w:sz w:val="22"/>
          <w:szCs w:val="22"/>
        </w:rPr>
        <w:t xml:space="preserve"> The Supreme Court can usually be trusted to make decisions that are right for the country as a whole</w:t>
      </w:r>
    </w:p>
    <w:p w14:paraId="2B620880" w14:textId="77777777" w:rsidR="004A42CA" w:rsidRPr="006E315D" w:rsidRDefault="004A42CA" w:rsidP="004A42CA">
      <w:pPr>
        <w:spacing w:after="0"/>
        <w:rPr>
          <w:sz w:val="22"/>
          <w:szCs w:val="22"/>
        </w:rPr>
      </w:pPr>
    </w:p>
    <w:p w14:paraId="6AECD5F6" w14:textId="77777777" w:rsidR="004A42CA" w:rsidRPr="006E315D" w:rsidRDefault="004A42CA" w:rsidP="004A42CA">
      <w:pPr>
        <w:spacing w:after="0"/>
        <w:ind w:firstLine="720"/>
        <w:rPr>
          <w:sz w:val="22"/>
          <w:szCs w:val="22"/>
        </w:rPr>
      </w:pPr>
      <w:r w:rsidRPr="006E315D">
        <w:rPr>
          <w:sz w:val="22"/>
          <w:szCs w:val="22"/>
        </w:rPr>
        <w:t>1</w:t>
      </w:r>
      <w:r w:rsidRPr="006E315D">
        <w:rPr>
          <w:sz w:val="22"/>
          <w:szCs w:val="22"/>
        </w:rPr>
        <w:tab/>
        <w:t>Strongly agree</w:t>
      </w:r>
    </w:p>
    <w:p w14:paraId="1AD938CD" w14:textId="77777777" w:rsidR="004A42CA" w:rsidRPr="006E315D" w:rsidRDefault="004A42CA" w:rsidP="004A42CA">
      <w:pPr>
        <w:spacing w:after="0"/>
        <w:ind w:firstLine="720"/>
        <w:rPr>
          <w:sz w:val="22"/>
          <w:szCs w:val="22"/>
        </w:rPr>
      </w:pPr>
      <w:r w:rsidRPr="006E315D">
        <w:rPr>
          <w:sz w:val="22"/>
          <w:szCs w:val="22"/>
        </w:rPr>
        <w:t>2</w:t>
      </w:r>
      <w:r w:rsidRPr="006E315D">
        <w:rPr>
          <w:sz w:val="22"/>
          <w:szCs w:val="22"/>
        </w:rPr>
        <w:tab/>
        <w:t>Somewhat agree</w:t>
      </w:r>
    </w:p>
    <w:p w14:paraId="1A64E2D2" w14:textId="77777777" w:rsidR="004A42CA" w:rsidRPr="006E315D" w:rsidRDefault="004A42CA" w:rsidP="004A42CA">
      <w:pPr>
        <w:spacing w:after="0"/>
        <w:ind w:firstLine="720"/>
        <w:rPr>
          <w:sz w:val="22"/>
          <w:szCs w:val="22"/>
        </w:rPr>
      </w:pPr>
      <w:r w:rsidRPr="006E315D">
        <w:rPr>
          <w:sz w:val="22"/>
          <w:szCs w:val="22"/>
        </w:rPr>
        <w:t>3</w:t>
      </w:r>
      <w:r w:rsidRPr="006E315D">
        <w:rPr>
          <w:sz w:val="22"/>
          <w:szCs w:val="22"/>
        </w:rPr>
        <w:tab/>
        <w:t>Somewhat disagree</w:t>
      </w:r>
    </w:p>
    <w:p w14:paraId="2B5E5DAB" w14:textId="77777777" w:rsidR="004A42CA" w:rsidRPr="006E315D" w:rsidRDefault="004A42CA" w:rsidP="004A42CA">
      <w:pPr>
        <w:spacing w:after="0"/>
        <w:ind w:firstLine="720"/>
        <w:rPr>
          <w:sz w:val="22"/>
          <w:szCs w:val="22"/>
        </w:rPr>
      </w:pPr>
      <w:r w:rsidRPr="006E315D">
        <w:rPr>
          <w:sz w:val="22"/>
          <w:szCs w:val="22"/>
        </w:rPr>
        <w:t>4</w:t>
      </w:r>
      <w:r w:rsidRPr="006E315D">
        <w:rPr>
          <w:sz w:val="22"/>
          <w:szCs w:val="22"/>
        </w:rPr>
        <w:tab/>
        <w:t>Strongly disagree</w:t>
      </w:r>
    </w:p>
    <w:p w14:paraId="5E3C389E" w14:textId="77777777" w:rsidR="004A42CA" w:rsidRPr="006E315D" w:rsidRDefault="004A42CA" w:rsidP="004A42CA">
      <w:pPr>
        <w:spacing w:after="0"/>
        <w:ind w:left="720"/>
        <w:rPr>
          <w:sz w:val="22"/>
          <w:szCs w:val="22"/>
        </w:rPr>
      </w:pPr>
    </w:p>
    <w:p w14:paraId="4754FAE3" w14:textId="77777777" w:rsidR="00775D77" w:rsidRPr="006E315D" w:rsidRDefault="00775D77" w:rsidP="004A42CA">
      <w:pPr>
        <w:spacing w:after="0"/>
        <w:rPr>
          <w:b/>
          <w:sz w:val="22"/>
          <w:szCs w:val="22"/>
        </w:rPr>
      </w:pPr>
    </w:p>
    <w:p w14:paraId="2229A91D" w14:textId="77777777" w:rsidR="00775D77" w:rsidRPr="006E315D" w:rsidRDefault="00775D77" w:rsidP="004A42CA">
      <w:pPr>
        <w:spacing w:after="0"/>
        <w:rPr>
          <w:b/>
          <w:sz w:val="22"/>
          <w:szCs w:val="22"/>
        </w:rPr>
      </w:pPr>
    </w:p>
    <w:p w14:paraId="33497E6D" w14:textId="77777777" w:rsidR="00775D77" w:rsidRPr="006E315D" w:rsidRDefault="00775D77" w:rsidP="004A42CA">
      <w:pPr>
        <w:spacing w:after="0"/>
        <w:rPr>
          <w:b/>
          <w:sz w:val="22"/>
          <w:szCs w:val="22"/>
        </w:rPr>
      </w:pPr>
    </w:p>
    <w:p w14:paraId="2583DA9D" w14:textId="77777777" w:rsidR="00775D77" w:rsidRPr="006E315D" w:rsidRDefault="00775D77" w:rsidP="004A42CA">
      <w:pPr>
        <w:spacing w:after="0"/>
        <w:rPr>
          <w:b/>
          <w:sz w:val="22"/>
          <w:szCs w:val="22"/>
        </w:rPr>
      </w:pPr>
    </w:p>
    <w:p w14:paraId="4E6689A8" w14:textId="77777777" w:rsidR="00775D77" w:rsidRPr="006E315D" w:rsidRDefault="00775D77" w:rsidP="004A42CA">
      <w:pPr>
        <w:spacing w:after="0"/>
        <w:rPr>
          <w:b/>
          <w:sz w:val="22"/>
          <w:szCs w:val="22"/>
        </w:rPr>
      </w:pPr>
    </w:p>
    <w:p w14:paraId="4EBBDCF4" w14:textId="77777777" w:rsidR="00775D77" w:rsidRPr="006E315D" w:rsidRDefault="00775D77" w:rsidP="004A42CA">
      <w:pPr>
        <w:spacing w:after="0"/>
        <w:rPr>
          <w:b/>
          <w:sz w:val="22"/>
          <w:szCs w:val="22"/>
        </w:rPr>
      </w:pPr>
    </w:p>
    <w:p w14:paraId="18185E33" w14:textId="77777777" w:rsidR="00775D77" w:rsidRPr="006E315D" w:rsidRDefault="00775D77" w:rsidP="004A42CA">
      <w:pPr>
        <w:spacing w:after="0"/>
        <w:rPr>
          <w:b/>
          <w:sz w:val="22"/>
          <w:szCs w:val="22"/>
        </w:rPr>
      </w:pPr>
    </w:p>
    <w:p w14:paraId="79E29108" w14:textId="77777777" w:rsidR="00775D77" w:rsidRPr="006E315D" w:rsidRDefault="00775D77" w:rsidP="004A42CA">
      <w:pPr>
        <w:spacing w:after="0"/>
        <w:rPr>
          <w:b/>
          <w:sz w:val="22"/>
          <w:szCs w:val="22"/>
        </w:rPr>
      </w:pPr>
    </w:p>
    <w:p w14:paraId="03E2DD31" w14:textId="77777777" w:rsidR="00775D77" w:rsidRPr="006E315D" w:rsidRDefault="00775D77" w:rsidP="004A42CA">
      <w:pPr>
        <w:spacing w:after="0"/>
        <w:rPr>
          <w:b/>
          <w:sz w:val="22"/>
          <w:szCs w:val="22"/>
        </w:rPr>
      </w:pPr>
    </w:p>
    <w:p w14:paraId="314C48E3" w14:textId="77777777" w:rsidR="00775D77" w:rsidRPr="006E315D" w:rsidRDefault="00775D77" w:rsidP="004A42CA">
      <w:pPr>
        <w:spacing w:after="0"/>
        <w:rPr>
          <w:b/>
          <w:sz w:val="22"/>
          <w:szCs w:val="22"/>
        </w:rPr>
      </w:pPr>
    </w:p>
    <w:p w14:paraId="56950D1F" w14:textId="77777777" w:rsidR="00775D77" w:rsidRPr="006E315D" w:rsidRDefault="00775D77" w:rsidP="004A42CA">
      <w:pPr>
        <w:spacing w:after="0"/>
        <w:rPr>
          <w:b/>
          <w:sz w:val="22"/>
          <w:szCs w:val="22"/>
        </w:rPr>
      </w:pPr>
    </w:p>
    <w:p w14:paraId="2F25443E" w14:textId="77777777" w:rsidR="00775D77" w:rsidRPr="006E315D" w:rsidRDefault="00775D77" w:rsidP="004A42CA">
      <w:pPr>
        <w:spacing w:after="0"/>
        <w:rPr>
          <w:b/>
          <w:sz w:val="22"/>
          <w:szCs w:val="22"/>
        </w:rPr>
      </w:pPr>
    </w:p>
    <w:p w14:paraId="43B7BA2B" w14:textId="77777777" w:rsidR="00775D77" w:rsidRPr="006E315D" w:rsidRDefault="00775D77" w:rsidP="004A42CA">
      <w:pPr>
        <w:spacing w:after="0"/>
        <w:rPr>
          <w:b/>
          <w:sz w:val="22"/>
          <w:szCs w:val="22"/>
        </w:rPr>
      </w:pPr>
    </w:p>
    <w:p w14:paraId="7A6DCD92" w14:textId="77777777" w:rsidR="00775D77" w:rsidRPr="006E315D" w:rsidRDefault="00775D77" w:rsidP="004A42CA">
      <w:pPr>
        <w:spacing w:after="0"/>
        <w:rPr>
          <w:b/>
          <w:sz w:val="22"/>
          <w:szCs w:val="22"/>
        </w:rPr>
      </w:pPr>
    </w:p>
    <w:p w14:paraId="617464F4" w14:textId="77777777" w:rsidR="00775D77" w:rsidRPr="006E315D" w:rsidRDefault="00775D77" w:rsidP="004A42CA">
      <w:pPr>
        <w:spacing w:after="0"/>
        <w:rPr>
          <w:b/>
          <w:sz w:val="22"/>
          <w:szCs w:val="22"/>
        </w:rPr>
      </w:pPr>
    </w:p>
    <w:p w14:paraId="4951DBDA" w14:textId="77777777" w:rsidR="00775D77" w:rsidRPr="006E315D" w:rsidRDefault="00775D77" w:rsidP="004A42CA">
      <w:pPr>
        <w:spacing w:after="0"/>
        <w:rPr>
          <w:b/>
          <w:sz w:val="22"/>
          <w:szCs w:val="22"/>
        </w:rPr>
      </w:pPr>
    </w:p>
    <w:p w14:paraId="646C13A8" w14:textId="77777777" w:rsidR="00775D77" w:rsidRPr="006E315D" w:rsidRDefault="00775D77" w:rsidP="004A42CA">
      <w:pPr>
        <w:spacing w:after="0"/>
        <w:rPr>
          <w:b/>
          <w:sz w:val="22"/>
          <w:szCs w:val="22"/>
        </w:rPr>
      </w:pPr>
    </w:p>
    <w:p w14:paraId="213B0F97" w14:textId="77777777" w:rsidR="00775D77" w:rsidRPr="006E315D" w:rsidRDefault="00775D77" w:rsidP="004A42CA">
      <w:pPr>
        <w:spacing w:after="0"/>
        <w:rPr>
          <w:b/>
          <w:sz w:val="22"/>
          <w:szCs w:val="22"/>
        </w:rPr>
      </w:pPr>
    </w:p>
    <w:p w14:paraId="71D1DB7C" w14:textId="77777777" w:rsidR="00775D77" w:rsidRPr="006E315D" w:rsidRDefault="00775D77" w:rsidP="004A42CA">
      <w:pPr>
        <w:spacing w:after="0"/>
        <w:rPr>
          <w:b/>
          <w:sz w:val="22"/>
          <w:szCs w:val="22"/>
        </w:rPr>
      </w:pPr>
    </w:p>
    <w:p w14:paraId="1ADE16C4" w14:textId="77777777" w:rsidR="00775D77" w:rsidRPr="006E315D" w:rsidRDefault="00775D77" w:rsidP="004A42CA">
      <w:pPr>
        <w:spacing w:after="0"/>
        <w:rPr>
          <w:b/>
          <w:sz w:val="22"/>
          <w:szCs w:val="22"/>
        </w:rPr>
      </w:pPr>
    </w:p>
    <w:p w14:paraId="551C1446" w14:textId="77777777" w:rsidR="00775D77" w:rsidRPr="006E315D" w:rsidRDefault="00775D77" w:rsidP="004A42CA">
      <w:pPr>
        <w:spacing w:after="0"/>
        <w:rPr>
          <w:b/>
          <w:sz w:val="22"/>
          <w:szCs w:val="22"/>
        </w:rPr>
      </w:pPr>
    </w:p>
    <w:p w14:paraId="3142AEAD" w14:textId="77777777" w:rsidR="00775D77" w:rsidRPr="006E315D" w:rsidRDefault="00775D77" w:rsidP="004A42CA">
      <w:pPr>
        <w:spacing w:after="0"/>
        <w:rPr>
          <w:b/>
          <w:sz w:val="22"/>
          <w:szCs w:val="22"/>
        </w:rPr>
      </w:pPr>
    </w:p>
    <w:p w14:paraId="6633F63E" w14:textId="77777777" w:rsidR="00775D77" w:rsidRPr="006E315D" w:rsidRDefault="00775D77" w:rsidP="004A42CA">
      <w:pPr>
        <w:spacing w:after="0"/>
        <w:rPr>
          <w:b/>
          <w:sz w:val="22"/>
          <w:szCs w:val="22"/>
        </w:rPr>
      </w:pPr>
    </w:p>
    <w:p w14:paraId="727A88BB" w14:textId="77777777" w:rsidR="00775D77" w:rsidRPr="006E315D" w:rsidRDefault="00775D77" w:rsidP="004A42CA">
      <w:pPr>
        <w:spacing w:after="0"/>
        <w:rPr>
          <w:b/>
          <w:sz w:val="22"/>
          <w:szCs w:val="22"/>
        </w:rPr>
      </w:pPr>
    </w:p>
    <w:p w14:paraId="61DC5076" w14:textId="77777777" w:rsidR="00775D77" w:rsidRPr="006E315D" w:rsidRDefault="00775D77" w:rsidP="004A42CA">
      <w:pPr>
        <w:spacing w:after="0"/>
        <w:rPr>
          <w:b/>
          <w:sz w:val="22"/>
          <w:szCs w:val="22"/>
        </w:rPr>
      </w:pPr>
    </w:p>
    <w:p w14:paraId="5C07B9AC" w14:textId="77777777" w:rsidR="00775D77" w:rsidRPr="006E315D" w:rsidRDefault="00775D77" w:rsidP="004A42CA">
      <w:pPr>
        <w:spacing w:after="0"/>
        <w:rPr>
          <w:b/>
          <w:sz w:val="22"/>
          <w:szCs w:val="22"/>
        </w:rPr>
      </w:pPr>
    </w:p>
    <w:p w14:paraId="2F6AF086" w14:textId="77777777" w:rsidR="00775D77" w:rsidRPr="006E315D" w:rsidRDefault="00775D77" w:rsidP="004A42CA">
      <w:pPr>
        <w:spacing w:after="0"/>
        <w:rPr>
          <w:b/>
          <w:sz w:val="22"/>
          <w:szCs w:val="22"/>
        </w:rPr>
      </w:pPr>
    </w:p>
    <w:p w14:paraId="349A13E1" w14:textId="77777777" w:rsidR="00775D77" w:rsidRPr="006E315D" w:rsidRDefault="00775D77" w:rsidP="004A42CA">
      <w:pPr>
        <w:spacing w:after="0"/>
        <w:rPr>
          <w:b/>
          <w:sz w:val="22"/>
          <w:szCs w:val="22"/>
        </w:rPr>
      </w:pPr>
    </w:p>
    <w:p w14:paraId="15F9785B" w14:textId="77777777" w:rsidR="00775D77" w:rsidRPr="006E315D" w:rsidRDefault="00775D77" w:rsidP="004A42CA">
      <w:pPr>
        <w:spacing w:after="0"/>
        <w:rPr>
          <w:b/>
          <w:sz w:val="22"/>
          <w:szCs w:val="22"/>
        </w:rPr>
      </w:pPr>
    </w:p>
    <w:p w14:paraId="1E8AF7D4" w14:textId="77777777" w:rsidR="00775D77" w:rsidRPr="006E315D" w:rsidRDefault="00775D77" w:rsidP="004A42CA">
      <w:pPr>
        <w:spacing w:after="0"/>
        <w:rPr>
          <w:b/>
          <w:sz w:val="22"/>
          <w:szCs w:val="22"/>
        </w:rPr>
      </w:pPr>
    </w:p>
    <w:p w14:paraId="54523F67" w14:textId="77777777" w:rsidR="004A42CA" w:rsidRPr="006E315D" w:rsidRDefault="006C4282" w:rsidP="004A42CA">
      <w:pPr>
        <w:spacing w:after="0"/>
        <w:rPr>
          <w:b/>
          <w:sz w:val="22"/>
          <w:szCs w:val="22"/>
        </w:rPr>
      </w:pPr>
      <w:r>
        <w:rPr>
          <w:b/>
          <w:sz w:val="22"/>
          <w:szCs w:val="22"/>
        </w:rPr>
        <w:br w:type="page"/>
      </w:r>
      <w:r w:rsidR="003254CF" w:rsidRPr="006E315D">
        <w:rPr>
          <w:b/>
          <w:sz w:val="22"/>
          <w:szCs w:val="22"/>
        </w:rPr>
        <w:lastRenderedPageBreak/>
        <w:t>SBB323</w:t>
      </w:r>
    </w:p>
    <w:p w14:paraId="725745E1" w14:textId="77777777" w:rsidR="004A42CA" w:rsidRPr="006E315D" w:rsidRDefault="004A42CA" w:rsidP="004A42CA">
      <w:pPr>
        <w:spacing w:after="0"/>
        <w:rPr>
          <w:sz w:val="22"/>
          <w:szCs w:val="22"/>
        </w:rPr>
      </w:pPr>
    </w:p>
    <w:p w14:paraId="1920C56C" w14:textId="77777777" w:rsidR="004A42CA" w:rsidRPr="006E315D" w:rsidRDefault="004A42CA" w:rsidP="004A42CA">
      <w:pPr>
        <w:spacing w:after="0"/>
        <w:rPr>
          <w:sz w:val="22"/>
          <w:szCs w:val="22"/>
        </w:rPr>
      </w:pPr>
      <w:r w:rsidRPr="006E315D">
        <w:rPr>
          <w:sz w:val="22"/>
          <w:szCs w:val="22"/>
        </w:rPr>
        <w:t>SINGLE CHOICE</w:t>
      </w:r>
    </w:p>
    <w:p w14:paraId="19427D4E" w14:textId="77777777" w:rsidR="000E7E0A" w:rsidRPr="006E315D" w:rsidRDefault="000E7E0A" w:rsidP="000E7E0A">
      <w:pPr>
        <w:spacing w:after="0"/>
        <w:rPr>
          <w:sz w:val="22"/>
          <w:szCs w:val="22"/>
        </w:rPr>
      </w:pPr>
    </w:p>
    <w:p w14:paraId="26CDCE3D" w14:textId="77777777" w:rsidR="000E7E0A" w:rsidRPr="006E315D" w:rsidRDefault="00425484" w:rsidP="000E7E0A">
      <w:pPr>
        <w:spacing w:after="0"/>
        <w:rPr>
          <w:sz w:val="22"/>
          <w:szCs w:val="22"/>
        </w:rPr>
      </w:pPr>
      <w:r w:rsidRPr="006E315D">
        <w:rPr>
          <w:sz w:val="22"/>
          <w:szCs w:val="22"/>
        </w:rPr>
        <w:t>Supreme Court Popularity</w:t>
      </w:r>
    </w:p>
    <w:p w14:paraId="406DB6C7" w14:textId="77777777" w:rsidR="007A6EBB" w:rsidRPr="006E315D" w:rsidRDefault="007A6EBB" w:rsidP="007A6EBB">
      <w:pPr>
        <w:spacing w:after="0"/>
        <w:rPr>
          <w:sz w:val="22"/>
          <w:szCs w:val="22"/>
        </w:rPr>
      </w:pPr>
    </w:p>
    <w:p w14:paraId="4C09C81C" w14:textId="77777777" w:rsidR="004A42CA" w:rsidRPr="006E315D" w:rsidRDefault="000E7E0A" w:rsidP="000E7E0A">
      <w:pPr>
        <w:spacing w:after="0"/>
        <w:rPr>
          <w:sz w:val="22"/>
          <w:szCs w:val="22"/>
        </w:rPr>
      </w:pPr>
      <w:r w:rsidRPr="006E315D">
        <w:rPr>
          <w:sz w:val="22"/>
          <w:szCs w:val="22"/>
        </w:rPr>
        <w:t>Do you agree or disagree with the following statement</w:t>
      </w:r>
      <w:r w:rsidR="00D4366B" w:rsidRPr="006E315D">
        <w:rPr>
          <w:sz w:val="22"/>
          <w:szCs w:val="22"/>
        </w:rPr>
        <w:t>?</w:t>
      </w:r>
      <w:r w:rsidRPr="006E315D">
        <w:rPr>
          <w:sz w:val="22"/>
          <w:szCs w:val="22"/>
        </w:rPr>
        <w:t>:</w:t>
      </w:r>
      <w:r w:rsidRPr="006E315D">
        <w:rPr>
          <w:rFonts w:cs="Times-Roman"/>
          <w:sz w:val="22"/>
          <w:szCs w:val="22"/>
        </w:rPr>
        <w:t xml:space="preserve"> The US Supreme Court should have the right to say what the Constitution means, even when the majority of the people disagree with the Court’s decision.</w:t>
      </w:r>
    </w:p>
    <w:p w14:paraId="2E4EAF84" w14:textId="77777777" w:rsidR="004A42CA" w:rsidRPr="006E315D" w:rsidRDefault="004A42CA" w:rsidP="004A42CA">
      <w:pPr>
        <w:spacing w:after="0"/>
        <w:rPr>
          <w:sz w:val="22"/>
          <w:szCs w:val="22"/>
        </w:rPr>
      </w:pPr>
    </w:p>
    <w:p w14:paraId="1BB03086" w14:textId="77777777" w:rsidR="004A42CA" w:rsidRPr="006E315D" w:rsidRDefault="004A42CA" w:rsidP="004A42CA">
      <w:pPr>
        <w:spacing w:after="0"/>
        <w:ind w:firstLine="720"/>
        <w:rPr>
          <w:sz w:val="22"/>
          <w:szCs w:val="22"/>
        </w:rPr>
      </w:pPr>
      <w:r w:rsidRPr="006E315D">
        <w:rPr>
          <w:sz w:val="22"/>
          <w:szCs w:val="22"/>
        </w:rPr>
        <w:t>1</w:t>
      </w:r>
      <w:r w:rsidRPr="006E315D">
        <w:rPr>
          <w:sz w:val="22"/>
          <w:szCs w:val="22"/>
        </w:rPr>
        <w:tab/>
        <w:t>Strongly agree</w:t>
      </w:r>
    </w:p>
    <w:p w14:paraId="514248CA" w14:textId="77777777" w:rsidR="004A42CA" w:rsidRPr="006E315D" w:rsidRDefault="004A42CA" w:rsidP="004A42CA">
      <w:pPr>
        <w:spacing w:after="0"/>
        <w:ind w:firstLine="720"/>
        <w:rPr>
          <w:sz w:val="22"/>
          <w:szCs w:val="22"/>
        </w:rPr>
      </w:pPr>
      <w:r w:rsidRPr="006E315D">
        <w:rPr>
          <w:sz w:val="22"/>
          <w:szCs w:val="22"/>
        </w:rPr>
        <w:t>2</w:t>
      </w:r>
      <w:r w:rsidRPr="006E315D">
        <w:rPr>
          <w:sz w:val="22"/>
          <w:szCs w:val="22"/>
        </w:rPr>
        <w:tab/>
        <w:t>Somewhat agree</w:t>
      </w:r>
    </w:p>
    <w:p w14:paraId="76EF4B7D" w14:textId="77777777" w:rsidR="004A42CA" w:rsidRPr="006E315D" w:rsidRDefault="004A42CA" w:rsidP="004A42CA">
      <w:pPr>
        <w:spacing w:after="0"/>
        <w:ind w:firstLine="720"/>
        <w:rPr>
          <w:sz w:val="22"/>
          <w:szCs w:val="22"/>
        </w:rPr>
      </w:pPr>
      <w:r w:rsidRPr="006E315D">
        <w:rPr>
          <w:sz w:val="22"/>
          <w:szCs w:val="22"/>
        </w:rPr>
        <w:t>3</w:t>
      </w:r>
      <w:r w:rsidRPr="006E315D">
        <w:rPr>
          <w:sz w:val="22"/>
          <w:szCs w:val="22"/>
        </w:rPr>
        <w:tab/>
        <w:t>Somewhat disagree</w:t>
      </w:r>
    </w:p>
    <w:p w14:paraId="55300002" w14:textId="77777777" w:rsidR="004A42CA" w:rsidRPr="006E315D" w:rsidRDefault="004A42CA" w:rsidP="004A42CA">
      <w:pPr>
        <w:spacing w:after="0"/>
        <w:ind w:firstLine="720"/>
        <w:rPr>
          <w:sz w:val="22"/>
          <w:szCs w:val="22"/>
        </w:rPr>
      </w:pPr>
      <w:r w:rsidRPr="006E315D">
        <w:rPr>
          <w:sz w:val="22"/>
          <w:szCs w:val="22"/>
        </w:rPr>
        <w:t>4</w:t>
      </w:r>
      <w:r w:rsidRPr="006E315D">
        <w:rPr>
          <w:sz w:val="22"/>
          <w:szCs w:val="22"/>
        </w:rPr>
        <w:tab/>
        <w:t>Strongly disagree</w:t>
      </w:r>
    </w:p>
    <w:p w14:paraId="2D7D2179" w14:textId="77777777" w:rsidR="004A42CA" w:rsidRPr="006E315D" w:rsidRDefault="004A42CA" w:rsidP="004A42CA">
      <w:pPr>
        <w:spacing w:after="0"/>
        <w:ind w:left="720"/>
        <w:rPr>
          <w:sz w:val="22"/>
          <w:szCs w:val="22"/>
        </w:rPr>
      </w:pPr>
    </w:p>
    <w:p w14:paraId="3479E325" w14:textId="77777777" w:rsidR="003E5E03" w:rsidRPr="006E315D" w:rsidRDefault="003E5E03" w:rsidP="004A42CA">
      <w:pPr>
        <w:spacing w:after="0"/>
        <w:rPr>
          <w:b/>
          <w:sz w:val="22"/>
          <w:szCs w:val="22"/>
        </w:rPr>
      </w:pPr>
      <w:r w:rsidRPr="006E315D">
        <w:rPr>
          <w:b/>
          <w:sz w:val="22"/>
          <w:szCs w:val="22"/>
        </w:rPr>
        <w:br/>
      </w:r>
    </w:p>
    <w:p w14:paraId="430BC128" w14:textId="77777777" w:rsidR="003E5E03" w:rsidRPr="006E315D" w:rsidRDefault="003E5E03" w:rsidP="004A42CA">
      <w:pPr>
        <w:spacing w:after="0"/>
        <w:rPr>
          <w:b/>
          <w:sz w:val="22"/>
          <w:szCs w:val="22"/>
        </w:rPr>
      </w:pPr>
    </w:p>
    <w:p w14:paraId="34FDF6A5" w14:textId="77777777" w:rsidR="003E5E03" w:rsidRPr="006E315D" w:rsidRDefault="003E5E03" w:rsidP="004A42CA">
      <w:pPr>
        <w:spacing w:after="0"/>
        <w:rPr>
          <w:b/>
          <w:sz w:val="22"/>
          <w:szCs w:val="22"/>
        </w:rPr>
      </w:pPr>
    </w:p>
    <w:p w14:paraId="0DEBECFD" w14:textId="77777777" w:rsidR="003E5E03" w:rsidRPr="006E315D" w:rsidRDefault="003E5E03" w:rsidP="004A42CA">
      <w:pPr>
        <w:spacing w:after="0"/>
        <w:rPr>
          <w:b/>
          <w:sz w:val="22"/>
          <w:szCs w:val="22"/>
        </w:rPr>
      </w:pPr>
    </w:p>
    <w:p w14:paraId="2EEF5F9B" w14:textId="77777777" w:rsidR="003E5E03" w:rsidRPr="006E315D" w:rsidRDefault="003E5E03" w:rsidP="004A42CA">
      <w:pPr>
        <w:spacing w:after="0"/>
        <w:rPr>
          <w:b/>
          <w:sz w:val="22"/>
          <w:szCs w:val="22"/>
        </w:rPr>
      </w:pPr>
    </w:p>
    <w:p w14:paraId="303391E7" w14:textId="77777777" w:rsidR="003E5E03" w:rsidRPr="006E315D" w:rsidRDefault="003E5E03" w:rsidP="004A42CA">
      <w:pPr>
        <w:spacing w:after="0"/>
        <w:rPr>
          <w:b/>
          <w:sz w:val="22"/>
          <w:szCs w:val="22"/>
        </w:rPr>
      </w:pPr>
    </w:p>
    <w:p w14:paraId="45712788" w14:textId="77777777" w:rsidR="003E5E03" w:rsidRPr="006E315D" w:rsidRDefault="003E5E03" w:rsidP="004A42CA">
      <w:pPr>
        <w:spacing w:after="0"/>
        <w:rPr>
          <w:b/>
          <w:sz w:val="22"/>
          <w:szCs w:val="22"/>
        </w:rPr>
      </w:pPr>
    </w:p>
    <w:p w14:paraId="2106535E" w14:textId="77777777" w:rsidR="003E5E03" w:rsidRPr="006E315D" w:rsidRDefault="003E5E03" w:rsidP="004A42CA">
      <w:pPr>
        <w:spacing w:after="0"/>
        <w:rPr>
          <w:b/>
          <w:sz w:val="22"/>
          <w:szCs w:val="22"/>
        </w:rPr>
      </w:pPr>
    </w:p>
    <w:p w14:paraId="0AB8F127" w14:textId="77777777" w:rsidR="003E5E03" w:rsidRPr="006E315D" w:rsidRDefault="003E5E03" w:rsidP="004A42CA">
      <w:pPr>
        <w:spacing w:after="0"/>
        <w:rPr>
          <w:b/>
          <w:sz w:val="22"/>
          <w:szCs w:val="22"/>
        </w:rPr>
      </w:pPr>
    </w:p>
    <w:p w14:paraId="74081AE4" w14:textId="77777777" w:rsidR="003E5E03" w:rsidRPr="006E315D" w:rsidRDefault="003E5E03" w:rsidP="004A42CA">
      <w:pPr>
        <w:spacing w:after="0"/>
        <w:rPr>
          <w:b/>
          <w:sz w:val="22"/>
          <w:szCs w:val="22"/>
        </w:rPr>
      </w:pPr>
    </w:p>
    <w:p w14:paraId="75FC7FBB" w14:textId="77777777" w:rsidR="003E5E03" w:rsidRPr="006E315D" w:rsidRDefault="003E5E03" w:rsidP="004A42CA">
      <w:pPr>
        <w:spacing w:after="0"/>
        <w:rPr>
          <w:b/>
          <w:sz w:val="22"/>
          <w:szCs w:val="22"/>
        </w:rPr>
      </w:pPr>
    </w:p>
    <w:p w14:paraId="72BD2024" w14:textId="77777777" w:rsidR="003E5E03" w:rsidRPr="006E315D" w:rsidRDefault="003E5E03" w:rsidP="004A42CA">
      <w:pPr>
        <w:spacing w:after="0"/>
        <w:rPr>
          <w:b/>
          <w:sz w:val="22"/>
          <w:szCs w:val="22"/>
        </w:rPr>
      </w:pPr>
    </w:p>
    <w:p w14:paraId="5C8704FB" w14:textId="77777777" w:rsidR="003E5E03" w:rsidRPr="006E315D" w:rsidRDefault="003E5E03" w:rsidP="004A42CA">
      <w:pPr>
        <w:spacing w:after="0"/>
        <w:rPr>
          <w:b/>
          <w:sz w:val="22"/>
          <w:szCs w:val="22"/>
        </w:rPr>
      </w:pPr>
    </w:p>
    <w:p w14:paraId="42D6ED6C" w14:textId="77777777" w:rsidR="003E5E03" w:rsidRPr="006E315D" w:rsidRDefault="003E5E03" w:rsidP="004A42CA">
      <w:pPr>
        <w:spacing w:after="0"/>
        <w:rPr>
          <w:b/>
          <w:sz w:val="22"/>
          <w:szCs w:val="22"/>
        </w:rPr>
      </w:pPr>
    </w:p>
    <w:p w14:paraId="4A5F12B6" w14:textId="77777777" w:rsidR="003E5E03" w:rsidRPr="006E315D" w:rsidRDefault="003E5E03" w:rsidP="004A42CA">
      <w:pPr>
        <w:spacing w:after="0"/>
        <w:rPr>
          <w:b/>
          <w:sz w:val="22"/>
          <w:szCs w:val="22"/>
        </w:rPr>
      </w:pPr>
    </w:p>
    <w:p w14:paraId="3C5DBF16" w14:textId="77777777" w:rsidR="003E5E03" w:rsidRPr="006E315D" w:rsidRDefault="003E5E03" w:rsidP="004A42CA">
      <w:pPr>
        <w:spacing w:after="0"/>
        <w:rPr>
          <w:b/>
          <w:sz w:val="22"/>
          <w:szCs w:val="22"/>
        </w:rPr>
      </w:pPr>
    </w:p>
    <w:p w14:paraId="73788934" w14:textId="77777777" w:rsidR="003E5E03" w:rsidRPr="006E315D" w:rsidRDefault="003E5E03" w:rsidP="004A42CA">
      <w:pPr>
        <w:spacing w:after="0"/>
        <w:rPr>
          <w:b/>
          <w:sz w:val="22"/>
          <w:szCs w:val="22"/>
        </w:rPr>
      </w:pPr>
    </w:p>
    <w:p w14:paraId="72348467" w14:textId="77777777" w:rsidR="003E5E03" w:rsidRPr="006E315D" w:rsidRDefault="003E5E03" w:rsidP="004A42CA">
      <w:pPr>
        <w:spacing w:after="0"/>
        <w:rPr>
          <w:b/>
          <w:sz w:val="22"/>
          <w:szCs w:val="22"/>
        </w:rPr>
      </w:pPr>
    </w:p>
    <w:p w14:paraId="63C84EA3" w14:textId="77777777" w:rsidR="003E5E03" w:rsidRPr="006E315D" w:rsidRDefault="003E5E03" w:rsidP="004A42CA">
      <w:pPr>
        <w:spacing w:after="0"/>
        <w:rPr>
          <w:b/>
          <w:sz w:val="22"/>
          <w:szCs w:val="22"/>
        </w:rPr>
      </w:pPr>
    </w:p>
    <w:p w14:paraId="167DC0B9" w14:textId="77777777" w:rsidR="003E5E03" w:rsidRPr="006E315D" w:rsidRDefault="003E5E03" w:rsidP="004A42CA">
      <w:pPr>
        <w:spacing w:after="0"/>
        <w:rPr>
          <w:b/>
          <w:sz w:val="22"/>
          <w:szCs w:val="22"/>
        </w:rPr>
      </w:pPr>
    </w:p>
    <w:p w14:paraId="71573632" w14:textId="77777777" w:rsidR="003E5E03" w:rsidRPr="006E315D" w:rsidRDefault="003E5E03" w:rsidP="004A42CA">
      <w:pPr>
        <w:spacing w:after="0"/>
        <w:rPr>
          <w:b/>
          <w:sz w:val="22"/>
          <w:szCs w:val="22"/>
        </w:rPr>
      </w:pPr>
    </w:p>
    <w:p w14:paraId="39C716D3" w14:textId="77777777" w:rsidR="003E5E03" w:rsidRPr="006E315D" w:rsidRDefault="003E5E03" w:rsidP="004A42CA">
      <w:pPr>
        <w:spacing w:after="0"/>
        <w:rPr>
          <w:b/>
          <w:sz w:val="22"/>
          <w:szCs w:val="22"/>
        </w:rPr>
      </w:pPr>
    </w:p>
    <w:p w14:paraId="25C35D78" w14:textId="77777777" w:rsidR="003E5E03" w:rsidRPr="006E315D" w:rsidRDefault="003E5E03" w:rsidP="004A42CA">
      <w:pPr>
        <w:spacing w:after="0"/>
        <w:rPr>
          <w:b/>
          <w:sz w:val="22"/>
          <w:szCs w:val="22"/>
        </w:rPr>
      </w:pPr>
    </w:p>
    <w:p w14:paraId="52E57CA4" w14:textId="77777777" w:rsidR="003E5E03" w:rsidRPr="006E315D" w:rsidRDefault="003E5E03" w:rsidP="004A42CA">
      <w:pPr>
        <w:spacing w:after="0"/>
        <w:rPr>
          <w:b/>
          <w:sz w:val="22"/>
          <w:szCs w:val="22"/>
        </w:rPr>
      </w:pPr>
    </w:p>
    <w:p w14:paraId="48EB7452" w14:textId="77777777" w:rsidR="007A6EBB" w:rsidRPr="006E315D" w:rsidRDefault="007A6EBB" w:rsidP="004A42CA">
      <w:pPr>
        <w:spacing w:after="0"/>
        <w:rPr>
          <w:b/>
          <w:sz w:val="22"/>
          <w:szCs w:val="22"/>
        </w:rPr>
      </w:pPr>
    </w:p>
    <w:p w14:paraId="0BDA5857" w14:textId="77777777" w:rsidR="007A6EBB" w:rsidRPr="006E315D" w:rsidRDefault="007A6EBB" w:rsidP="004A42CA">
      <w:pPr>
        <w:spacing w:after="0"/>
        <w:rPr>
          <w:b/>
          <w:sz w:val="22"/>
          <w:szCs w:val="22"/>
        </w:rPr>
      </w:pPr>
    </w:p>
    <w:p w14:paraId="527BC052" w14:textId="77777777" w:rsidR="007A6EBB" w:rsidRPr="006E315D" w:rsidRDefault="007A6EBB" w:rsidP="004A42CA">
      <w:pPr>
        <w:spacing w:after="0"/>
        <w:rPr>
          <w:b/>
          <w:sz w:val="22"/>
          <w:szCs w:val="22"/>
        </w:rPr>
      </w:pPr>
    </w:p>
    <w:p w14:paraId="708DE4E6" w14:textId="77777777" w:rsidR="003E5E03" w:rsidRPr="006E315D" w:rsidRDefault="003E5E03" w:rsidP="004A42CA">
      <w:pPr>
        <w:spacing w:after="0"/>
        <w:rPr>
          <w:b/>
          <w:sz w:val="22"/>
          <w:szCs w:val="22"/>
        </w:rPr>
      </w:pPr>
    </w:p>
    <w:p w14:paraId="0E9346F7" w14:textId="77777777" w:rsidR="004A42CA" w:rsidRPr="006E315D" w:rsidRDefault="006C4282" w:rsidP="004A42CA">
      <w:pPr>
        <w:spacing w:after="0"/>
        <w:rPr>
          <w:b/>
          <w:sz w:val="22"/>
          <w:szCs w:val="22"/>
        </w:rPr>
      </w:pPr>
      <w:r>
        <w:rPr>
          <w:b/>
          <w:sz w:val="22"/>
          <w:szCs w:val="22"/>
        </w:rPr>
        <w:br w:type="page"/>
      </w:r>
      <w:r w:rsidR="003254CF" w:rsidRPr="006E315D">
        <w:rPr>
          <w:b/>
          <w:sz w:val="22"/>
          <w:szCs w:val="22"/>
        </w:rPr>
        <w:lastRenderedPageBreak/>
        <w:t>SBB324</w:t>
      </w:r>
    </w:p>
    <w:p w14:paraId="43162B80" w14:textId="77777777" w:rsidR="004A42CA" w:rsidRPr="006E315D" w:rsidRDefault="004A42CA" w:rsidP="004A42CA">
      <w:pPr>
        <w:spacing w:after="0"/>
        <w:rPr>
          <w:sz w:val="22"/>
          <w:szCs w:val="22"/>
        </w:rPr>
      </w:pPr>
    </w:p>
    <w:p w14:paraId="448FA910" w14:textId="77777777" w:rsidR="004A42CA" w:rsidRPr="006E315D" w:rsidRDefault="004A42CA" w:rsidP="004A42CA">
      <w:pPr>
        <w:spacing w:after="0"/>
        <w:rPr>
          <w:sz w:val="22"/>
          <w:szCs w:val="22"/>
        </w:rPr>
      </w:pPr>
      <w:r w:rsidRPr="006E315D">
        <w:rPr>
          <w:sz w:val="22"/>
          <w:szCs w:val="22"/>
        </w:rPr>
        <w:t>SINGLE CHOICE</w:t>
      </w:r>
    </w:p>
    <w:p w14:paraId="5655A34D" w14:textId="77777777" w:rsidR="004A42CA" w:rsidRPr="006E315D" w:rsidRDefault="004A42CA" w:rsidP="004A42CA">
      <w:pPr>
        <w:spacing w:after="0"/>
        <w:rPr>
          <w:sz w:val="22"/>
          <w:szCs w:val="22"/>
        </w:rPr>
      </w:pPr>
    </w:p>
    <w:p w14:paraId="2E66AEAB" w14:textId="77777777" w:rsidR="004A42CA" w:rsidRPr="006E315D" w:rsidRDefault="00425484" w:rsidP="004A42CA">
      <w:pPr>
        <w:spacing w:after="0"/>
        <w:rPr>
          <w:sz w:val="22"/>
          <w:szCs w:val="22"/>
        </w:rPr>
      </w:pPr>
      <w:r w:rsidRPr="006E315D">
        <w:rPr>
          <w:sz w:val="22"/>
          <w:szCs w:val="22"/>
        </w:rPr>
        <w:t xml:space="preserve">Supreme Court </w:t>
      </w:r>
      <w:r w:rsidR="00740383" w:rsidRPr="006E315D">
        <w:rPr>
          <w:sz w:val="22"/>
          <w:szCs w:val="22"/>
        </w:rPr>
        <w:t>Approval</w:t>
      </w:r>
    </w:p>
    <w:p w14:paraId="3447ACF7" w14:textId="77777777" w:rsidR="007A6EBB" w:rsidRPr="006E315D" w:rsidRDefault="007A6EBB" w:rsidP="007A6EBB">
      <w:pPr>
        <w:spacing w:after="0"/>
        <w:rPr>
          <w:sz w:val="22"/>
          <w:szCs w:val="22"/>
        </w:rPr>
      </w:pPr>
    </w:p>
    <w:p w14:paraId="3CC34736" w14:textId="77777777" w:rsidR="00C67DC4" w:rsidRPr="006E315D" w:rsidRDefault="00740383" w:rsidP="00C67DC4">
      <w:pPr>
        <w:autoSpaceDE w:val="0"/>
        <w:autoSpaceDN w:val="0"/>
        <w:adjustRightInd w:val="0"/>
        <w:spacing w:after="0"/>
        <w:rPr>
          <w:sz w:val="22"/>
          <w:szCs w:val="22"/>
        </w:rPr>
      </w:pPr>
      <w:r w:rsidRPr="006E315D">
        <w:rPr>
          <w:sz w:val="22"/>
          <w:szCs w:val="22"/>
        </w:rPr>
        <w:t>How much do you approve of</w:t>
      </w:r>
      <w:r w:rsidR="00C67DC4" w:rsidRPr="006E315D">
        <w:rPr>
          <w:sz w:val="22"/>
          <w:szCs w:val="22"/>
        </w:rPr>
        <w:t xml:space="preserve"> the </w:t>
      </w:r>
      <w:r w:rsidRPr="006E315D">
        <w:rPr>
          <w:sz w:val="22"/>
          <w:szCs w:val="22"/>
        </w:rPr>
        <w:t xml:space="preserve">performance of the </w:t>
      </w:r>
      <w:r w:rsidR="00C67DC4" w:rsidRPr="006E315D">
        <w:rPr>
          <w:sz w:val="22"/>
          <w:szCs w:val="22"/>
        </w:rPr>
        <w:t>Supreme Court?</w:t>
      </w:r>
    </w:p>
    <w:p w14:paraId="2A8FC766" w14:textId="77777777" w:rsidR="004A42CA" w:rsidRPr="006E315D" w:rsidRDefault="004A42CA" w:rsidP="004A42CA">
      <w:pPr>
        <w:spacing w:after="0"/>
        <w:rPr>
          <w:sz w:val="22"/>
          <w:szCs w:val="22"/>
        </w:rPr>
      </w:pPr>
    </w:p>
    <w:p w14:paraId="68E1534B" w14:textId="77777777" w:rsidR="002713E5" w:rsidRPr="006E315D" w:rsidRDefault="002713E5" w:rsidP="002713E5">
      <w:pPr>
        <w:autoSpaceDE w:val="0"/>
        <w:autoSpaceDN w:val="0"/>
        <w:adjustRightInd w:val="0"/>
        <w:spacing w:after="0"/>
        <w:ind w:firstLine="720"/>
        <w:rPr>
          <w:sz w:val="22"/>
          <w:szCs w:val="22"/>
        </w:rPr>
      </w:pPr>
      <w:r w:rsidRPr="006E315D">
        <w:rPr>
          <w:sz w:val="22"/>
          <w:szCs w:val="22"/>
        </w:rPr>
        <w:t>1</w:t>
      </w:r>
      <w:r w:rsidRPr="006E315D">
        <w:rPr>
          <w:sz w:val="22"/>
          <w:szCs w:val="22"/>
        </w:rPr>
        <w:tab/>
      </w:r>
      <w:r w:rsidR="00740383" w:rsidRPr="006E315D">
        <w:rPr>
          <w:sz w:val="22"/>
          <w:szCs w:val="22"/>
        </w:rPr>
        <w:t>Strongly approve</w:t>
      </w:r>
    </w:p>
    <w:p w14:paraId="274549C7" w14:textId="77777777" w:rsidR="002713E5" w:rsidRPr="006E315D" w:rsidRDefault="00740383" w:rsidP="002713E5">
      <w:pPr>
        <w:autoSpaceDE w:val="0"/>
        <w:autoSpaceDN w:val="0"/>
        <w:adjustRightInd w:val="0"/>
        <w:spacing w:after="0"/>
        <w:ind w:firstLine="720"/>
        <w:rPr>
          <w:sz w:val="22"/>
          <w:szCs w:val="22"/>
        </w:rPr>
      </w:pPr>
      <w:r w:rsidRPr="006E315D">
        <w:rPr>
          <w:sz w:val="22"/>
          <w:szCs w:val="22"/>
        </w:rPr>
        <w:t>2</w:t>
      </w:r>
      <w:r w:rsidRPr="006E315D">
        <w:rPr>
          <w:sz w:val="22"/>
          <w:szCs w:val="22"/>
        </w:rPr>
        <w:tab/>
        <w:t>Somewhat approve</w:t>
      </w:r>
    </w:p>
    <w:p w14:paraId="282C0F7E" w14:textId="77777777" w:rsidR="002713E5" w:rsidRPr="006E315D" w:rsidRDefault="00740383" w:rsidP="002713E5">
      <w:pPr>
        <w:autoSpaceDE w:val="0"/>
        <w:autoSpaceDN w:val="0"/>
        <w:adjustRightInd w:val="0"/>
        <w:spacing w:after="0"/>
        <w:ind w:firstLine="720"/>
        <w:rPr>
          <w:sz w:val="22"/>
          <w:szCs w:val="22"/>
        </w:rPr>
      </w:pPr>
      <w:r w:rsidRPr="006E315D">
        <w:rPr>
          <w:sz w:val="22"/>
          <w:szCs w:val="22"/>
        </w:rPr>
        <w:t>3</w:t>
      </w:r>
      <w:r w:rsidRPr="006E315D">
        <w:rPr>
          <w:sz w:val="22"/>
          <w:szCs w:val="22"/>
        </w:rPr>
        <w:tab/>
        <w:t>Somewhat disapprove</w:t>
      </w:r>
    </w:p>
    <w:p w14:paraId="3D5B1117" w14:textId="77777777" w:rsidR="002713E5" w:rsidRPr="006E315D" w:rsidRDefault="00740383" w:rsidP="002713E5">
      <w:pPr>
        <w:autoSpaceDE w:val="0"/>
        <w:autoSpaceDN w:val="0"/>
        <w:adjustRightInd w:val="0"/>
        <w:spacing w:after="0"/>
        <w:ind w:firstLine="720"/>
        <w:rPr>
          <w:sz w:val="22"/>
          <w:szCs w:val="22"/>
        </w:rPr>
      </w:pPr>
      <w:r w:rsidRPr="006E315D">
        <w:rPr>
          <w:sz w:val="22"/>
          <w:szCs w:val="22"/>
        </w:rPr>
        <w:t>4</w:t>
      </w:r>
      <w:r w:rsidRPr="006E315D">
        <w:rPr>
          <w:sz w:val="22"/>
          <w:szCs w:val="22"/>
        </w:rPr>
        <w:tab/>
        <w:t>Strongly disapprove</w:t>
      </w:r>
    </w:p>
    <w:p w14:paraId="69AB81A9" w14:textId="77777777" w:rsidR="002713E5" w:rsidRPr="006E315D" w:rsidRDefault="002713E5" w:rsidP="004A42CA">
      <w:pPr>
        <w:spacing w:after="0"/>
        <w:rPr>
          <w:b/>
          <w:sz w:val="22"/>
          <w:szCs w:val="22"/>
        </w:rPr>
      </w:pPr>
    </w:p>
    <w:p w14:paraId="739A1638" w14:textId="77777777" w:rsidR="00BA6EB3" w:rsidRPr="006E315D" w:rsidRDefault="00BA6EB3" w:rsidP="004A42CA">
      <w:pPr>
        <w:spacing w:after="0"/>
        <w:rPr>
          <w:b/>
          <w:sz w:val="22"/>
          <w:szCs w:val="22"/>
        </w:rPr>
      </w:pPr>
    </w:p>
    <w:p w14:paraId="79535CC6" w14:textId="77777777" w:rsidR="00BA6EB3" w:rsidRPr="006E315D" w:rsidRDefault="00BA6EB3" w:rsidP="004A42CA">
      <w:pPr>
        <w:spacing w:after="0"/>
        <w:rPr>
          <w:b/>
          <w:sz w:val="22"/>
          <w:szCs w:val="22"/>
        </w:rPr>
      </w:pPr>
    </w:p>
    <w:p w14:paraId="0E1B10A4" w14:textId="77777777" w:rsidR="00BA6EB3" w:rsidRPr="006E315D" w:rsidRDefault="00BA6EB3" w:rsidP="004A42CA">
      <w:pPr>
        <w:spacing w:after="0"/>
        <w:rPr>
          <w:b/>
          <w:sz w:val="22"/>
          <w:szCs w:val="22"/>
        </w:rPr>
      </w:pPr>
    </w:p>
    <w:p w14:paraId="3F5A2F08" w14:textId="77777777" w:rsidR="00BA6EB3" w:rsidRPr="006E315D" w:rsidRDefault="00BA6EB3" w:rsidP="004A42CA">
      <w:pPr>
        <w:spacing w:after="0"/>
        <w:rPr>
          <w:b/>
          <w:sz w:val="22"/>
          <w:szCs w:val="22"/>
        </w:rPr>
      </w:pPr>
    </w:p>
    <w:p w14:paraId="01CB1C61" w14:textId="77777777" w:rsidR="00BA6EB3" w:rsidRPr="006E315D" w:rsidRDefault="00BA6EB3" w:rsidP="004A42CA">
      <w:pPr>
        <w:spacing w:after="0"/>
        <w:rPr>
          <w:b/>
          <w:sz w:val="22"/>
          <w:szCs w:val="22"/>
        </w:rPr>
      </w:pPr>
    </w:p>
    <w:p w14:paraId="680C59E0" w14:textId="77777777" w:rsidR="00740383" w:rsidRPr="006E315D" w:rsidRDefault="00740383" w:rsidP="004A42CA">
      <w:pPr>
        <w:spacing w:after="0"/>
        <w:rPr>
          <w:b/>
          <w:sz w:val="22"/>
          <w:szCs w:val="22"/>
        </w:rPr>
      </w:pPr>
    </w:p>
    <w:p w14:paraId="3CE0DFC3" w14:textId="77777777" w:rsidR="00BA6EB3" w:rsidRPr="006E315D" w:rsidRDefault="00BA6EB3" w:rsidP="004A42CA">
      <w:pPr>
        <w:spacing w:after="0"/>
        <w:rPr>
          <w:b/>
          <w:sz w:val="22"/>
          <w:szCs w:val="22"/>
        </w:rPr>
      </w:pPr>
    </w:p>
    <w:p w14:paraId="19F51036" w14:textId="77777777" w:rsidR="00BA6EB3" w:rsidRPr="006E315D" w:rsidRDefault="00BA6EB3" w:rsidP="004A42CA">
      <w:pPr>
        <w:spacing w:after="0"/>
        <w:rPr>
          <w:b/>
          <w:sz w:val="22"/>
          <w:szCs w:val="22"/>
        </w:rPr>
      </w:pPr>
    </w:p>
    <w:p w14:paraId="697BAF52" w14:textId="77777777" w:rsidR="00BA6EB3" w:rsidRPr="006E315D" w:rsidRDefault="00BA6EB3" w:rsidP="004A42CA">
      <w:pPr>
        <w:spacing w:after="0"/>
        <w:rPr>
          <w:b/>
          <w:sz w:val="22"/>
          <w:szCs w:val="22"/>
        </w:rPr>
      </w:pPr>
    </w:p>
    <w:p w14:paraId="4901D679" w14:textId="77777777" w:rsidR="00BA6EB3" w:rsidRPr="006E315D" w:rsidRDefault="00BA6EB3" w:rsidP="004A42CA">
      <w:pPr>
        <w:spacing w:after="0"/>
        <w:rPr>
          <w:b/>
          <w:sz w:val="22"/>
          <w:szCs w:val="22"/>
        </w:rPr>
      </w:pPr>
    </w:p>
    <w:p w14:paraId="668DB932" w14:textId="77777777" w:rsidR="00BA6EB3" w:rsidRPr="006E315D" w:rsidRDefault="00BA6EB3" w:rsidP="004A42CA">
      <w:pPr>
        <w:spacing w:after="0"/>
        <w:rPr>
          <w:b/>
          <w:sz w:val="22"/>
          <w:szCs w:val="22"/>
        </w:rPr>
      </w:pPr>
    </w:p>
    <w:p w14:paraId="660699D0" w14:textId="77777777" w:rsidR="00BA6EB3" w:rsidRPr="006E315D" w:rsidRDefault="00BA6EB3" w:rsidP="004A42CA">
      <w:pPr>
        <w:spacing w:after="0"/>
        <w:rPr>
          <w:b/>
          <w:sz w:val="22"/>
          <w:szCs w:val="22"/>
        </w:rPr>
      </w:pPr>
    </w:p>
    <w:p w14:paraId="2647BAEC" w14:textId="77777777" w:rsidR="00BA6EB3" w:rsidRPr="006E315D" w:rsidRDefault="00BA6EB3" w:rsidP="004A42CA">
      <w:pPr>
        <w:spacing w:after="0"/>
        <w:rPr>
          <w:b/>
          <w:sz w:val="22"/>
          <w:szCs w:val="22"/>
        </w:rPr>
      </w:pPr>
    </w:p>
    <w:p w14:paraId="28DABAF7" w14:textId="77777777" w:rsidR="00BA6EB3" w:rsidRPr="006E315D" w:rsidRDefault="00BA6EB3" w:rsidP="004A42CA">
      <w:pPr>
        <w:spacing w:after="0"/>
        <w:rPr>
          <w:b/>
          <w:sz w:val="22"/>
          <w:szCs w:val="22"/>
        </w:rPr>
      </w:pPr>
    </w:p>
    <w:p w14:paraId="6A43574A" w14:textId="77777777" w:rsidR="00BA6EB3" w:rsidRPr="006E315D" w:rsidRDefault="00BA6EB3" w:rsidP="004A42CA">
      <w:pPr>
        <w:spacing w:after="0"/>
        <w:rPr>
          <w:b/>
          <w:sz w:val="22"/>
          <w:szCs w:val="22"/>
        </w:rPr>
      </w:pPr>
    </w:p>
    <w:p w14:paraId="3478AF9D" w14:textId="77777777" w:rsidR="00BA6EB3" w:rsidRPr="006E315D" w:rsidRDefault="00BA6EB3" w:rsidP="004A42CA">
      <w:pPr>
        <w:spacing w:after="0"/>
        <w:rPr>
          <w:b/>
          <w:sz w:val="22"/>
          <w:szCs w:val="22"/>
        </w:rPr>
      </w:pPr>
    </w:p>
    <w:p w14:paraId="14F5EBEF" w14:textId="77777777" w:rsidR="00BA6EB3" w:rsidRPr="006E315D" w:rsidRDefault="00BA6EB3" w:rsidP="004A42CA">
      <w:pPr>
        <w:spacing w:after="0"/>
        <w:rPr>
          <w:b/>
          <w:sz w:val="22"/>
          <w:szCs w:val="22"/>
        </w:rPr>
      </w:pPr>
    </w:p>
    <w:p w14:paraId="3968F7C2" w14:textId="77777777" w:rsidR="00BA6EB3" w:rsidRPr="006E315D" w:rsidRDefault="00BA6EB3" w:rsidP="004A42CA">
      <w:pPr>
        <w:spacing w:after="0"/>
        <w:rPr>
          <w:b/>
          <w:sz w:val="22"/>
          <w:szCs w:val="22"/>
        </w:rPr>
      </w:pPr>
    </w:p>
    <w:p w14:paraId="0AF58F58" w14:textId="77777777" w:rsidR="00BA6EB3" w:rsidRPr="006E315D" w:rsidRDefault="00BA6EB3" w:rsidP="004A42CA">
      <w:pPr>
        <w:spacing w:after="0"/>
        <w:rPr>
          <w:b/>
          <w:sz w:val="22"/>
          <w:szCs w:val="22"/>
        </w:rPr>
      </w:pPr>
    </w:p>
    <w:p w14:paraId="0988C97C" w14:textId="77777777" w:rsidR="00BA6EB3" w:rsidRPr="006E315D" w:rsidRDefault="00BA6EB3" w:rsidP="004A42CA">
      <w:pPr>
        <w:spacing w:after="0"/>
        <w:rPr>
          <w:b/>
          <w:sz w:val="22"/>
          <w:szCs w:val="22"/>
        </w:rPr>
      </w:pPr>
    </w:p>
    <w:p w14:paraId="5FA65B75" w14:textId="77777777" w:rsidR="00BA6EB3" w:rsidRPr="006E315D" w:rsidRDefault="00BA6EB3" w:rsidP="004A42CA">
      <w:pPr>
        <w:spacing w:after="0"/>
        <w:rPr>
          <w:b/>
          <w:sz w:val="22"/>
          <w:szCs w:val="22"/>
        </w:rPr>
      </w:pPr>
    </w:p>
    <w:p w14:paraId="0C0F874D" w14:textId="77777777" w:rsidR="00BA6EB3" w:rsidRPr="006E315D" w:rsidRDefault="00BA6EB3" w:rsidP="004A42CA">
      <w:pPr>
        <w:spacing w:after="0"/>
        <w:rPr>
          <w:b/>
          <w:sz w:val="22"/>
          <w:szCs w:val="22"/>
        </w:rPr>
      </w:pPr>
    </w:p>
    <w:p w14:paraId="4AC648BF" w14:textId="77777777" w:rsidR="00BA6EB3" w:rsidRPr="006E315D" w:rsidRDefault="00BA6EB3" w:rsidP="004A42CA">
      <w:pPr>
        <w:spacing w:after="0"/>
        <w:rPr>
          <w:b/>
          <w:sz w:val="22"/>
          <w:szCs w:val="22"/>
        </w:rPr>
      </w:pPr>
    </w:p>
    <w:p w14:paraId="33E1B4EF" w14:textId="77777777" w:rsidR="00BA6EB3" w:rsidRPr="006E315D" w:rsidRDefault="00BA6EB3" w:rsidP="004A42CA">
      <w:pPr>
        <w:spacing w:after="0"/>
        <w:rPr>
          <w:b/>
          <w:sz w:val="22"/>
          <w:szCs w:val="22"/>
        </w:rPr>
      </w:pPr>
    </w:p>
    <w:p w14:paraId="74E6FDBA" w14:textId="77777777" w:rsidR="00BA6EB3" w:rsidRPr="006E315D" w:rsidRDefault="00BA6EB3" w:rsidP="004A42CA">
      <w:pPr>
        <w:spacing w:after="0"/>
        <w:rPr>
          <w:b/>
          <w:sz w:val="22"/>
          <w:szCs w:val="22"/>
        </w:rPr>
      </w:pPr>
    </w:p>
    <w:p w14:paraId="5CA0BEA8" w14:textId="77777777" w:rsidR="00BA6EB3" w:rsidRPr="006E315D" w:rsidRDefault="00BA6EB3" w:rsidP="004A42CA">
      <w:pPr>
        <w:spacing w:after="0"/>
        <w:rPr>
          <w:b/>
          <w:sz w:val="22"/>
          <w:szCs w:val="22"/>
        </w:rPr>
      </w:pPr>
    </w:p>
    <w:p w14:paraId="1DBF1710" w14:textId="77777777" w:rsidR="00BA6EB3" w:rsidRPr="006E315D" w:rsidRDefault="00BA6EB3" w:rsidP="004A42CA">
      <w:pPr>
        <w:spacing w:after="0"/>
        <w:rPr>
          <w:b/>
          <w:sz w:val="22"/>
          <w:szCs w:val="22"/>
        </w:rPr>
      </w:pPr>
    </w:p>
    <w:p w14:paraId="46E48718" w14:textId="77777777" w:rsidR="00BA6EB3" w:rsidRPr="006E315D" w:rsidRDefault="00BA6EB3" w:rsidP="004A42CA">
      <w:pPr>
        <w:spacing w:after="0"/>
        <w:rPr>
          <w:b/>
          <w:sz w:val="22"/>
          <w:szCs w:val="22"/>
        </w:rPr>
      </w:pPr>
    </w:p>
    <w:p w14:paraId="481F8C18" w14:textId="77777777" w:rsidR="00BA6EB3" w:rsidRPr="006E315D" w:rsidRDefault="00BA6EB3" w:rsidP="004A42CA">
      <w:pPr>
        <w:spacing w:after="0"/>
        <w:rPr>
          <w:b/>
          <w:sz w:val="22"/>
          <w:szCs w:val="22"/>
        </w:rPr>
      </w:pPr>
    </w:p>
    <w:p w14:paraId="7D4E4F87" w14:textId="77777777" w:rsidR="00293109" w:rsidRPr="006E315D" w:rsidRDefault="00293109" w:rsidP="004A42CA">
      <w:pPr>
        <w:spacing w:after="0"/>
        <w:rPr>
          <w:b/>
          <w:sz w:val="22"/>
          <w:szCs w:val="22"/>
        </w:rPr>
      </w:pPr>
    </w:p>
    <w:p w14:paraId="404DF3F1" w14:textId="77777777" w:rsidR="00BA6EB3" w:rsidRPr="006E315D" w:rsidRDefault="00BA6EB3" w:rsidP="004A42CA">
      <w:pPr>
        <w:spacing w:after="0"/>
        <w:rPr>
          <w:b/>
          <w:sz w:val="22"/>
          <w:szCs w:val="22"/>
        </w:rPr>
      </w:pPr>
    </w:p>
    <w:p w14:paraId="09942ECF" w14:textId="77777777" w:rsidR="004A42CA" w:rsidRPr="006E315D" w:rsidRDefault="006C4282" w:rsidP="004A42CA">
      <w:pPr>
        <w:spacing w:after="0"/>
        <w:rPr>
          <w:b/>
          <w:sz w:val="22"/>
          <w:szCs w:val="22"/>
        </w:rPr>
      </w:pPr>
      <w:r>
        <w:rPr>
          <w:b/>
          <w:sz w:val="22"/>
          <w:szCs w:val="22"/>
        </w:rPr>
        <w:br w:type="page"/>
      </w:r>
      <w:r w:rsidR="003254CF" w:rsidRPr="006E315D">
        <w:rPr>
          <w:b/>
          <w:sz w:val="22"/>
          <w:szCs w:val="22"/>
        </w:rPr>
        <w:lastRenderedPageBreak/>
        <w:t>SBB325</w:t>
      </w:r>
    </w:p>
    <w:p w14:paraId="14D46EE7" w14:textId="77777777" w:rsidR="004A42CA" w:rsidRPr="006E315D" w:rsidRDefault="004A42CA" w:rsidP="004A42CA">
      <w:pPr>
        <w:spacing w:after="0"/>
        <w:rPr>
          <w:sz w:val="22"/>
          <w:szCs w:val="22"/>
        </w:rPr>
      </w:pPr>
    </w:p>
    <w:p w14:paraId="34AF5422" w14:textId="77777777" w:rsidR="004A42CA" w:rsidRPr="006E315D" w:rsidRDefault="004A42CA" w:rsidP="004A42CA">
      <w:pPr>
        <w:spacing w:after="0"/>
        <w:rPr>
          <w:sz w:val="22"/>
          <w:szCs w:val="22"/>
        </w:rPr>
      </w:pPr>
      <w:r w:rsidRPr="006E315D">
        <w:rPr>
          <w:sz w:val="22"/>
          <w:szCs w:val="22"/>
        </w:rPr>
        <w:t>SINGLE CHOICE</w:t>
      </w:r>
    </w:p>
    <w:p w14:paraId="453B6961" w14:textId="77777777" w:rsidR="004A42CA" w:rsidRPr="006E315D" w:rsidRDefault="004A42CA" w:rsidP="004A42CA">
      <w:pPr>
        <w:spacing w:after="0"/>
        <w:rPr>
          <w:sz w:val="22"/>
          <w:szCs w:val="22"/>
        </w:rPr>
      </w:pPr>
    </w:p>
    <w:p w14:paraId="13467D97" w14:textId="77777777" w:rsidR="007A6EBB" w:rsidRPr="006E315D" w:rsidRDefault="00425484" w:rsidP="004A42CA">
      <w:pPr>
        <w:spacing w:after="0"/>
        <w:rPr>
          <w:sz w:val="22"/>
          <w:szCs w:val="22"/>
        </w:rPr>
      </w:pPr>
      <w:r w:rsidRPr="006E315D">
        <w:rPr>
          <w:sz w:val="22"/>
          <w:szCs w:val="22"/>
        </w:rPr>
        <w:t>Knowledge 1</w:t>
      </w:r>
    </w:p>
    <w:p w14:paraId="124CCB0C" w14:textId="77777777" w:rsidR="00425484" w:rsidRPr="006E315D" w:rsidRDefault="00425484" w:rsidP="004A42CA">
      <w:pPr>
        <w:spacing w:after="0"/>
        <w:rPr>
          <w:sz w:val="22"/>
          <w:szCs w:val="22"/>
        </w:rPr>
      </w:pPr>
    </w:p>
    <w:p w14:paraId="27163FE3" w14:textId="77777777" w:rsidR="007A6EBB" w:rsidRPr="006E315D" w:rsidRDefault="007A6EBB" w:rsidP="007A6EBB">
      <w:pPr>
        <w:widowControl w:val="0"/>
        <w:autoSpaceDE w:val="0"/>
        <w:autoSpaceDN w:val="0"/>
        <w:adjustRightInd w:val="0"/>
        <w:spacing w:after="0"/>
        <w:rPr>
          <w:rFonts w:cs="Times New Roman"/>
          <w:sz w:val="22"/>
          <w:szCs w:val="22"/>
        </w:rPr>
      </w:pPr>
      <w:r w:rsidRPr="006E315D">
        <w:rPr>
          <w:rFonts w:cs="Times New Roman"/>
          <w:i/>
          <w:iCs/>
          <w:sz w:val="22"/>
          <w:szCs w:val="22"/>
        </w:rPr>
        <w:t>Reverse the order (50-50) of outcome categories</w:t>
      </w:r>
    </w:p>
    <w:p w14:paraId="1B9DA79B" w14:textId="77777777" w:rsidR="002713E5" w:rsidRPr="006E315D" w:rsidRDefault="002713E5" w:rsidP="004A42CA">
      <w:pPr>
        <w:spacing w:after="0"/>
        <w:rPr>
          <w:sz w:val="22"/>
          <w:szCs w:val="22"/>
        </w:rPr>
      </w:pPr>
    </w:p>
    <w:p w14:paraId="0A33AB5F" w14:textId="77777777" w:rsidR="004A42CA" w:rsidRPr="006E315D" w:rsidRDefault="002713E5" w:rsidP="002713E5">
      <w:pPr>
        <w:autoSpaceDE w:val="0"/>
        <w:autoSpaceDN w:val="0"/>
        <w:adjustRightInd w:val="0"/>
        <w:spacing w:after="0"/>
        <w:rPr>
          <w:sz w:val="22"/>
          <w:szCs w:val="22"/>
        </w:rPr>
      </w:pPr>
      <w:r w:rsidRPr="006E315D">
        <w:rPr>
          <w:sz w:val="22"/>
          <w:szCs w:val="22"/>
        </w:rPr>
        <w:t>To the best of your knowledge, how many justices sit on the Supreme Court?</w:t>
      </w:r>
    </w:p>
    <w:p w14:paraId="7B42089E" w14:textId="77777777" w:rsidR="004A42CA" w:rsidRPr="006E315D" w:rsidRDefault="004A42CA" w:rsidP="004A42CA">
      <w:pPr>
        <w:spacing w:after="0"/>
        <w:rPr>
          <w:sz w:val="22"/>
          <w:szCs w:val="22"/>
        </w:rPr>
      </w:pPr>
    </w:p>
    <w:p w14:paraId="2F517C93" w14:textId="77777777" w:rsidR="002713E5" w:rsidRPr="006E315D" w:rsidRDefault="002713E5" w:rsidP="002713E5">
      <w:pPr>
        <w:autoSpaceDE w:val="0"/>
        <w:autoSpaceDN w:val="0"/>
        <w:adjustRightInd w:val="0"/>
        <w:spacing w:after="0"/>
        <w:ind w:firstLine="720"/>
        <w:rPr>
          <w:sz w:val="22"/>
          <w:szCs w:val="22"/>
        </w:rPr>
      </w:pPr>
      <w:r w:rsidRPr="006E315D">
        <w:rPr>
          <w:sz w:val="22"/>
          <w:szCs w:val="22"/>
        </w:rPr>
        <w:t>1</w:t>
      </w:r>
      <w:r w:rsidRPr="006E315D">
        <w:rPr>
          <w:sz w:val="22"/>
          <w:szCs w:val="22"/>
        </w:rPr>
        <w:tab/>
        <w:t>Seven</w:t>
      </w:r>
    </w:p>
    <w:p w14:paraId="6424F1E3" w14:textId="77777777" w:rsidR="002713E5" w:rsidRPr="006E315D" w:rsidRDefault="002713E5" w:rsidP="002713E5">
      <w:pPr>
        <w:autoSpaceDE w:val="0"/>
        <w:autoSpaceDN w:val="0"/>
        <w:adjustRightInd w:val="0"/>
        <w:spacing w:after="0"/>
        <w:ind w:firstLine="720"/>
        <w:rPr>
          <w:sz w:val="22"/>
          <w:szCs w:val="22"/>
        </w:rPr>
      </w:pPr>
      <w:r w:rsidRPr="006E315D">
        <w:rPr>
          <w:sz w:val="22"/>
          <w:szCs w:val="22"/>
        </w:rPr>
        <w:t>2</w:t>
      </w:r>
      <w:r w:rsidRPr="006E315D">
        <w:rPr>
          <w:sz w:val="22"/>
          <w:szCs w:val="22"/>
        </w:rPr>
        <w:tab/>
        <w:t xml:space="preserve">Eight </w:t>
      </w:r>
    </w:p>
    <w:p w14:paraId="78606D2D" w14:textId="77777777" w:rsidR="002713E5" w:rsidRPr="006E315D" w:rsidRDefault="002713E5" w:rsidP="002713E5">
      <w:pPr>
        <w:autoSpaceDE w:val="0"/>
        <w:autoSpaceDN w:val="0"/>
        <w:adjustRightInd w:val="0"/>
        <w:spacing w:after="0"/>
        <w:ind w:firstLine="720"/>
        <w:rPr>
          <w:sz w:val="22"/>
          <w:szCs w:val="22"/>
        </w:rPr>
      </w:pPr>
      <w:r w:rsidRPr="006E315D">
        <w:rPr>
          <w:sz w:val="22"/>
          <w:szCs w:val="22"/>
        </w:rPr>
        <w:t>3</w:t>
      </w:r>
      <w:r w:rsidRPr="006E315D">
        <w:rPr>
          <w:sz w:val="22"/>
          <w:szCs w:val="22"/>
        </w:rPr>
        <w:tab/>
        <w:t>Nine</w:t>
      </w:r>
    </w:p>
    <w:p w14:paraId="26493DC7" w14:textId="77777777" w:rsidR="002713E5" w:rsidRPr="006E315D" w:rsidRDefault="002713E5" w:rsidP="002713E5">
      <w:pPr>
        <w:autoSpaceDE w:val="0"/>
        <w:autoSpaceDN w:val="0"/>
        <w:adjustRightInd w:val="0"/>
        <w:spacing w:after="0"/>
        <w:ind w:firstLine="720"/>
        <w:rPr>
          <w:sz w:val="22"/>
          <w:szCs w:val="22"/>
        </w:rPr>
      </w:pPr>
      <w:r w:rsidRPr="006E315D">
        <w:rPr>
          <w:sz w:val="22"/>
          <w:szCs w:val="22"/>
        </w:rPr>
        <w:t>4</w:t>
      </w:r>
      <w:r w:rsidRPr="006E315D">
        <w:rPr>
          <w:sz w:val="22"/>
          <w:szCs w:val="22"/>
        </w:rPr>
        <w:tab/>
        <w:t>Ten</w:t>
      </w:r>
    </w:p>
    <w:p w14:paraId="62D3BA75" w14:textId="77777777" w:rsidR="002713E5" w:rsidRPr="006E315D" w:rsidRDefault="002713E5" w:rsidP="002713E5">
      <w:pPr>
        <w:autoSpaceDE w:val="0"/>
        <w:autoSpaceDN w:val="0"/>
        <w:adjustRightInd w:val="0"/>
        <w:spacing w:after="0"/>
        <w:ind w:firstLine="720"/>
        <w:rPr>
          <w:sz w:val="22"/>
          <w:szCs w:val="22"/>
        </w:rPr>
      </w:pPr>
      <w:r w:rsidRPr="006E315D">
        <w:rPr>
          <w:sz w:val="22"/>
          <w:szCs w:val="22"/>
        </w:rPr>
        <w:t>5</w:t>
      </w:r>
      <w:r w:rsidRPr="006E315D">
        <w:rPr>
          <w:sz w:val="22"/>
          <w:szCs w:val="22"/>
        </w:rPr>
        <w:tab/>
        <w:t>Eleven</w:t>
      </w:r>
    </w:p>
    <w:p w14:paraId="6FA4F910" w14:textId="77777777" w:rsidR="004A42CA" w:rsidRPr="006E315D" w:rsidRDefault="002713E5" w:rsidP="002713E5">
      <w:pPr>
        <w:autoSpaceDE w:val="0"/>
        <w:autoSpaceDN w:val="0"/>
        <w:adjustRightInd w:val="0"/>
        <w:spacing w:after="0"/>
        <w:ind w:firstLine="720"/>
        <w:rPr>
          <w:sz w:val="22"/>
          <w:szCs w:val="22"/>
        </w:rPr>
      </w:pPr>
      <w:r w:rsidRPr="006E315D">
        <w:rPr>
          <w:sz w:val="22"/>
          <w:szCs w:val="22"/>
        </w:rPr>
        <w:t>9</w:t>
      </w:r>
      <w:r w:rsidRPr="006E315D">
        <w:rPr>
          <w:sz w:val="22"/>
          <w:szCs w:val="22"/>
        </w:rPr>
        <w:tab/>
        <w:t>Not sure</w:t>
      </w:r>
    </w:p>
    <w:p w14:paraId="26F3BD7F" w14:textId="77777777" w:rsidR="004A42CA" w:rsidRPr="006E315D" w:rsidRDefault="004A42CA" w:rsidP="004A42CA">
      <w:pPr>
        <w:spacing w:after="0"/>
        <w:ind w:left="720"/>
        <w:rPr>
          <w:sz w:val="22"/>
          <w:szCs w:val="22"/>
        </w:rPr>
      </w:pPr>
    </w:p>
    <w:p w14:paraId="6FB96D27" w14:textId="77777777" w:rsidR="00A33C7A" w:rsidRPr="006E315D" w:rsidRDefault="00A33C7A" w:rsidP="004A42CA">
      <w:pPr>
        <w:spacing w:after="0"/>
        <w:rPr>
          <w:b/>
          <w:sz w:val="22"/>
          <w:szCs w:val="22"/>
        </w:rPr>
      </w:pPr>
    </w:p>
    <w:p w14:paraId="379D5DF7" w14:textId="77777777" w:rsidR="00A33C7A" w:rsidRPr="006E315D" w:rsidRDefault="00A33C7A" w:rsidP="004A42CA">
      <w:pPr>
        <w:spacing w:after="0"/>
        <w:rPr>
          <w:b/>
          <w:sz w:val="22"/>
          <w:szCs w:val="22"/>
        </w:rPr>
      </w:pPr>
    </w:p>
    <w:p w14:paraId="2B2A9CAE" w14:textId="77777777" w:rsidR="00A33C7A" w:rsidRPr="006E315D" w:rsidRDefault="00A33C7A" w:rsidP="004A42CA">
      <w:pPr>
        <w:spacing w:after="0"/>
        <w:rPr>
          <w:b/>
          <w:sz w:val="22"/>
          <w:szCs w:val="22"/>
        </w:rPr>
      </w:pPr>
    </w:p>
    <w:p w14:paraId="1CC991C9" w14:textId="77777777" w:rsidR="00A33C7A" w:rsidRPr="006E315D" w:rsidRDefault="00A33C7A" w:rsidP="004A42CA">
      <w:pPr>
        <w:spacing w:after="0"/>
        <w:rPr>
          <w:b/>
          <w:sz w:val="22"/>
          <w:szCs w:val="22"/>
        </w:rPr>
      </w:pPr>
    </w:p>
    <w:p w14:paraId="7BEA85F0" w14:textId="77777777" w:rsidR="00A33C7A" w:rsidRPr="006E315D" w:rsidRDefault="00A33C7A" w:rsidP="004A42CA">
      <w:pPr>
        <w:spacing w:after="0"/>
        <w:rPr>
          <w:b/>
          <w:sz w:val="22"/>
          <w:szCs w:val="22"/>
        </w:rPr>
      </w:pPr>
    </w:p>
    <w:p w14:paraId="6F2131AF" w14:textId="77777777" w:rsidR="00A33C7A" w:rsidRPr="006E315D" w:rsidRDefault="00A33C7A" w:rsidP="004A42CA">
      <w:pPr>
        <w:spacing w:after="0"/>
        <w:rPr>
          <w:b/>
          <w:sz w:val="22"/>
          <w:szCs w:val="22"/>
        </w:rPr>
      </w:pPr>
    </w:p>
    <w:p w14:paraId="677BFD2F" w14:textId="77777777" w:rsidR="00A33C7A" w:rsidRPr="006E315D" w:rsidRDefault="00A33C7A" w:rsidP="004A42CA">
      <w:pPr>
        <w:spacing w:after="0"/>
        <w:rPr>
          <w:b/>
          <w:sz w:val="22"/>
          <w:szCs w:val="22"/>
        </w:rPr>
      </w:pPr>
    </w:p>
    <w:p w14:paraId="1AACE299" w14:textId="77777777" w:rsidR="00A33C7A" w:rsidRPr="006E315D" w:rsidRDefault="00A33C7A" w:rsidP="004A42CA">
      <w:pPr>
        <w:spacing w:after="0"/>
        <w:rPr>
          <w:b/>
          <w:sz w:val="22"/>
          <w:szCs w:val="22"/>
        </w:rPr>
      </w:pPr>
    </w:p>
    <w:p w14:paraId="757DB7FC" w14:textId="77777777" w:rsidR="00A33C7A" w:rsidRPr="006E315D" w:rsidRDefault="00A33C7A" w:rsidP="004A42CA">
      <w:pPr>
        <w:spacing w:after="0"/>
        <w:rPr>
          <w:b/>
          <w:sz w:val="22"/>
          <w:szCs w:val="22"/>
        </w:rPr>
      </w:pPr>
    </w:p>
    <w:p w14:paraId="7308256C" w14:textId="77777777" w:rsidR="00A33C7A" w:rsidRPr="006E315D" w:rsidRDefault="00A33C7A" w:rsidP="004A42CA">
      <w:pPr>
        <w:spacing w:after="0"/>
        <w:rPr>
          <w:b/>
          <w:sz w:val="22"/>
          <w:szCs w:val="22"/>
        </w:rPr>
      </w:pPr>
    </w:p>
    <w:p w14:paraId="1A908936" w14:textId="77777777" w:rsidR="00A33C7A" w:rsidRPr="006E315D" w:rsidRDefault="00A33C7A" w:rsidP="004A42CA">
      <w:pPr>
        <w:spacing w:after="0"/>
        <w:rPr>
          <w:b/>
          <w:sz w:val="22"/>
          <w:szCs w:val="22"/>
        </w:rPr>
      </w:pPr>
    </w:p>
    <w:p w14:paraId="35ECA287" w14:textId="77777777" w:rsidR="00A33C7A" w:rsidRPr="006E315D" w:rsidRDefault="00A33C7A" w:rsidP="004A42CA">
      <w:pPr>
        <w:spacing w:after="0"/>
        <w:rPr>
          <w:b/>
          <w:sz w:val="22"/>
          <w:szCs w:val="22"/>
        </w:rPr>
      </w:pPr>
    </w:p>
    <w:p w14:paraId="5223DA93" w14:textId="77777777" w:rsidR="00A33C7A" w:rsidRPr="006E315D" w:rsidRDefault="00A33C7A" w:rsidP="004A42CA">
      <w:pPr>
        <w:spacing w:after="0"/>
        <w:rPr>
          <w:b/>
          <w:sz w:val="22"/>
          <w:szCs w:val="22"/>
        </w:rPr>
      </w:pPr>
    </w:p>
    <w:p w14:paraId="448528D2" w14:textId="77777777" w:rsidR="00A33C7A" w:rsidRPr="006E315D" w:rsidRDefault="00A33C7A" w:rsidP="004A42CA">
      <w:pPr>
        <w:spacing w:after="0"/>
        <w:rPr>
          <w:b/>
          <w:sz w:val="22"/>
          <w:szCs w:val="22"/>
        </w:rPr>
      </w:pPr>
    </w:p>
    <w:p w14:paraId="437BDDF3" w14:textId="77777777" w:rsidR="00A33C7A" w:rsidRPr="006E315D" w:rsidRDefault="00A33C7A" w:rsidP="004A42CA">
      <w:pPr>
        <w:spacing w:after="0"/>
        <w:rPr>
          <w:b/>
          <w:sz w:val="22"/>
          <w:szCs w:val="22"/>
        </w:rPr>
      </w:pPr>
    </w:p>
    <w:p w14:paraId="01FE8F12" w14:textId="77777777" w:rsidR="00A33C7A" w:rsidRPr="006E315D" w:rsidRDefault="00A33C7A" w:rsidP="004A42CA">
      <w:pPr>
        <w:spacing w:after="0"/>
        <w:rPr>
          <w:b/>
          <w:sz w:val="22"/>
          <w:szCs w:val="22"/>
        </w:rPr>
      </w:pPr>
    </w:p>
    <w:p w14:paraId="1DC34636" w14:textId="77777777" w:rsidR="00A33C7A" w:rsidRPr="006E315D" w:rsidRDefault="00A33C7A" w:rsidP="004A42CA">
      <w:pPr>
        <w:spacing w:after="0"/>
        <w:rPr>
          <w:b/>
          <w:sz w:val="22"/>
          <w:szCs w:val="22"/>
        </w:rPr>
      </w:pPr>
    </w:p>
    <w:p w14:paraId="67694096" w14:textId="77777777" w:rsidR="00A33C7A" w:rsidRPr="006E315D" w:rsidRDefault="00A33C7A" w:rsidP="004A42CA">
      <w:pPr>
        <w:spacing w:after="0"/>
        <w:rPr>
          <w:b/>
          <w:sz w:val="22"/>
          <w:szCs w:val="22"/>
        </w:rPr>
      </w:pPr>
    </w:p>
    <w:p w14:paraId="4BDFA976" w14:textId="77777777" w:rsidR="00A33C7A" w:rsidRPr="006E315D" w:rsidRDefault="00A33C7A" w:rsidP="004A42CA">
      <w:pPr>
        <w:spacing w:after="0"/>
        <w:rPr>
          <w:b/>
          <w:sz w:val="22"/>
          <w:szCs w:val="22"/>
        </w:rPr>
      </w:pPr>
    </w:p>
    <w:p w14:paraId="5E74EE14" w14:textId="77777777" w:rsidR="00A33C7A" w:rsidRPr="006E315D" w:rsidRDefault="00A33C7A" w:rsidP="004A42CA">
      <w:pPr>
        <w:spacing w:after="0"/>
        <w:rPr>
          <w:b/>
          <w:sz w:val="22"/>
          <w:szCs w:val="22"/>
        </w:rPr>
      </w:pPr>
    </w:p>
    <w:p w14:paraId="46DE69C7" w14:textId="77777777" w:rsidR="00A33C7A" w:rsidRPr="006E315D" w:rsidRDefault="00A33C7A" w:rsidP="004A42CA">
      <w:pPr>
        <w:spacing w:after="0"/>
        <w:rPr>
          <w:b/>
          <w:sz w:val="22"/>
          <w:szCs w:val="22"/>
        </w:rPr>
      </w:pPr>
    </w:p>
    <w:p w14:paraId="5D8CE270" w14:textId="77777777" w:rsidR="00A33C7A" w:rsidRPr="006E315D" w:rsidRDefault="00A33C7A" w:rsidP="004A42CA">
      <w:pPr>
        <w:spacing w:after="0"/>
        <w:rPr>
          <w:b/>
          <w:sz w:val="22"/>
          <w:szCs w:val="22"/>
        </w:rPr>
      </w:pPr>
    </w:p>
    <w:p w14:paraId="00D7D927" w14:textId="77777777" w:rsidR="00A33C7A" w:rsidRPr="006E315D" w:rsidRDefault="00A33C7A" w:rsidP="004A42CA">
      <w:pPr>
        <w:spacing w:after="0"/>
        <w:rPr>
          <w:b/>
          <w:sz w:val="22"/>
          <w:szCs w:val="22"/>
        </w:rPr>
      </w:pPr>
    </w:p>
    <w:p w14:paraId="73B2674F" w14:textId="77777777" w:rsidR="00A33C7A" w:rsidRPr="006E315D" w:rsidRDefault="00A33C7A" w:rsidP="004A42CA">
      <w:pPr>
        <w:spacing w:after="0"/>
        <w:rPr>
          <w:b/>
          <w:sz w:val="22"/>
          <w:szCs w:val="22"/>
        </w:rPr>
      </w:pPr>
    </w:p>
    <w:p w14:paraId="1E32401B" w14:textId="77777777" w:rsidR="00A33C7A" w:rsidRPr="006E315D" w:rsidRDefault="00A33C7A" w:rsidP="004A42CA">
      <w:pPr>
        <w:spacing w:after="0"/>
        <w:rPr>
          <w:b/>
          <w:sz w:val="22"/>
          <w:szCs w:val="22"/>
        </w:rPr>
      </w:pPr>
    </w:p>
    <w:p w14:paraId="08D21B50" w14:textId="77777777" w:rsidR="00A33C7A" w:rsidRPr="006E315D" w:rsidRDefault="00A33C7A" w:rsidP="004A42CA">
      <w:pPr>
        <w:spacing w:after="0"/>
        <w:rPr>
          <w:b/>
          <w:sz w:val="22"/>
          <w:szCs w:val="22"/>
        </w:rPr>
      </w:pPr>
    </w:p>
    <w:p w14:paraId="7F6E74D2" w14:textId="77777777" w:rsidR="00A33C7A" w:rsidRPr="006E315D" w:rsidRDefault="00A33C7A" w:rsidP="004A42CA">
      <w:pPr>
        <w:spacing w:after="0"/>
        <w:rPr>
          <w:b/>
          <w:sz w:val="22"/>
          <w:szCs w:val="22"/>
        </w:rPr>
      </w:pPr>
    </w:p>
    <w:p w14:paraId="4B84954C" w14:textId="77777777" w:rsidR="00A33C7A" w:rsidRPr="006E315D" w:rsidRDefault="00A33C7A" w:rsidP="004A42CA">
      <w:pPr>
        <w:spacing w:after="0"/>
        <w:rPr>
          <w:b/>
          <w:sz w:val="22"/>
          <w:szCs w:val="22"/>
        </w:rPr>
      </w:pPr>
    </w:p>
    <w:p w14:paraId="38606BF0" w14:textId="77777777" w:rsidR="00A33C7A" w:rsidRPr="006E315D" w:rsidRDefault="00A33C7A" w:rsidP="004A42CA">
      <w:pPr>
        <w:spacing w:after="0"/>
        <w:rPr>
          <w:b/>
          <w:sz w:val="22"/>
          <w:szCs w:val="22"/>
        </w:rPr>
      </w:pPr>
    </w:p>
    <w:p w14:paraId="66199C2B" w14:textId="77777777" w:rsidR="004A42CA" w:rsidRPr="006E315D" w:rsidRDefault="006C4282" w:rsidP="004A42CA">
      <w:pPr>
        <w:spacing w:after="0"/>
        <w:rPr>
          <w:b/>
          <w:sz w:val="22"/>
          <w:szCs w:val="22"/>
        </w:rPr>
      </w:pPr>
      <w:r>
        <w:rPr>
          <w:b/>
          <w:sz w:val="22"/>
          <w:szCs w:val="22"/>
        </w:rPr>
        <w:br w:type="page"/>
      </w:r>
      <w:r w:rsidR="004A42CA" w:rsidRPr="006E315D">
        <w:rPr>
          <w:b/>
          <w:sz w:val="22"/>
          <w:szCs w:val="22"/>
        </w:rPr>
        <w:lastRenderedPageBreak/>
        <w:t>SBB</w:t>
      </w:r>
      <w:r w:rsidR="003254CF" w:rsidRPr="006E315D">
        <w:rPr>
          <w:b/>
          <w:sz w:val="22"/>
          <w:szCs w:val="22"/>
        </w:rPr>
        <w:t>326</w:t>
      </w:r>
    </w:p>
    <w:p w14:paraId="7F89107C" w14:textId="77777777" w:rsidR="004A42CA" w:rsidRPr="006E315D" w:rsidRDefault="004A42CA" w:rsidP="004A42CA">
      <w:pPr>
        <w:spacing w:after="0"/>
        <w:rPr>
          <w:sz w:val="22"/>
          <w:szCs w:val="22"/>
        </w:rPr>
      </w:pPr>
    </w:p>
    <w:p w14:paraId="484A5058" w14:textId="77777777" w:rsidR="004A42CA" w:rsidRPr="006E315D" w:rsidRDefault="004A42CA" w:rsidP="004A42CA">
      <w:pPr>
        <w:spacing w:after="0"/>
        <w:rPr>
          <w:sz w:val="22"/>
          <w:szCs w:val="22"/>
        </w:rPr>
      </w:pPr>
      <w:r w:rsidRPr="006E315D">
        <w:rPr>
          <w:sz w:val="22"/>
          <w:szCs w:val="22"/>
        </w:rPr>
        <w:t>SINGLE CHOICE</w:t>
      </w:r>
    </w:p>
    <w:p w14:paraId="65F91E00" w14:textId="77777777" w:rsidR="004A42CA" w:rsidRPr="006E315D" w:rsidRDefault="004A42CA" w:rsidP="004A42CA">
      <w:pPr>
        <w:spacing w:after="0"/>
        <w:rPr>
          <w:sz w:val="22"/>
          <w:szCs w:val="22"/>
        </w:rPr>
      </w:pPr>
    </w:p>
    <w:p w14:paraId="2100E4A2" w14:textId="77777777" w:rsidR="00425484" w:rsidRPr="006E315D" w:rsidRDefault="00425484" w:rsidP="00425484">
      <w:pPr>
        <w:spacing w:after="0"/>
        <w:rPr>
          <w:sz w:val="22"/>
          <w:szCs w:val="22"/>
        </w:rPr>
      </w:pPr>
      <w:r w:rsidRPr="006E315D">
        <w:rPr>
          <w:sz w:val="22"/>
          <w:szCs w:val="22"/>
        </w:rPr>
        <w:t>Knowledge 2</w:t>
      </w:r>
    </w:p>
    <w:p w14:paraId="3A4FCD47" w14:textId="77777777" w:rsidR="007A6EBB" w:rsidRPr="006E315D" w:rsidRDefault="007A6EBB" w:rsidP="007A6EBB">
      <w:pPr>
        <w:spacing w:after="0"/>
        <w:rPr>
          <w:sz w:val="22"/>
          <w:szCs w:val="22"/>
        </w:rPr>
      </w:pPr>
    </w:p>
    <w:p w14:paraId="22830000" w14:textId="77777777" w:rsidR="007A6EBB" w:rsidRPr="006E315D" w:rsidRDefault="007A6EBB" w:rsidP="007A6EBB">
      <w:pPr>
        <w:widowControl w:val="0"/>
        <w:autoSpaceDE w:val="0"/>
        <w:autoSpaceDN w:val="0"/>
        <w:adjustRightInd w:val="0"/>
        <w:spacing w:after="0"/>
        <w:rPr>
          <w:rFonts w:cs="Times New Roman"/>
          <w:sz w:val="22"/>
          <w:szCs w:val="22"/>
        </w:rPr>
      </w:pPr>
      <w:r w:rsidRPr="006E315D">
        <w:rPr>
          <w:rFonts w:cs="Times New Roman"/>
          <w:i/>
          <w:iCs/>
          <w:sz w:val="22"/>
          <w:szCs w:val="22"/>
        </w:rPr>
        <w:t xml:space="preserve">Reverse the order (50-50) of </w:t>
      </w:r>
      <w:ins w:id="16" w:author="Stephen" w:date="2010-06-20T11:47:00Z">
        <w:r w:rsidR="009E3F61">
          <w:rPr>
            <w:rFonts w:cs="Times New Roman"/>
            <w:i/>
            <w:iCs/>
            <w:sz w:val="22"/>
            <w:szCs w:val="22"/>
          </w:rPr>
          <w:t xml:space="preserve">first three </w:t>
        </w:r>
      </w:ins>
      <w:r w:rsidRPr="006E315D">
        <w:rPr>
          <w:rFonts w:cs="Times New Roman"/>
          <w:i/>
          <w:iCs/>
          <w:sz w:val="22"/>
          <w:szCs w:val="22"/>
        </w:rPr>
        <w:t>outcome categories</w:t>
      </w:r>
      <w:ins w:id="17" w:author="Stephen" w:date="2010-06-20T11:47:00Z">
        <w:r w:rsidR="009E3F61">
          <w:rPr>
            <w:rFonts w:cs="Times New Roman"/>
            <w:i/>
            <w:iCs/>
            <w:sz w:val="22"/>
            <w:szCs w:val="22"/>
          </w:rPr>
          <w:t xml:space="preserve"> (but always leave “Not sure” last)</w:t>
        </w:r>
      </w:ins>
    </w:p>
    <w:p w14:paraId="16A3C65C" w14:textId="77777777" w:rsidR="004A42CA" w:rsidRPr="006E315D" w:rsidRDefault="004A42CA" w:rsidP="004A42CA">
      <w:pPr>
        <w:spacing w:after="0"/>
        <w:rPr>
          <w:sz w:val="22"/>
          <w:szCs w:val="22"/>
        </w:rPr>
      </w:pPr>
    </w:p>
    <w:p w14:paraId="23FD8067" w14:textId="77777777" w:rsidR="004A0234" w:rsidRPr="006E315D" w:rsidRDefault="004A0234" w:rsidP="004A0234">
      <w:pPr>
        <w:autoSpaceDE w:val="0"/>
        <w:autoSpaceDN w:val="0"/>
        <w:adjustRightInd w:val="0"/>
        <w:spacing w:after="0"/>
        <w:rPr>
          <w:sz w:val="22"/>
          <w:szCs w:val="22"/>
        </w:rPr>
      </w:pPr>
      <w:r w:rsidRPr="006E315D">
        <w:rPr>
          <w:sz w:val="22"/>
          <w:szCs w:val="22"/>
        </w:rPr>
        <w:t>To the best of your knowledge, how are justices chosen for the Supreme Court?</w:t>
      </w:r>
    </w:p>
    <w:p w14:paraId="4F33C61C" w14:textId="77777777" w:rsidR="00BE5AA0" w:rsidRPr="006E315D" w:rsidRDefault="00BE5AA0" w:rsidP="004A0234">
      <w:pPr>
        <w:autoSpaceDE w:val="0"/>
        <w:autoSpaceDN w:val="0"/>
        <w:adjustRightInd w:val="0"/>
        <w:spacing w:after="0"/>
        <w:rPr>
          <w:sz w:val="22"/>
          <w:szCs w:val="22"/>
        </w:rPr>
      </w:pPr>
    </w:p>
    <w:p w14:paraId="10440015" w14:textId="77777777" w:rsidR="004A0234" w:rsidRPr="006E315D" w:rsidRDefault="004A0234" w:rsidP="004A0234">
      <w:pPr>
        <w:autoSpaceDE w:val="0"/>
        <w:autoSpaceDN w:val="0"/>
        <w:adjustRightInd w:val="0"/>
        <w:spacing w:after="0"/>
        <w:rPr>
          <w:sz w:val="22"/>
          <w:szCs w:val="22"/>
        </w:rPr>
      </w:pPr>
      <w:r w:rsidRPr="006E315D">
        <w:rPr>
          <w:sz w:val="22"/>
          <w:szCs w:val="22"/>
        </w:rPr>
        <w:tab/>
        <w:t>1</w:t>
      </w:r>
      <w:r w:rsidRPr="006E315D">
        <w:rPr>
          <w:sz w:val="22"/>
          <w:szCs w:val="22"/>
        </w:rPr>
        <w:tab/>
        <w:t>Elected by voters</w:t>
      </w:r>
    </w:p>
    <w:p w14:paraId="1BC3EC4A" w14:textId="77777777" w:rsidR="004A0234" w:rsidRPr="006E315D" w:rsidRDefault="004A0234" w:rsidP="004A0234">
      <w:pPr>
        <w:autoSpaceDE w:val="0"/>
        <w:autoSpaceDN w:val="0"/>
        <w:adjustRightInd w:val="0"/>
        <w:spacing w:after="0"/>
        <w:ind w:firstLine="720"/>
        <w:rPr>
          <w:sz w:val="22"/>
          <w:szCs w:val="22"/>
        </w:rPr>
      </w:pPr>
      <w:r w:rsidRPr="006E315D">
        <w:rPr>
          <w:sz w:val="22"/>
          <w:szCs w:val="22"/>
        </w:rPr>
        <w:t>2</w:t>
      </w:r>
      <w:r w:rsidRPr="006E315D">
        <w:rPr>
          <w:sz w:val="22"/>
          <w:szCs w:val="22"/>
        </w:rPr>
        <w:tab/>
        <w:t>Chosen by the president and confirmed by Congress</w:t>
      </w:r>
    </w:p>
    <w:p w14:paraId="464C915F" w14:textId="77777777" w:rsidR="004A0234" w:rsidRPr="006E315D" w:rsidRDefault="004A0234" w:rsidP="004A0234">
      <w:pPr>
        <w:autoSpaceDE w:val="0"/>
        <w:autoSpaceDN w:val="0"/>
        <w:adjustRightInd w:val="0"/>
        <w:spacing w:after="0"/>
        <w:ind w:firstLine="720"/>
        <w:rPr>
          <w:sz w:val="22"/>
          <w:szCs w:val="22"/>
        </w:rPr>
      </w:pPr>
      <w:r w:rsidRPr="006E315D">
        <w:rPr>
          <w:sz w:val="22"/>
          <w:szCs w:val="22"/>
        </w:rPr>
        <w:t>3</w:t>
      </w:r>
      <w:r w:rsidRPr="006E315D">
        <w:rPr>
          <w:sz w:val="22"/>
          <w:szCs w:val="22"/>
        </w:rPr>
        <w:tab/>
        <w:t>Chosen by Congress and confirmed by the president</w:t>
      </w:r>
    </w:p>
    <w:p w14:paraId="0271D616" w14:textId="77777777" w:rsidR="004A0234" w:rsidRPr="006E315D" w:rsidRDefault="004A0234" w:rsidP="004A0234">
      <w:pPr>
        <w:autoSpaceDE w:val="0"/>
        <w:autoSpaceDN w:val="0"/>
        <w:adjustRightInd w:val="0"/>
        <w:spacing w:after="0"/>
        <w:ind w:firstLine="720"/>
        <w:rPr>
          <w:sz w:val="22"/>
          <w:szCs w:val="22"/>
        </w:rPr>
      </w:pPr>
      <w:r w:rsidRPr="006E315D">
        <w:rPr>
          <w:sz w:val="22"/>
          <w:szCs w:val="22"/>
        </w:rPr>
        <w:t>9</w:t>
      </w:r>
      <w:r w:rsidRPr="006E315D">
        <w:rPr>
          <w:sz w:val="22"/>
          <w:szCs w:val="22"/>
        </w:rPr>
        <w:tab/>
        <w:t>Not sure</w:t>
      </w:r>
    </w:p>
    <w:p w14:paraId="642EC509" w14:textId="77777777" w:rsidR="004A42CA" w:rsidRPr="006E315D" w:rsidRDefault="004A42CA" w:rsidP="004A0234">
      <w:pPr>
        <w:tabs>
          <w:tab w:val="left" w:pos="1210"/>
        </w:tabs>
        <w:spacing w:after="0"/>
        <w:ind w:left="720"/>
        <w:rPr>
          <w:sz w:val="22"/>
          <w:szCs w:val="22"/>
        </w:rPr>
      </w:pPr>
    </w:p>
    <w:p w14:paraId="7149C934" w14:textId="77777777" w:rsidR="00A33C7A" w:rsidRPr="006E315D" w:rsidRDefault="00A33C7A" w:rsidP="004A42CA">
      <w:pPr>
        <w:spacing w:after="0"/>
        <w:rPr>
          <w:b/>
          <w:sz w:val="22"/>
          <w:szCs w:val="22"/>
        </w:rPr>
      </w:pPr>
      <w:r w:rsidRPr="006E315D">
        <w:rPr>
          <w:b/>
          <w:sz w:val="22"/>
          <w:szCs w:val="22"/>
        </w:rPr>
        <w:br/>
      </w:r>
    </w:p>
    <w:p w14:paraId="36B8C60E" w14:textId="77777777" w:rsidR="00A33C7A" w:rsidRPr="006E315D" w:rsidRDefault="00A33C7A" w:rsidP="004A42CA">
      <w:pPr>
        <w:spacing w:after="0"/>
        <w:rPr>
          <w:b/>
          <w:sz w:val="22"/>
          <w:szCs w:val="22"/>
        </w:rPr>
      </w:pPr>
    </w:p>
    <w:p w14:paraId="6992CBCB" w14:textId="77777777" w:rsidR="00A33C7A" w:rsidRPr="006E315D" w:rsidRDefault="00A33C7A" w:rsidP="004A42CA">
      <w:pPr>
        <w:spacing w:after="0"/>
        <w:rPr>
          <w:b/>
          <w:sz w:val="22"/>
          <w:szCs w:val="22"/>
        </w:rPr>
      </w:pPr>
    </w:p>
    <w:p w14:paraId="3FA11A3D" w14:textId="77777777" w:rsidR="00A33C7A" w:rsidRPr="006E315D" w:rsidRDefault="00A33C7A" w:rsidP="004A42CA">
      <w:pPr>
        <w:spacing w:after="0"/>
        <w:rPr>
          <w:b/>
          <w:sz w:val="22"/>
          <w:szCs w:val="22"/>
        </w:rPr>
      </w:pPr>
    </w:p>
    <w:p w14:paraId="22787ACA" w14:textId="77777777" w:rsidR="00A33C7A" w:rsidRPr="006E315D" w:rsidRDefault="00A33C7A" w:rsidP="004A42CA">
      <w:pPr>
        <w:spacing w:after="0"/>
        <w:rPr>
          <w:b/>
          <w:sz w:val="22"/>
          <w:szCs w:val="22"/>
        </w:rPr>
      </w:pPr>
    </w:p>
    <w:p w14:paraId="030B6F0E" w14:textId="77777777" w:rsidR="00A33C7A" w:rsidRPr="006E315D" w:rsidRDefault="00A33C7A" w:rsidP="004A42CA">
      <w:pPr>
        <w:spacing w:after="0"/>
        <w:rPr>
          <w:b/>
          <w:sz w:val="22"/>
          <w:szCs w:val="22"/>
        </w:rPr>
      </w:pPr>
    </w:p>
    <w:p w14:paraId="68B00D21" w14:textId="77777777" w:rsidR="00A33C7A" w:rsidRPr="006E315D" w:rsidRDefault="00A33C7A" w:rsidP="004A42CA">
      <w:pPr>
        <w:spacing w:after="0"/>
        <w:rPr>
          <w:b/>
          <w:sz w:val="22"/>
          <w:szCs w:val="22"/>
        </w:rPr>
      </w:pPr>
    </w:p>
    <w:p w14:paraId="44F488CD" w14:textId="77777777" w:rsidR="00A33C7A" w:rsidRPr="006E315D" w:rsidRDefault="00A33C7A" w:rsidP="004A42CA">
      <w:pPr>
        <w:spacing w:after="0"/>
        <w:rPr>
          <w:b/>
          <w:sz w:val="22"/>
          <w:szCs w:val="22"/>
        </w:rPr>
      </w:pPr>
    </w:p>
    <w:p w14:paraId="7430FAD5" w14:textId="77777777" w:rsidR="00A33C7A" w:rsidRPr="006E315D" w:rsidRDefault="00A33C7A" w:rsidP="004A42CA">
      <w:pPr>
        <w:spacing w:after="0"/>
        <w:rPr>
          <w:b/>
          <w:sz w:val="22"/>
          <w:szCs w:val="22"/>
        </w:rPr>
      </w:pPr>
    </w:p>
    <w:p w14:paraId="1613BFD5" w14:textId="77777777" w:rsidR="00A33C7A" w:rsidRPr="006E315D" w:rsidRDefault="00A33C7A" w:rsidP="004A42CA">
      <w:pPr>
        <w:spacing w:after="0"/>
        <w:rPr>
          <w:b/>
          <w:sz w:val="22"/>
          <w:szCs w:val="22"/>
        </w:rPr>
      </w:pPr>
    </w:p>
    <w:p w14:paraId="0EB30B00" w14:textId="77777777" w:rsidR="00A33C7A" w:rsidRPr="006E315D" w:rsidRDefault="00A33C7A" w:rsidP="004A42CA">
      <w:pPr>
        <w:spacing w:after="0"/>
        <w:rPr>
          <w:b/>
          <w:sz w:val="22"/>
          <w:szCs w:val="22"/>
        </w:rPr>
      </w:pPr>
    </w:p>
    <w:p w14:paraId="05B9B075" w14:textId="77777777" w:rsidR="00A33C7A" w:rsidRPr="006E315D" w:rsidRDefault="00A33C7A" w:rsidP="004A42CA">
      <w:pPr>
        <w:spacing w:after="0"/>
        <w:rPr>
          <w:b/>
          <w:sz w:val="22"/>
          <w:szCs w:val="22"/>
        </w:rPr>
      </w:pPr>
    </w:p>
    <w:p w14:paraId="3FB3277C" w14:textId="77777777" w:rsidR="00A33C7A" w:rsidRPr="006E315D" w:rsidRDefault="00A33C7A" w:rsidP="004A42CA">
      <w:pPr>
        <w:spacing w:after="0"/>
        <w:rPr>
          <w:b/>
          <w:sz w:val="22"/>
          <w:szCs w:val="22"/>
        </w:rPr>
      </w:pPr>
    </w:p>
    <w:p w14:paraId="56FE959D" w14:textId="77777777" w:rsidR="00A33C7A" w:rsidRPr="006E315D" w:rsidRDefault="00A33C7A" w:rsidP="004A42CA">
      <w:pPr>
        <w:spacing w:after="0"/>
        <w:rPr>
          <w:b/>
          <w:sz w:val="22"/>
          <w:szCs w:val="22"/>
        </w:rPr>
      </w:pPr>
    </w:p>
    <w:p w14:paraId="7FBE9281" w14:textId="77777777" w:rsidR="00A33C7A" w:rsidRPr="006E315D" w:rsidRDefault="00A33C7A" w:rsidP="004A42CA">
      <w:pPr>
        <w:spacing w:after="0"/>
        <w:rPr>
          <w:b/>
          <w:sz w:val="22"/>
          <w:szCs w:val="22"/>
        </w:rPr>
      </w:pPr>
    </w:p>
    <w:p w14:paraId="4D076356" w14:textId="77777777" w:rsidR="00A33C7A" w:rsidRPr="006E315D" w:rsidRDefault="00A33C7A" w:rsidP="004A42CA">
      <w:pPr>
        <w:spacing w:after="0"/>
        <w:rPr>
          <w:b/>
          <w:sz w:val="22"/>
          <w:szCs w:val="22"/>
        </w:rPr>
      </w:pPr>
    </w:p>
    <w:p w14:paraId="2F7AB97A" w14:textId="77777777" w:rsidR="00A33C7A" w:rsidRPr="006E315D" w:rsidRDefault="00A33C7A" w:rsidP="004A42CA">
      <w:pPr>
        <w:spacing w:after="0"/>
        <w:rPr>
          <w:b/>
          <w:sz w:val="22"/>
          <w:szCs w:val="22"/>
        </w:rPr>
      </w:pPr>
    </w:p>
    <w:p w14:paraId="122A51FE" w14:textId="77777777" w:rsidR="00A33C7A" w:rsidRPr="006E315D" w:rsidRDefault="00A33C7A" w:rsidP="004A42CA">
      <w:pPr>
        <w:spacing w:after="0"/>
        <w:rPr>
          <w:b/>
          <w:sz w:val="22"/>
          <w:szCs w:val="22"/>
        </w:rPr>
      </w:pPr>
    </w:p>
    <w:p w14:paraId="7C983A7D" w14:textId="77777777" w:rsidR="00A33C7A" w:rsidRPr="006E315D" w:rsidRDefault="00A33C7A" w:rsidP="004A42CA">
      <w:pPr>
        <w:spacing w:after="0"/>
        <w:rPr>
          <w:b/>
          <w:sz w:val="22"/>
          <w:szCs w:val="22"/>
        </w:rPr>
      </w:pPr>
    </w:p>
    <w:p w14:paraId="7708B69B" w14:textId="77777777" w:rsidR="00A33C7A" w:rsidRPr="006E315D" w:rsidRDefault="00A33C7A" w:rsidP="004A42CA">
      <w:pPr>
        <w:spacing w:after="0"/>
        <w:rPr>
          <w:b/>
          <w:sz w:val="22"/>
          <w:szCs w:val="22"/>
        </w:rPr>
      </w:pPr>
    </w:p>
    <w:p w14:paraId="24525969" w14:textId="77777777" w:rsidR="00A33C7A" w:rsidRPr="006E315D" w:rsidRDefault="00A33C7A" w:rsidP="004A42CA">
      <w:pPr>
        <w:spacing w:after="0"/>
        <w:rPr>
          <w:b/>
          <w:sz w:val="22"/>
          <w:szCs w:val="22"/>
        </w:rPr>
      </w:pPr>
    </w:p>
    <w:p w14:paraId="063CE9CA" w14:textId="77777777" w:rsidR="00A33C7A" w:rsidRPr="006E315D" w:rsidRDefault="00A33C7A" w:rsidP="004A42CA">
      <w:pPr>
        <w:spacing w:after="0"/>
        <w:rPr>
          <w:b/>
          <w:sz w:val="22"/>
          <w:szCs w:val="22"/>
        </w:rPr>
      </w:pPr>
    </w:p>
    <w:p w14:paraId="69E19949" w14:textId="77777777" w:rsidR="00A33C7A" w:rsidRPr="006E315D" w:rsidRDefault="00A33C7A" w:rsidP="004A42CA">
      <w:pPr>
        <w:spacing w:after="0"/>
        <w:rPr>
          <w:b/>
          <w:sz w:val="22"/>
          <w:szCs w:val="22"/>
        </w:rPr>
      </w:pPr>
    </w:p>
    <w:p w14:paraId="0EC27A7C" w14:textId="77777777" w:rsidR="00A33C7A" w:rsidRPr="006E315D" w:rsidRDefault="00A33C7A" w:rsidP="004A42CA">
      <w:pPr>
        <w:spacing w:after="0"/>
        <w:rPr>
          <w:b/>
          <w:sz w:val="22"/>
          <w:szCs w:val="22"/>
        </w:rPr>
      </w:pPr>
    </w:p>
    <w:p w14:paraId="55E1AF47" w14:textId="77777777" w:rsidR="00A33C7A" w:rsidRPr="006E315D" w:rsidRDefault="00A33C7A" w:rsidP="004A42CA">
      <w:pPr>
        <w:spacing w:after="0"/>
        <w:rPr>
          <w:b/>
          <w:sz w:val="22"/>
          <w:szCs w:val="22"/>
        </w:rPr>
      </w:pPr>
    </w:p>
    <w:p w14:paraId="4E0E1487" w14:textId="77777777" w:rsidR="00A33C7A" w:rsidRPr="006E315D" w:rsidRDefault="00A33C7A" w:rsidP="004A42CA">
      <w:pPr>
        <w:spacing w:after="0"/>
        <w:rPr>
          <w:b/>
          <w:sz w:val="22"/>
          <w:szCs w:val="22"/>
        </w:rPr>
      </w:pPr>
    </w:p>
    <w:p w14:paraId="0D3661CD" w14:textId="77777777" w:rsidR="00A33C7A" w:rsidRPr="006E315D" w:rsidRDefault="00A33C7A" w:rsidP="004A42CA">
      <w:pPr>
        <w:spacing w:after="0"/>
        <w:rPr>
          <w:b/>
          <w:sz w:val="22"/>
          <w:szCs w:val="22"/>
        </w:rPr>
      </w:pPr>
    </w:p>
    <w:p w14:paraId="7A52B861" w14:textId="77777777" w:rsidR="00A33C7A" w:rsidRPr="006E315D" w:rsidRDefault="00A33C7A" w:rsidP="004A42CA">
      <w:pPr>
        <w:spacing w:after="0"/>
        <w:rPr>
          <w:b/>
          <w:sz w:val="22"/>
          <w:szCs w:val="22"/>
        </w:rPr>
      </w:pPr>
    </w:p>
    <w:p w14:paraId="5278694F" w14:textId="77777777" w:rsidR="00A33C7A" w:rsidRPr="006E315D" w:rsidRDefault="00A33C7A" w:rsidP="004A42CA">
      <w:pPr>
        <w:spacing w:after="0"/>
        <w:rPr>
          <w:b/>
          <w:sz w:val="22"/>
          <w:szCs w:val="22"/>
        </w:rPr>
      </w:pPr>
    </w:p>
    <w:p w14:paraId="706CD024" w14:textId="77777777" w:rsidR="00293109" w:rsidRPr="006E315D" w:rsidRDefault="00293109" w:rsidP="004A42CA">
      <w:pPr>
        <w:spacing w:after="0"/>
        <w:rPr>
          <w:b/>
          <w:sz w:val="22"/>
          <w:szCs w:val="22"/>
        </w:rPr>
      </w:pPr>
    </w:p>
    <w:p w14:paraId="1979EA1E" w14:textId="77777777" w:rsidR="004A42CA" w:rsidRPr="006E315D" w:rsidRDefault="006C4282" w:rsidP="004A42CA">
      <w:pPr>
        <w:spacing w:after="0"/>
        <w:rPr>
          <w:b/>
          <w:sz w:val="22"/>
          <w:szCs w:val="22"/>
        </w:rPr>
      </w:pPr>
      <w:r>
        <w:rPr>
          <w:b/>
          <w:sz w:val="22"/>
          <w:szCs w:val="22"/>
        </w:rPr>
        <w:br w:type="page"/>
      </w:r>
      <w:r w:rsidR="003254CF" w:rsidRPr="006E315D">
        <w:rPr>
          <w:b/>
          <w:sz w:val="22"/>
          <w:szCs w:val="22"/>
        </w:rPr>
        <w:lastRenderedPageBreak/>
        <w:t>SBB327</w:t>
      </w:r>
    </w:p>
    <w:p w14:paraId="7517503F" w14:textId="77777777" w:rsidR="004A42CA" w:rsidRPr="006E315D" w:rsidRDefault="004A42CA" w:rsidP="004A42CA">
      <w:pPr>
        <w:spacing w:after="0"/>
        <w:rPr>
          <w:sz w:val="22"/>
          <w:szCs w:val="22"/>
        </w:rPr>
      </w:pPr>
    </w:p>
    <w:p w14:paraId="1A6E6871" w14:textId="77777777" w:rsidR="004A42CA" w:rsidRPr="006E315D" w:rsidRDefault="004A42CA" w:rsidP="004A42CA">
      <w:pPr>
        <w:spacing w:after="0"/>
        <w:rPr>
          <w:sz w:val="22"/>
          <w:szCs w:val="22"/>
        </w:rPr>
      </w:pPr>
      <w:r w:rsidRPr="006E315D">
        <w:rPr>
          <w:sz w:val="22"/>
          <w:szCs w:val="22"/>
        </w:rPr>
        <w:t>SINGLE CHOICE</w:t>
      </w:r>
    </w:p>
    <w:p w14:paraId="18A96BBA" w14:textId="77777777" w:rsidR="004A42CA" w:rsidRPr="006E315D" w:rsidRDefault="004A42CA" w:rsidP="004A42CA">
      <w:pPr>
        <w:spacing w:after="0"/>
        <w:rPr>
          <w:sz w:val="22"/>
          <w:szCs w:val="22"/>
        </w:rPr>
      </w:pPr>
    </w:p>
    <w:p w14:paraId="36968CA6" w14:textId="77777777" w:rsidR="00425484" w:rsidRPr="006E315D" w:rsidRDefault="00425484" w:rsidP="00425484">
      <w:pPr>
        <w:spacing w:after="0"/>
        <w:rPr>
          <w:sz w:val="22"/>
          <w:szCs w:val="22"/>
        </w:rPr>
      </w:pPr>
      <w:r w:rsidRPr="006E315D">
        <w:rPr>
          <w:sz w:val="22"/>
          <w:szCs w:val="22"/>
        </w:rPr>
        <w:t>Knowledge 3</w:t>
      </w:r>
    </w:p>
    <w:p w14:paraId="489E7A1F" w14:textId="77777777" w:rsidR="007A6EBB" w:rsidRPr="006E315D" w:rsidRDefault="007A6EBB" w:rsidP="007A6EBB">
      <w:pPr>
        <w:widowControl w:val="0"/>
        <w:autoSpaceDE w:val="0"/>
        <w:autoSpaceDN w:val="0"/>
        <w:adjustRightInd w:val="0"/>
        <w:spacing w:after="0"/>
        <w:rPr>
          <w:rFonts w:cs="Times New Roman"/>
          <w:i/>
          <w:iCs/>
          <w:sz w:val="22"/>
          <w:szCs w:val="22"/>
        </w:rPr>
      </w:pPr>
    </w:p>
    <w:p w14:paraId="02BFCB7C" w14:textId="77777777" w:rsidR="007A6EBB" w:rsidRPr="006E315D" w:rsidRDefault="00310F77" w:rsidP="007A6EBB">
      <w:pPr>
        <w:widowControl w:val="0"/>
        <w:autoSpaceDE w:val="0"/>
        <w:autoSpaceDN w:val="0"/>
        <w:adjustRightInd w:val="0"/>
        <w:spacing w:after="0"/>
        <w:rPr>
          <w:rFonts w:cs="Times New Roman"/>
          <w:sz w:val="22"/>
          <w:szCs w:val="22"/>
        </w:rPr>
      </w:pPr>
      <w:r w:rsidRPr="006E315D">
        <w:rPr>
          <w:rFonts w:cs="Times New Roman"/>
          <w:i/>
          <w:iCs/>
          <w:sz w:val="22"/>
          <w:szCs w:val="22"/>
        </w:rPr>
        <w:t>Randomize the order of the</w:t>
      </w:r>
      <w:r w:rsidR="007A6EBB" w:rsidRPr="006E315D">
        <w:rPr>
          <w:rFonts w:cs="Times New Roman"/>
          <w:i/>
          <w:iCs/>
          <w:sz w:val="22"/>
          <w:szCs w:val="22"/>
        </w:rPr>
        <w:t xml:space="preserve"> outcome categories</w:t>
      </w:r>
      <w:ins w:id="18" w:author="Stephen" w:date="2010-06-20T11:47:00Z">
        <w:r w:rsidR="009E3F61">
          <w:rPr>
            <w:rFonts w:cs="Times New Roman"/>
            <w:i/>
            <w:iCs/>
            <w:sz w:val="22"/>
            <w:szCs w:val="22"/>
          </w:rPr>
          <w:t xml:space="preserve"> (but leave “Not sure” last)</w:t>
        </w:r>
      </w:ins>
    </w:p>
    <w:p w14:paraId="12EE0DD2" w14:textId="77777777" w:rsidR="004A42CA" w:rsidRPr="006E315D" w:rsidRDefault="004A42CA" w:rsidP="004A42CA">
      <w:pPr>
        <w:spacing w:after="0"/>
        <w:rPr>
          <w:sz w:val="22"/>
          <w:szCs w:val="22"/>
        </w:rPr>
      </w:pPr>
    </w:p>
    <w:p w14:paraId="5194E67D" w14:textId="77777777" w:rsidR="002E035D" w:rsidRPr="006E315D" w:rsidRDefault="002E035D" w:rsidP="002E035D">
      <w:pPr>
        <w:autoSpaceDE w:val="0"/>
        <w:autoSpaceDN w:val="0"/>
        <w:adjustRightInd w:val="0"/>
        <w:spacing w:after="0"/>
        <w:rPr>
          <w:sz w:val="22"/>
          <w:szCs w:val="22"/>
        </w:rPr>
      </w:pPr>
      <w:r w:rsidRPr="006E315D">
        <w:rPr>
          <w:sz w:val="22"/>
          <w:szCs w:val="22"/>
        </w:rPr>
        <w:t>To the best of your knowledge, who is the Chief Justice of the Supreme Court?</w:t>
      </w:r>
    </w:p>
    <w:p w14:paraId="585B38E7" w14:textId="77777777" w:rsidR="004A42CA" w:rsidRPr="006E315D" w:rsidRDefault="004A42CA" w:rsidP="004A42CA">
      <w:pPr>
        <w:spacing w:after="0"/>
        <w:rPr>
          <w:sz w:val="22"/>
          <w:szCs w:val="22"/>
        </w:rPr>
      </w:pPr>
    </w:p>
    <w:p w14:paraId="3EA2DA8C" w14:textId="77777777" w:rsidR="002E035D" w:rsidRPr="006E315D" w:rsidRDefault="002E035D" w:rsidP="002E035D">
      <w:pPr>
        <w:autoSpaceDE w:val="0"/>
        <w:autoSpaceDN w:val="0"/>
        <w:adjustRightInd w:val="0"/>
        <w:spacing w:after="0"/>
        <w:ind w:firstLine="720"/>
        <w:rPr>
          <w:sz w:val="22"/>
          <w:szCs w:val="22"/>
        </w:rPr>
      </w:pPr>
      <w:r w:rsidRPr="006E315D">
        <w:rPr>
          <w:sz w:val="22"/>
          <w:szCs w:val="22"/>
        </w:rPr>
        <w:t>1</w:t>
      </w:r>
      <w:r w:rsidRPr="006E315D">
        <w:rPr>
          <w:sz w:val="22"/>
          <w:szCs w:val="22"/>
        </w:rPr>
        <w:tab/>
        <w:t>Antonin Scalia</w:t>
      </w:r>
    </w:p>
    <w:p w14:paraId="08A70487" w14:textId="77777777" w:rsidR="002E035D" w:rsidRPr="006E315D" w:rsidRDefault="002E035D" w:rsidP="002E035D">
      <w:pPr>
        <w:autoSpaceDE w:val="0"/>
        <w:autoSpaceDN w:val="0"/>
        <w:adjustRightInd w:val="0"/>
        <w:spacing w:after="0"/>
        <w:ind w:firstLine="720"/>
        <w:rPr>
          <w:sz w:val="22"/>
          <w:szCs w:val="22"/>
        </w:rPr>
      </w:pPr>
      <w:r w:rsidRPr="006E315D">
        <w:rPr>
          <w:sz w:val="22"/>
          <w:szCs w:val="22"/>
        </w:rPr>
        <w:t>2</w:t>
      </w:r>
      <w:r w:rsidRPr="006E315D">
        <w:rPr>
          <w:sz w:val="22"/>
          <w:szCs w:val="22"/>
        </w:rPr>
        <w:tab/>
        <w:t>John Paul Stevens</w:t>
      </w:r>
    </w:p>
    <w:p w14:paraId="0A657674" w14:textId="77777777" w:rsidR="002E035D" w:rsidRPr="006E315D" w:rsidRDefault="002E035D" w:rsidP="002E035D">
      <w:pPr>
        <w:autoSpaceDE w:val="0"/>
        <w:autoSpaceDN w:val="0"/>
        <w:adjustRightInd w:val="0"/>
        <w:spacing w:after="0"/>
        <w:ind w:firstLine="720"/>
        <w:rPr>
          <w:sz w:val="22"/>
          <w:szCs w:val="22"/>
        </w:rPr>
      </w:pPr>
      <w:r w:rsidRPr="006E315D">
        <w:rPr>
          <w:sz w:val="22"/>
          <w:szCs w:val="22"/>
        </w:rPr>
        <w:t>3</w:t>
      </w:r>
      <w:r w:rsidRPr="006E315D">
        <w:rPr>
          <w:sz w:val="22"/>
          <w:szCs w:val="22"/>
        </w:rPr>
        <w:tab/>
        <w:t>John Roberts</w:t>
      </w:r>
    </w:p>
    <w:p w14:paraId="717DF796" w14:textId="77777777" w:rsidR="002E035D" w:rsidRPr="006E315D" w:rsidRDefault="002E035D" w:rsidP="002E035D">
      <w:pPr>
        <w:autoSpaceDE w:val="0"/>
        <w:autoSpaceDN w:val="0"/>
        <w:adjustRightInd w:val="0"/>
        <w:spacing w:after="0"/>
        <w:ind w:firstLine="720"/>
        <w:rPr>
          <w:sz w:val="22"/>
          <w:szCs w:val="22"/>
        </w:rPr>
      </w:pPr>
      <w:r w:rsidRPr="006E315D">
        <w:rPr>
          <w:sz w:val="22"/>
          <w:szCs w:val="22"/>
        </w:rPr>
        <w:t>4</w:t>
      </w:r>
      <w:r w:rsidRPr="006E315D">
        <w:rPr>
          <w:sz w:val="22"/>
          <w:szCs w:val="22"/>
        </w:rPr>
        <w:tab/>
        <w:t>Samuel Alito</w:t>
      </w:r>
    </w:p>
    <w:p w14:paraId="08901F38" w14:textId="77777777" w:rsidR="002E035D" w:rsidRPr="006E315D" w:rsidRDefault="002E035D" w:rsidP="002E035D">
      <w:pPr>
        <w:autoSpaceDE w:val="0"/>
        <w:autoSpaceDN w:val="0"/>
        <w:adjustRightInd w:val="0"/>
        <w:spacing w:after="0"/>
        <w:ind w:firstLine="720"/>
        <w:rPr>
          <w:sz w:val="22"/>
          <w:szCs w:val="22"/>
        </w:rPr>
      </w:pPr>
      <w:r w:rsidRPr="006E315D">
        <w:rPr>
          <w:sz w:val="22"/>
          <w:szCs w:val="22"/>
        </w:rPr>
        <w:t>5</w:t>
      </w:r>
      <w:r w:rsidRPr="006E315D">
        <w:rPr>
          <w:sz w:val="22"/>
          <w:szCs w:val="22"/>
        </w:rPr>
        <w:tab/>
        <w:t>Sonya Sotomayor</w:t>
      </w:r>
    </w:p>
    <w:p w14:paraId="1C0A6636" w14:textId="77777777" w:rsidR="002E035D" w:rsidRPr="006E315D" w:rsidRDefault="002E035D" w:rsidP="002E035D">
      <w:pPr>
        <w:autoSpaceDE w:val="0"/>
        <w:autoSpaceDN w:val="0"/>
        <w:adjustRightInd w:val="0"/>
        <w:spacing w:after="0"/>
        <w:ind w:firstLine="720"/>
        <w:rPr>
          <w:sz w:val="22"/>
          <w:szCs w:val="22"/>
        </w:rPr>
      </w:pPr>
      <w:r w:rsidRPr="006E315D">
        <w:rPr>
          <w:sz w:val="22"/>
          <w:szCs w:val="22"/>
        </w:rPr>
        <w:t>6</w:t>
      </w:r>
      <w:r w:rsidRPr="006E315D">
        <w:rPr>
          <w:sz w:val="22"/>
          <w:szCs w:val="22"/>
        </w:rPr>
        <w:tab/>
        <w:t>Anthony Kennedy</w:t>
      </w:r>
    </w:p>
    <w:p w14:paraId="55FFE84D" w14:textId="77777777" w:rsidR="002E035D" w:rsidRPr="006E315D" w:rsidRDefault="002E035D" w:rsidP="002E035D">
      <w:pPr>
        <w:autoSpaceDE w:val="0"/>
        <w:autoSpaceDN w:val="0"/>
        <w:adjustRightInd w:val="0"/>
        <w:spacing w:after="0"/>
        <w:ind w:firstLine="720"/>
        <w:rPr>
          <w:sz w:val="22"/>
          <w:szCs w:val="22"/>
        </w:rPr>
      </w:pPr>
      <w:r w:rsidRPr="006E315D">
        <w:rPr>
          <w:sz w:val="22"/>
          <w:szCs w:val="22"/>
        </w:rPr>
        <w:t>7</w:t>
      </w:r>
      <w:r w:rsidRPr="006E315D">
        <w:rPr>
          <w:sz w:val="22"/>
          <w:szCs w:val="22"/>
        </w:rPr>
        <w:tab/>
        <w:t>Elena Kagan</w:t>
      </w:r>
    </w:p>
    <w:p w14:paraId="557FC523" w14:textId="77777777" w:rsidR="002E035D" w:rsidRPr="006E315D" w:rsidRDefault="002E035D" w:rsidP="002E035D">
      <w:pPr>
        <w:autoSpaceDE w:val="0"/>
        <w:autoSpaceDN w:val="0"/>
        <w:adjustRightInd w:val="0"/>
        <w:spacing w:after="0"/>
        <w:ind w:firstLine="720"/>
        <w:rPr>
          <w:sz w:val="22"/>
          <w:szCs w:val="22"/>
        </w:rPr>
      </w:pPr>
      <w:r w:rsidRPr="006E315D">
        <w:rPr>
          <w:sz w:val="22"/>
          <w:szCs w:val="22"/>
        </w:rPr>
        <w:t>8</w:t>
      </w:r>
      <w:r w:rsidRPr="006E315D">
        <w:rPr>
          <w:sz w:val="22"/>
          <w:szCs w:val="22"/>
        </w:rPr>
        <w:tab/>
        <w:t>David Souter</w:t>
      </w:r>
    </w:p>
    <w:p w14:paraId="21BAB086" w14:textId="77777777" w:rsidR="002E035D" w:rsidRPr="006E315D" w:rsidRDefault="002E035D" w:rsidP="002E035D">
      <w:pPr>
        <w:autoSpaceDE w:val="0"/>
        <w:autoSpaceDN w:val="0"/>
        <w:adjustRightInd w:val="0"/>
        <w:spacing w:after="0"/>
        <w:ind w:firstLine="720"/>
        <w:rPr>
          <w:sz w:val="22"/>
          <w:szCs w:val="22"/>
        </w:rPr>
      </w:pPr>
      <w:r w:rsidRPr="006E315D">
        <w:rPr>
          <w:sz w:val="22"/>
          <w:szCs w:val="22"/>
        </w:rPr>
        <w:t>9</w:t>
      </w:r>
      <w:r w:rsidRPr="006E315D">
        <w:rPr>
          <w:sz w:val="22"/>
          <w:szCs w:val="22"/>
        </w:rPr>
        <w:tab/>
        <w:t>Stephen Breyer</w:t>
      </w:r>
    </w:p>
    <w:p w14:paraId="1212D23C" w14:textId="77777777" w:rsidR="002E035D" w:rsidRPr="006E315D" w:rsidRDefault="002E035D" w:rsidP="002E035D">
      <w:pPr>
        <w:autoSpaceDE w:val="0"/>
        <w:autoSpaceDN w:val="0"/>
        <w:adjustRightInd w:val="0"/>
        <w:spacing w:after="0"/>
        <w:ind w:firstLine="720"/>
        <w:rPr>
          <w:sz w:val="22"/>
          <w:szCs w:val="22"/>
        </w:rPr>
      </w:pPr>
      <w:r w:rsidRPr="006E315D">
        <w:rPr>
          <w:sz w:val="22"/>
          <w:szCs w:val="22"/>
        </w:rPr>
        <w:t>10</w:t>
      </w:r>
      <w:r w:rsidRPr="006E315D">
        <w:rPr>
          <w:sz w:val="22"/>
          <w:szCs w:val="22"/>
        </w:rPr>
        <w:tab/>
        <w:t>Ruth Bader Ginsburg</w:t>
      </w:r>
    </w:p>
    <w:p w14:paraId="7717FB32" w14:textId="77777777" w:rsidR="002E035D" w:rsidRPr="006E315D" w:rsidRDefault="002E035D" w:rsidP="002E035D">
      <w:pPr>
        <w:autoSpaceDE w:val="0"/>
        <w:autoSpaceDN w:val="0"/>
        <w:adjustRightInd w:val="0"/>
        <w:spacing w:after="0"/>
        <w:ind w:firstLine="720"/>
        <w:rPr>
          <w:sz w:val="22"/>
          <w:szCs w:val="22"/>
        </w:rPr>
      </w:pPr>
      <w:r w:rsidRPr="006E315D">
        <w:rPr>
          <w:sz w:val="22"/>
          <w:szCs w:val="22"/>
        </w:rPr>
        <w:t>11</w:t>
      </w:r>
      <w:r w:rsidRPr="006E315D">
        <w:rPr>
          <w:sz w:val="22"/>
          <w:szCs w:val="22"/>
        </w:rPr>
        <w:tab/>
        <w:t>Clarence Thomas</w:t>
      </w:r>
    </w:p>
    <w:p w14:paraId="6E0C9E3A" w14:textId="77777777" w:rsidR="002E035D" w:rsidRPr="006E315D" w:rsidRDefault="004A1B50" w:rsidP="002E035D">
      <w:pPr>
        <w:autoSpaceDE w:val="0"/>
        <w:autoSpaceDN w:val="0"/>
        <w:adjustRightInd w:val="0"/>
        <w:spacing w:after="0"/>
        <w:ind w:firstLine="720"/>
        <w:rPr>
          <w:sz w:val="22"/>
          <w:szCs w:val="22"/>
        </w:rPr>
      </w:pPr>
      <w:r w:rsidRPr="006E315D">
        <w:rPr>
          <w:sz w:val="22"/>
          <w:szCs w:val="22"/>
        </w:rPr>
        <w:t>20</w:t>
      </w:r>
      <w:r w:rsidR="002E035D" w:rsidRPr="006E315D">
        <w:rPr>
          <w:sz w:val="22"/>
          <w:szCs w:val="22"/>
        </w:rPr>
        <w:tab/>
        <w:t>Not sure</w:t>
      </w:r>
    </w:p>
    <w:p w14:paraId="751F1B04" w14:textId="77777777" w:rsidR="002E035D" w:rsidRPr="007A6EBB" w:rsidRDefault="002E035D" w:rsidP="004A42CA">
      <w:pPr>
        <w:spacing w:after="0"/>
        <w:rPr>
          <w:b/>
        </w:rPr>
      </w:pPr>
    </w:p>
    <w:p w14:paraId="455C63B6" w14:textId="77777777" w:rsidR="00A33C7A" w:rsidRPr="007A6EBB" w:rsidRDefault="00A33C7A" w:rsidP="004A42CA">
      <w:pPr>
        <w:spacing w:after="0"/>
        <w:rPr>
          <w:b/>
        </w:rPr>
      </w:pPr>
    </w:p>
    <w:p w14:paraId="046A0F51" w14:textId="77777777" w:rsidR="00A33C7A" w:rsidRPr="007A6EBB" w:rsidRDefault="00A33C7A" w:rsidP="004A42CA">
      <w:pPr>
        <w:spacing w:after="0"/>
        <w:rPr>
          <w:b/>
        </w:rPr>
      </w:pPr>
    </w:p>
    <w:p w14:paraId="73DA53DD" w14:textId="77777777" w:rsidR="00A33C7A" w:rsidRPr="007A6EBB" w:rsidRDefault="00A33C7A" w:rsidP="004A42CA">
      <w:pPr>
        <w:spacing w:after="0"/>
        <w:rPr>
          <w:b/>
        </w:rPr>
      </w:pPr>
    </w:p>
    <w:p w14:paraId="19D04364" w14:textId="77777777" w:rsidR="00A33C7A" w:rsidRPr="007A6EBB" w:rsidRDefault="00A33C7A" w:rsidP="004A42CA">
      <w:pPr>
        <w:spacing w:after="0"/>
        <w:rPr>
          <w:b/>
        </w:rPr>
      </w:pPr>
    </w:p>
    <w:p w14:paraId="65B621C7" w14:textId="77777777" w:rsidR="00A33C7A" w:rsidRPr="007A6EBB" w:rsidRDefault="00A33C7A" w:rsidP="004A42CA">
      <w:pPr>
        <w:spacing w:after="0"/>
        <w:rPr>
          <w:b/>
        </w:rPr>
      </w:pPr>
    </w:p>
    <w:p w14:paraId="173AAFF4" w14:textId="77777777" w:rsidR="00A33C7A" w:rsidRPr="007A6EBB" w:rsidRDefault="00A33C7A" w:rsidP="004A42CA">
      <w:pPr>
        <w:spacing w:after="0"/>
        <w:rPr>
          <w:b/>
        </w:rPr>
      </w:pPr>
    </w:p>
    <w:p w14:paraId="417CE341" w14:textId="77777777" w:rsidR="00A33C7A" w:rsidRPr="007A6EBB" w:rsidRDefault="00A33C7A" w:rsidP="004A42CA">
      <w:pPr>
        <w:spacing w:after="0"/>
        <w:rPr>
          <w:b/>
        </w:rPr>
      </w:pPr>
    </w:p>
    <w:p w14:paraId="6F27169E" w14:textId="77777777" w:rsidR="00A33C7A" w:rsidRPr="007A6EBB" w:rsidRDefault="00A33C7A" w:rsidP="004A42CA">
      <w:pPr>
        <w:spacing w:after="0"/>
        <w:rPr>
          <w:b/>
        </w:rPr>
      </w:pPr>
    </w:p>
    <w:p w14:paraId="499B9BB7" w14:textId="77777777" w:rsidR="00C269D0" w:rsidRPr="00D76580" w:rsidRDefault="006C4282" w:rsidP="00C269D0">
      <w:pPr>
        <w:pStyle w:val="Memotext"/>
        <w:tabs>
          <w:tab w:val="left" w:pos="1440"/>
        </w:tabs>
        <w:rPr>
          <w:rStyle w:val="BookTitle"/>
          <w:rFonts w:asciiTheme="minorHAnsi" w:eastAsiaTheme="minorHAnsi" w:hAnsiTheme="minorHAnsi"/>
          <w:szCs w:val="24"/>
        </w:rPr>
      </w:pPr>
      <w:r>
        <w:rPr>
          <w:rStyle w:val="BookTitle"/>
          <w:rFonts w:ascii="Arial" w:hAnsi="Arial" w:cs="Arial"/>
          <w:sz w:val="18"/>
          <w:szCs w:val="18"/>
        </w:rPr>
        <w:br w:type="page"/>
      </w:r>
      <w:r w:rsidR="00C269D0">
        <w:rPr>
          <w:rStyle w:val="BookTitle"/>
          <w:rFonts w:ascii="Arial" w:hAnsi="Arial" w:cs="Arial"/>
          <w:sz w:val="18"/>
          <w:szCs w:val="18"/>
        </w:rPr>
        <w:lastRenderedPageBreak/>
        <w:t>SBB</w:t>
      </w:r>
      <w:r w:rsidR="00C269D0" w:rsidRPr="00D76580">
        <w:rPr>
          <w:rStyle w:val="BookTitle"/>
          <w:rFonts w:ascii="Arial" w:hAnsi="Arial" w:cs="Arial"/>
          <w:sz w:val="18"/>
          <w:szCs w:val="18"/>
        </w:rPr>
        <w:t>3</w:t>
      </w:r>
      <w:r w:rsidR="00C269D0">
        <w:rPr>
          <w:rStyle w:val="BookTitle"/>
          <w:rFonts w:ascii="Arial" w:hAnsi="Arial" w:cs="Arial"/>
          <w:sz w:val="18"/>
          <w:szCs w:val="18"/>
        </w:rPr>
        <w:t>30</w:t>
      </w:r>
      <w:r w:rsidR="00C269D0" w:rsidRPr="00D76580">
        <w:rPr>
          <w:rStyle w:val="BookTitle"/>
          <w:rFonts w:ascii="Arial" w:hAnsi="Arial" w:cs="Arial"/>
          <w:sz w:val="18"/>
          <w:szCs w:val="18"/>
        </w:rPr>
        <w:t xml:space="preserve">.  </w:t>
      </w:r>
    </w:p>
    <w:p w14:paraId="71B1A01B" w14:textId="77777777" w:rsidR="001B77E4" w:rsidRPr="00D76580" w:rsidRDefault="001B77E4" w:rsidP="001B77E4">
      <w:pPr>
        <w:rPr>
          <w:rFonts w:ascii="Arial" w:hAnsi="Arial" w:cs="Arial"/>
          <w:sz w:val="18"/>
          <w:szCs w:val="18"/>
        </w:rPr>
      </w:pPr>
      <w:r w:rsidRPr="00D76580">
        <w:rPr>
          <w:rFonts w:ascii="Arial" w:hAnsi="Arial" w:cs="Arial"/>
          <w:sz w:val="18"/>
          <w:szCs w:val="18"/>
        </w:rPr>
        <w:t>SCALE WIDGET</w:t>
      </w:r>
    </w:p>
    <w:p w14:paraId="465829D7" w14:textId="77777777" w:rsidR="00C269D0" w:rsidRPr="00D76580" w:rsidRDefault="00C269D0" w:rsidP="00C269D0">
      <w:pPr>
        <w:pStyle w:val="Memotext"/>
        <w:tabs>
          <w:tab w:val="left" w:pos="1440"/>
        </w:tabs>
        <w:rPr>
          <w:rStyle w:val="BookTitle"/>
          <w:rFonts w:asciiTheme="minorHAnsi" w:eastAsiaTheme="minorHAnsi" w:hAnsiTheme="minorHAnsi"/>
          <w:szCs w:val="24"/>
        </w:rPr>
      </w:pPr>
      <w:r w:rsidRPr="00D76580">
        <w:rPr>
          <w:rStyle w:val="BookTitle"/>
          <w:rFonts w:ascii="Arial" w:hAnsi="Arial" w:cs="Arial"/>
          <w:sz w:val="18"/>
          <w:szCs w:val="18"/>
        </w:rPr>
        <w:t>Risk1</w:t>
      </w:r>
    </w:p>
    <w:p w14:paraId="3F49E4AA" w14:textId="77777777" w:rsidR="00C269D0" w:rsidRPr="00D76580" w:rsidRDefault="00C269D0" w:rsidP="00C269D0">
      <w:pPr>
        <w:pStyle w:val="Memotext"/>
        <w:tabs>
          <w:tab w:val="left" w:pos="1440"/>
        </w:tabs>
        <w:rPr>
          <w:rStyle w:val="BookTitle"/>
        </w:rPr>
      </w:pPr>
      <w:r w:rsidRPr="00D76580">
        <w:rPr>
          <w:rStyle w:val="BookTitle"/>
          <w:rFonts w:ascii="Arial" w:hAnsi="Arial" w:cs="Arial"/>
          <w:sz w:val="18"/>
          <w:szCs w:val="18"/>
        </w:rPr>
        <w:t>Some people say you should be cautious about making major changes in life.</w:t>
      </w:r>
      <w:r>
        <w:rPr>
          <w:rStyle w:val="BookTitle"/>
          <w:rFonts w:ascii="Arial" w:hAnsi="Arial" w:cs="Arial"/>
          <w:sz w:val="18"/>
          <w:szCs w:val="18"/>
        </w:rPr>
        <w:t xml:space="preserve"> </w:t>
      </w:r>
      <w:r w:rsidRPr="00D76580">
        <w:rPr>
          <w:rStyle w:val="BookTitle"/>
          <w:rFonts w:ascii="Arial" w:hAnsi="Arial" w:cs="Arial"/>
          <w:sz w:val="18"/>
          <w:szCs w:val="18"/>
        </w:rPr>
        <w:t>Suppose these people are located at 1.</w:t>
      </w:r>
      <w:r>
        <w:rPr>
          <w:rStyle w:val="BookTitle"/>
          <w:rFonts w:ascii="Arial" w:hAnsi="Arial" w:cs="Arial"/>
          <w:sz w:val="18"/>
          <w:szCs w:val="18"/>
        </w:rPr>
        <w:t xml:space="preserve"> </w:t>
      </w:r>
      <w:r w:rsidRPr="00D76580">
        <w:rPr>
          <w:rStyle w:val="BookTitle"/>
          <w:rFonts w:ascii="Arial" w:hAnsi="Arial" w:cs="Arial"/>
          <w:sz w:val="18"/>
          <w:szCs w:val="18"/>
        </w:rPr>
        <w:t>Others say that you will never achieve much in life unless you act boldly.</w:t>
      </w:r>
      <w:r>
        <w:rPr>
          <w:rStyle w:val="BookTitle"/>
          <w:rFonts w:ascii="Arial" w:hAnsi="Arial" w:cs="Arial"/>
          <w:sz w:val="18"/>
          <w:szCs w:val="18"/>
        </w:rPr>
        <w:t xml:space="preserve"> </w:t>
      </w:r>
      <w:r w:rsidRPr="00D76580">
        <w:rPr>
          <w:rStyle w:val="BookTitle"/>
          <w:rFonts w:ascii="Arial" w:hAnsi="Arial" w:cs="Arial"/>
          <w:sz w:val="18"/>
          <w:szCs w:val="18"/>
        </w:rPr>
        <w:t>Suppose these people are located at 7.</w:t>
      </w:r>
      <w:r>
        <w:rPr>
          <w:rStyle w:val="BookTitle"/>
          <w:rFonts w:ascii="Arial" w:hAnsi="Arial" w:cs="Arial"/>
          <w:sz w:val="18"/>
          <w:szCs w:val="18"/>
        </w:rPr>
        <w:t xml:space="preserve"> </w:t>
      </w:r>
      <w:r w:rsidRPr="00D76580">
        <w:rPr>
          <w:rStyle w:val="BookTitle"/>
          <w:rFonts w:ascii="Arial" w:hAnsi="Arial" w:cs="Arial"/>
          <w:sz w:val="18"/>
          <w:szCs w:val="18"/>
        </w:rPr>
        <w:t xml:space="preserve">And others have views in between. </w:t>
      </w:r>
    </w:p>
    <w:p w14:paraId="10D61325" w14:textId="77777777" w:rsidR="00C269D0" w:rsidRDefault="00C269D0" w:rsidP="00C269D0">
      <w:pPr>
        <w:pStyle w:val="Memotext"/>
        <w:tabs>
          <w:tab w:val="left" w:pos="1440"/>
        </w:tabs>
        <w:rPr>
          <w:rStyle w:val="BookTitle"/>
        </w:rPr>
      </w:pPr>
    </w:p>
    <w:p w14:paraId="7FA92D8E" w14:textId="77777777" w:rsidR="00C269D0" w:rsidRPr="00D76580" w:rsidRDefault="00C269D0" w:rsidP="00C269D0">
      <w:pPr>
        <w:pStyle w:val="Memotext"/>
        <w:tabs>
          <w:tab w:val="left" w:pos="1440"/>
        </w:tabs>
        <w:rPr>
          <w:rStyle w:val="BookTitle"/>
        </w:rPr>
      </w:pPr>
      <w:r w:rsidRPr="00D76580">
        <w:rPr>
          <w:rStyle w:val="BookTitle"/>
          <w:rFonts w:ascii="Arial" w:hAnsi="Arial" w:cs="Arial"/>
          <w:sz w:val="18"/>
          <w:szCs w:val="18"/>
        </w:rPr>
        <w:t>Where would</w:t>
      </w:r>
      <w:r>
        <w:rPr>
          <w:rStyle w:val="BookTitle"/>
          <w:rFonts w:ascii="Arial" w:hAnsi="Arial" w:cs="Arial"/>
          <w:sz w:val="18"/>
          <w:szCs w:val="18"/>
        </w:rPr>
        <w:t xml:space="preserve"> you</w:t>
      </w:r>
      <w:r w:rsidRPr="00D76580">
        <w:rPr>
          <w:rStyle w:val="BookTitle"/>
          <w:rFonts w:ascii="Arial" w:hAnsi="Arial" w:cs="Arial"/>
          <w:sz w:val="18"/>
          <w:szCs w:val="18"/>
        </w:rPr>
        <w:t xml:space="preserve"> place yourself on this scale?</w:t>
      </w:r>
    </w:p>
    <w:p w14:paraId="1845ACDB" w14:textId="77777777" w:rsidR="00C269D0" w:rsidRPr="00D76580" w:rsidRDefault="00C269D0" w:rsidP="00C269D0">
      <w:pPr>
        <w:pStyle w:val="Memotext"/>
        <w:tabs>
          <w:tab w:val="left" w:pos="1440"/>
        </w:tabs>
        <w:rPr>
          <w:rStyle w:val="BookTitle"/>
        </w:rPr>
      </w:pPr>
    </w:p>
    <w:p w14:paraId="4405023C" w14:textId="77777777" w:rsidR="00C269D0" w:rsidRPr="00D76580" w:rsidRDefault="00C269D0" w:rsidP="00C269D0">
      <w:pPr>
        <w:pStyle w:val="Memotext"/>
        <w:numPr>
          <w:ilvl w:val="0"/>
          <w:numId w:val="7"/>
        </w:numPr>
        <w:tabs>
          <w:tab w:val="left" w:pos="1440"/>
        </w:tabs>
        <w:rPr>
          <w:rStyle w:val="BookTitle"/>
        </w:rPr>
      </w:pPr>
      <w:r w:rsidRPr="00D76580">
        <w:rPr>
          <w:rStyle w:val="BookTitle"/>
          <w:rFonts w:ascii="Arial" w:hAnsi="Arial" w:cs="Arial"/>
          <w:sz w:val="18"/>
          <w:szCs w:val="18"/>
        </w:rPr>
        <w:t>You should be cautious about making major changes in life</w:t>
      </w:r>
    </w:p>
    <w:p w14:paraId="0F3385E0" w14:textId="77777777" w:rsidR="00C269D0" w:rsidRPr="00D76580" w:rsidRDefault="00C269D0" w:rsidP="00C269D0">
      <w:pPr>
        <w:pStyle w:val="Memotext"/>
        <w:numPr>
          <w:ilvl w:val="0"/>
          <w:numId w:val="7"/>
        </w:numPr>
        <w:tabs>
          <w:tab w:val="left" w:pos="1440"/>
        </w:tabs>
        <w:rPr>
          <w:rStyle w:val="BookTitle"/>
        </w:rPr>
      </w:pPr>
    </w:p>
    <w:p w14:paraId="46A3A031" w14:textId="77777777" w:rsidR="00C269D0" w:rsidRPr="00D76580" w:rsidRDefault="00C269D0" w:rsidP="00C269D0">
      <w:pPr>
        <w:pStyle w:val="Memotext"/>
        <w:numPr>
          <w:ilvl w:val="0"/>
          <w:numId w:val="7"/>
        </w:numPr>
        <w:tabs>
          <w:tab w:val="left" w:pos="1440"/>
        </w:tabs>
        <w:rPr>
          <w:rStyle w:val="BookTitle"/>
        </w:rPr>
      </w:pPr>
    </w:p>
    <w:p w14:paraId="0E454C06" w14:textId="77777777" w:rsidR="00C269D0" w:rsidRPr="00D76580" w:rsidRDefault="00C269D0" w:rsidP="00C269D0">
      <w:pPr>
        <w:pStyle w:val="Memotext"/>
        <w:numPr>
          <w:ilvl w:val="0"/>
          <w:numId w:val="7"/>
        </w:numPr>
        <w:tabs>
          <w:tab w:val="left" w:pos="1440"/>
        </w:tabs>
        <w:rPr>
          <w:rStyle w:val="BookTitle"/>
        </w:rPr>
      </w:pPr>
    </w:p>
    <w:p w14:paraId="13823BF4" w14:textId="77777777" w:rsidR="00C269D0" w:rsidRPr="00D76580" w:rsidRDefault="00C269D0" w:rsidP="00C269D0">
      <w:pPr>
        <w:pStyle w:val="Memotext"/>
        <w:numPr>
          <w:ilvl w:val="0"/>
          <w:numId w:val="7"/>
        </w:numPr>
        <w:tabs>
          <w:tab w:val="left" w:pos="1440"/>
        </w:tabs>
        <w:rPr>
          <w:rStyle w:val="BookTitle"/>
        </w:rPr>
      </w:pPr>
    </w:p>
    <w:p w14:paraId="0642B4D8" w14:textId="77777777" w:rsidR="00C269D0" w:rsidRPr="00D76580" w:rsidRDefault="00C269D0" w:rsidP="00C269D0">
      <w:pPr>
        <w:pStyle w:val="Memotext"/>
        <w:numPr>
          <w:ilvl w:val="0"/>
          <w:numId w:val="7"/>
        </w:numPr>
        <w:tabs>
          <w:tab w:val="left" w:pos="1440"/>
        </w:tabs>
        <w:rPr>
          <w:rStyle w:val="BookTitle"/>
        </w:rPr>
      </w:pPr>
    </w:p>
    <w:p w14:paraId="48207498" w14:textId="77777777" w:rsidR="00C269D0" w:rsidRPr="00D76580" w:rsidRDefault="00C269D0" w:rsidP="00C269D0">
      <w:pPr>
        <w:pStyle w:val="Memotext"/>
        <w:numPr>
          <w:ilvl w:val="0"/>
          <w:numId w:val="7"/>
        </w:numPr>
        <w:tabs>
          <w:tab w:val="left" w:pos="1440"/>
        </w:tabs>
        <w:rPr>
          <w:rStyle w:val="BookTitle"/>
        </w:rPr>
      </w:pPr>
      <w:r w:rsidRPr="00D76580">
        <w:rPr>
          <w:rStyle w:val="BookTitle"/>
          <w:rFonts w:ascii="Arial" w:hAnsi="Arial" w:cs="Arial"/>
          <w:sz w:val="18"/>
          <w:szCs w:val="18"/>
        </w:rPr>
        <w:t>You will never achieve much in life unless you act boldly</w:t>
      </w:r>
    </w:p>
    <w:p w14:paraId="2025D8EB" w14:textId="77777777" w:rsidR="00C269D0" w:rsidRPr="00D76580" w:rsidRDefault="00C269D0" w:rsidP="00C269D0">
      <w:pPr>
        <w:pStyle w:val="Memotext"/>
        <w:tabs>
          <w:tab w:val="left" w:pos="1440"/>
        </w:tabs>
        <w:rPr>
          <w:rStyle w:val="BookTitle"/>
        </w:rPr>
      </w:pPr>
    </w:p>
    <w:p w14:paraId="66FF5FD9" w14:textId="77777777" w:rsidR="00C269D0" w:rsidRPr="00D76580" w:rsidRDefault="00C269D0" w:rsidP="00C269D0">
      <w:pPr>
        <w:pStyle w:val="Memotext"/>
        <w:tabs>
          <w:tab w:val="left" w:pos="1440"/>
        </w:tabs>
        <w:rPr>
          <w:rStyle w:val="BookTitle"/>
        </w:rPr>
      </w:pPr>
    </w:p>
    <w:p w14:paraId="6E0CF5AD" w14:textId="77777777" w:rsidR="00C269D0" w:rsidRPr="00D76580" w:rsidRDefault="00C269D0" w:rsidP="00C269D0">
      <w:pPr>
        <w:pStyle w:val="Memotext"/>
        <w:tabs>
          <w:tab w:val="left" w:pos="1440"/>
        </w:tabs>
        <w:rPr>
          <w:rStyle w:val="BookTitle"/>
        </w:rPr>
      </w:pPr>
      <w:r>
        <w:rPr>
          <w:rStyle w:val="BookTitle"/>
          <w:rFonts w:ascii="Arial" w:hAnsi="Arial" w:cs="Arial"/>
          <w:sz w:val="18"/>
          <w:szCs w:val="18"/>
        </w:rPr>
        <w:br w:type="page"/>
      </w:r>
      <w:r>
        <w:rPr>
          <w:rStyle w:val="BookTitle"/>
          <w:rFonts w:ascii="Arial" w:hAnsi="Arial" w:cs="Arial"/>
          <w:sz w:val="18"/>
          <w:szCs w:val="18"/>
        </w:rPr>
        <w:lastRenderedPageBreak/>
        <w:t>SBB331</w:t>
      </w:r>
      <w:r w:rsidRPr="00D76580">
        <w:rPr>
          <w:rStyle w:val="BookTitle"/>
          <w:rFonts w:ascii="Arial" w:hAnsi="Arial" w:cs="Arial"/>
          <w:sz w:val="18"/>
          <w:szCs w:val="18"/>
        </w:rPr>
        <w:t xml:space="preserve">.  </w:t>
      </w:r>
    </w:p>
    <w:p w14:paraId="0239D2A1" w14:textId="77777777" w:rsidR="00C269D0" w:rsidRPr="00D76580" w:rsidRDefault="00C269D0" w:rsidP="00C269D0">
      <w:pPr>
        <w:pStyle w:val="Memotext"/>
        <w:tabs>
          <w:tab w:val="left" w:pos="1440"/>
        </w:tabs>
        <w:rPr>
          <w:rStyle w:val="BookTitle"/>
        </w:rPr>
      </w:pPr>
      <w:r w:rsidRPr="00D76580">
        <w:rPr>
          <w:rStyle w:val="BookTitle"/>
          <w:rFonts w:ascii="Arial" w:hAnsi="Arial" w:cs="Arial"/>
          <w:sz w:val="18"/>
          <w:szCs w:val="18"/>
        </w:rPr>
        <w:t>SINGLE CHOICE</w:t>
      </w:r>
    </w:p>
    <w:p w14:paraId="7F5229CD" w14:textId="77777777" w:rsidR="00C269D0" w:rsidRPr="00D76580" w:rsidRDefault="00C269D0" w:rsidP="00C269D0">
      <w:pPr>
        <w:pStyle w:val="Memotext"/>
        <w:tabs>
          <w:tab w:val="left" w:pos="1440"/>
        </w:tabs>
        <w:rPr>
          <w:rStyle w:val="BookTitle"/>
        </w:rPr>
      </w:pPr>
      <w:r w:rsidRPr="00D76580">
        <w:rPr>
          <w:rStyle w:val="BookTitle"/>
          <w:rFonts w:ascii="Arial" w:hAnsi="Arial" w:cs="Arial"/>
          <w:sz w:val="18"/>
          <w:szCs w:val="18"/>
        </w:rPr>
        <w:t xml:space="preserve">Risk2.  </w:t>
      </w:r>
    </w:p>
    <w:p w14:paraId="0E1A89F9" w14:textId="77777777" w:rsidR="00C269D0" w:rsidRPr="00D76580" w:rsidRDefault="00C269D0" w:rsidP="00C269D0">
      <w:pPr>
        <w:pStyle w:val="Memotext"/>
        <w:tabs>
          <w:tab w:val="left" w:pos="1440"/>
        </w:tabs>
        <w:rPr>
          <w:rStyle w:val="BookTitle"/>
        </w:rPr>
      </w:pPr>
    </w:p>
    <w:p w14:paraId="2B2BE09D" w14:textId="77777777" w:rsidR="00C269D0" w:rsidRPr="00D76580" w:rsidRDefault="00C269D0" w:rsidP="00C269D0">
      <w:pPr>
        <w:pStyle w:val="Memotext"/>
        <w:tabs>
          <w:tab w:val="left" w:pos="1440"/>
        </w:tabs>
        <w:rPr>
          <w:rStyle w:val="BookTitle"/>
        </w:rPr>
      </w:pPr>
      <w:r w:rsidRPr="00D76580">
        <w:rPr>
          <w:rStyle w:val="BookTitle"/>
          <w:rFonts w:ascii="Arial" w:hAnsi="Arial" w:cs="Arial"/>
          <w:sz w:val="18"/>
          <w:szCs w:val="18"/>
        </w:rPr>
        <w:t xml:space="preserve">Suppose you were betting on horses and were a big winner in the third or fourth race.  </w:t>
      </w:r>
    </w:p>
    <w:p w14:paraId="4D54A1A1" w14:textId="77777777" w:rsidR="00C269D0" w:rsidRPr="00D76580" w:rsidRDefault="00C269D0" w:rsidP="00C269D0">
      <w:pPr>
        <w:pStyle w:val="Memotext"/>
        <w:tabs>
          <w:tab w:val="left" w:pos="1440"/>
        </w:tabs>
        <w:rPr>
          <w:rStyle w:val="BookTitle"/>
        </w:rPr>
      </w:pPr>
      <w:r w:rsidRPr="00D76580">
        <w:rPr>
          <w:rStyle w:val="BookTitle"/>
          <w:rFonts w:ascii="Arial" w:hAnsi="Arial" w:cs="Arial"/>
          <w:sz w:val="18"/>
          <w:szCs w:val="18"/>
        </w:rPr>
        <w:t>Would you be more likely to continue playing or take your winnings?</w:t>
      </w:r>
    </w:p>
    <w:p w14:paraId="42C978FA" w14:textId="77777777" w:rsidR="00C269D0" w:rsidRPr="00D76580" w:rsidRDefault="00C269D0" w:rsidP="00C269D0">
      <w:pPr>
        <w:pStyle w:val="Memotext"/>
        <w:numPr>
          <w:ilvl w:val="0"/>
          <w:numId w:val="6"/>
        </w:numPr>
        <w:tabs>
          <w:tab w:val="left" w:pos="1440"/>
        </w:tabs>
        <w:rPr>
          <w:rStyle w:val="BookTitle"/>
        </w:rPr>
      </w:pPr>
      <w:r w:rsidRPr="00D76580">
        <w:rPr>
          <w:rStyle w:val="BookTitle"/>
          <w:rFonts w:ascii="Arial" w:hAnsi="Arial" w:cs="Arial"/>
          <w:sz w:val="18"/>
          <w:szCs w:val="18"/>
        </w:rPr>
        <w:t>Definitely continue playing</w:t>
      </w:r>
    </w:p>
    <w:p w14:paraId="4632E058" w14:textId="77777777" w:rsidR="00C269D0" w:rsidRPr="00D76580" w:rsidRDefault="00C269D0" w:rsidP="00C269D0">
      <w:pPr>
        <w:pStyle w:val="Memotext"/>
        <w:numPr>
          <w:ilvl w:val="0"/>
          <w:numId w:val="6"/>
        </w:numPr>
        <w:tabs>
          <w:tab w:val="left" w:pos="1440"/>
        </w:tabs>
        <w:rPr>
          <w:rStyle w:val="BookTitle"/>
        </w:rPr>
      </w:pPr>
      <w:r w:rsidRPr="00D76580">
        <w:rPr>
          <w:rStyle w:val="BookTitle"/>
          <w:rFonts w:ascii="Arial" w:hAnsi="Arial" w:cs="Arial"/>
          <w:sz w:val="18"/>
          <w:szCs w:val="18"/>
        </w:rPr>
        <w:t>Probably continue playing</w:t>
      </w:r>
    </w:p>
    <w:p w14:paraId="28D55B6C" w14:textId="77777777" w:rsidR="00C269D0" w:rsidRPr="00D76580" w:rsidRDefault="00C269D0" w:rsidP="00C269D0">
      <w:pPr>
        <w:pStyle w:val="Memotext"/>
        <w:numPr>
          <w:ilvl w:val="0"/>
          <w:numId w:val="6"/>
        </w:numPr>
        <w:tabs>
          <w:tab w:val="left" w:pos="1440"/>
        </w:tabs>
        <w:rPr>
          <w:rStyle w:val="BookTitle"/>
        </w:rPr>
      </w:pPr>
      <w:r w:rsidRPr="00D76580">
        <w:rPr>
          <w:rStyle w:val="BookTitle"/>
          <w:rFonts w:ascii="Arial" w:hAnsi="Arial" w:cs="Arial"/>
          <w:sz w:val="18"/>
          <w:szCs w:val="18"/>
        </w:rPr>
        <w:t>Not sure</w:t>
      </w:r>
    </w:p>
    <w:p w14:paraId="1C2114B4" w14:textId="77777777" w:rsidR="00C269D0" w:rsidRPr="00D76580" w:rsidRDefault="00C269D0" w:rsidP="00C269D0">
      <w:pPr>
        <w:pStyle w:val="Memotext"/>
        <w:numPr>
          <w:ilvl w:val="0"/>
          <w:numId w:val="6"/>
        </w:numPr>
        <w:tabs>
          <w:tab w:val="left" w:pos="1440"/>
        </w:tabs>
        <w:rPr>
          <w:rStyle w:val="BookTitle"/>
        </w:rPr>
      </w:pPr>
      <w:r w:rsidRPr="00D76580">
        <w:rPr>
          <w:rStyle w:val="BookTitle"/>
          <w:rFonts w:ascii="Arial" w:hAnsi="Arial" w:cs="Arial"/>
          <w:sz w:val="18"/>
          <w:szCs w:val="18"/>
        </w:rPr>
        <w:t>Probably take my winnings</w:t>
      </w:r>
    </w:p>
    <w:p w14:paraId="3C240865" w14:textId="77777777" w:rsidR="00C269D0" w:rsidRPr="00D76580" w:rsidRDefault="00C269D0" w:rsidP="00C269D0">
      <w:pPr>
        <w:pStyle w:val="Memotext"/>
        <w:numPr>
          <w:ilvl w:val="0"/>
          <w:numId w:val="6"/>
        </w:numPr>
        <w:tabs>
          <w:tab w:val="left" w:pos="1440"/>
        </w:tabs>
        <w:rPr>
          <w:rStyle w:val="BookTitle"/>
        </w:rPr>
      </w:pPr>
      <w:r w:rsidRPr="00D76580">
        <w:rPr>
          <w:rStyle w:val="BookTitle"/>
          <w:rFonts w:ascii="Arial" w:hAnsi="Arial" w:cs="Arial"/>
          <w:sz w:val="18"/>
          <w:szCs w:val="18"/>
        </w:rPr>
        <w:t>Definitely take my winnings</w:t>
      </w:r>
    </w:p>
    <w:p w14:paraId="4D62DDB6" w14:textId="77777777" w:rsidR="00C269D0" w:rsidRPr="00D76580" w:rsidRDefault="00C269D0" w:rsidP="00C269D0">
      <w:pPr>
        <w:pStyle w:val="Memotext"/>
        <w:tabs>
          <w:tab w:val="left" w:pos="1440"/>
        </w:tabs>
        <w:rPr>
          <w:rStyle w:val="BookTitle"/>
        </w:rPr>
      </w:pPr>
    </w:p>
    <w:p w14:paraId="64E072D8" w14:textId="77777777" w:rsidR="00C269D0" w:rsidRPr="00D76580" w:rsidRDefault="00C269D0" w:rsidP="00C269D0">
      <w:pPr>
        <w:pStyle w:val="Memotext"/>
        <w:tabs>
          <w:tab w:val="left" w:pos="1440"/>
        </w:tabs>
        <w:rPr>
          <w:rStyle w:val="BookTitle"/>
        </w:rPr>
      </w:pPr>
      <w:r>
        <w:rPr>
          <w:rStyle w:val="BookTitle"/>
          <w:rFonts w:ascii="Arial" w:hAnsi="Arial" w:cs="Arial"/>
          <w:sz w:val="18"/>
          <w:szCs w:val="18"/>
        </w:rPr>
        <w:br w:type="page"/>
      </w:r>
      <w:r>
        <w:rPr>
          <w:rStyle w:val="BookTitle"/>
          <w:rFonts w:ascii="Arial" w:hAnsi="Arial" w:cs="Arial"/>
          <w:sz w:val="18"/>
          <w:szCs w:val="18"/>
        </w:rPr>
        <w:lastRenderedPageBreak/>
        <w:t>SBB332</w:t>
      </w:r>
      <w:r w:rsidRPr="00D76580">
        <w:rPr>
          <w:rStyle w:val="BookTitle"/>
          <w:rFonts w:ascii="Arial" w:hAnsi="Arial" w:cs="Arial"/>
          <w:sz w:val="18"/>
          <w:szCs w:val="18"/>
        </w:rPr>
        <w:t xml:space="preserve">, </w:t>
      </w:r>
      <w:r>
        <w:rPr>
          <w:rStyle w:val="BookTitle"/>
          <w:rFonts w:ascii="Arial" w:hAnsi="Arial" w:cs="Arial"/>
          <w:sz w:val="18"/>
          <w:szCs w:val="18"/>
        </w:rPr>
        <w:t>SBB333</w:t>
      </w:r>
      <w:r w:rsidRPr="00D76580">
        <w:rPr>
          <w:rStyle w:val="BookTitle"/>
          <w:rFonts w:ascii="Arial" w:hAnsi="Arial" w:cs="Arial"/>
          <w:sz w:val="18"/>
          <w:szCs w:val="18"/>
        </w:rPr>
        <w:t xml:space="preserve">, </w:t>
      </w:r>
      <w:r>
        <w:rPr>
          <w:rStyle w:val="BookTitle"/>
          <w:rFonts w:ascii="Arial" w:hAnsi="Arial" w:cs="Arial"/>
          <w:sz w:val="18"/>
          <w:szCs w:val="18"/>
        </w:rPr>
        <w:t>SBB334</w:t>
      </w:r>
      <w:r w:rsidRPr="00D76580">
        <w:rPr>
          <w:rStyle w:val="BookTitle"/>
          <w:rFonts w:ascii="Arial" w:hAnsi="Arial" w:cs="Arial"/>
          <w:sz w:val="18"/>
          <w:szCs w:val="18"/>
        </w:rPr>
        <w:t xml:space="preserve">, </w:t>
      </w:r>
      <w:r>
        <w:rPr>
          <w:rStyle w:val="BookTitle"/>
          <w:rFonts w:ascii="Arial" w:hAnsi="Arial" w:cs="Arial"/>
          <w:sz w:val="18"/>
          <w:szCs w:val="18"/>
        </w:rPr>
        <w:t>SBB335</w:t>
      </w:r>
    </w:p>
    <w:p w14:paraId="11A2BF9C" w14:textId="77777777" w:rsidR="00C269D0" w:rsidRPr="00D76580" w:rsidRDefault="00C269D0" w:rsidP="00C269D0">
      <w:pPr>
        <w:pStyle w:val="Memotext"/>
        <w:tabs>
          <w:tab w:val="left" w:pos="1440"/>
        </w:tabs>
        <w:rPr>
          <w:rStyle w:val="BookTitle"/>
        </w:rPr>
      </w:pPr>
      <w:r w:rsidRPr="00D76580">
        <w:rPr>
          <w:rStyle w:val="BookTitle"/>
          <w:rFonts w:ascii="Arial" w:hAnsi="Arial" w:cs="Arial"/>
          <w:sz w:val="18"/>
          <w:szCs w:val="18"/>
        </w:rPr>
        <w:t>DYNAMIC GRID</w:t>
      </w:r>
    </w:p>
    <w:p w14:paraId="2B9D6FCE" w14:textId="77777777" w:rsidR="00C269D0" w:rsidRPr="00D76580" w:rsidRDefault="00C269D0" w:rsidP="00C269D0">
      <w:pPr>
        <w:pStyle w:val="Memotext"/>
        <w:tabs>
          <w:tab w:val="left" w:pos="1440"/>
        </w:tabs>
        <w:rPr>
          <w:rStyle w:val="BookTitle"/>
        </w:rPr>
      </w:pPr>
      <w:r>
        <w:rPr>
          <w:rStyle w:val="BookTitle"/>
          <w:rFonts w:ascii="Arial" w:hAnsi="Arial" w:cs="Arial"/>
          <w:sz w:val="18"/>
          <w:szCs w:val="18"/>
        </w:rPr>
        <w:t xml:space="preserve">Risk3, Risk4, Risk5, </w:t>
      </w:r>
      <w:r w:rsidRPr="00D76580">
        <w:rPr>
          <w:rStyle w:val="BookTitle"/>
          <w:rFonts w:ascii="Arial" w:hAnsi="Arial" w:cs="Arial"/>
          <w:sz w:val="18"/>
          <w:szCs w:val="18"/>
        </w:rPr>
        <w:t>Risk6</w:t>
      </w:r>
    </w:p>
    <w:p w14:paraId="51D70B26" w14:textId="77777777" w:rsidR="00C269D0" w:rsidRPr="00D76580" w:rsidRDefault="00C269D0" w:rsidP="00C269D0">
      <w:pPr>
        <w:pStyle w:val="Memotext"/>
        <w:tabs>
          <w:tab w:val="left" w:pos="1440"/>
        </w:tabs>
        <w:rPr>
          <w:rStyle w:val="BookTitle"/>
        </w:rPr>
      </w:pPr>
      <w:r w:rsidRPr="00D76580">
        <w:rPr>
          <w:rStyle w:val="BookTitle"/>
          <w:rFonts w:ascii="Arial" w:hAnsi="Arial" w:cs="Arial"/>
          <w:sz w:val="18"/>
          <w:szCs w:val="18"/>
        </w:rPr>
        <w:t>Please rate your level of agreement or disagreement with the following statements:</w:t>
      </w:r>
    </w:p>
    <w:p w14:paraId="41D39E6D" w14:textId="77777777" w:rsidR="00C269D0" w:rsidRPr="00D76580" w:rsidRDefault="00C269D0" w:rsidP="00C269D0">
      <w:pPr>
        <w:pStyle w:val="Memotext"/>
        <w:tabs>
          <w:tab w:val="left" w:pos="1440"/>
        </w:tabs>
        <w:rPr>
          <w:rStyle w:val="BookTitle"/>
        </w:rPr>
      </w:pPr>
    </w:p>
    <w:p w14:paraId="6E718B78" w14:textId="77777777" w:rsidR="00C269D0" w:rsidRPr="00D76580" w:rsidRDefault="00C269D0" w:rsidP="00C269D0">
      <w:pPr>
        <w:pStyle w:val="Memotext"/>
        <w:tabs>
          <w:tab w:val="left" w:pos="1440"/>
        </w:tabs>
        <w:rPr>
          <w:rStyle w:val="BookTitle"/>
        </w:rPr>
      </w:pPr>
      <w:r w:rsidRPr="00D76580">
        <w:rPr>
          <w:rStyle w:val="BookTitle"/>
          <w:rFonts w:ascii="Arial" w:hAnsi="Arial" w:cs="Arial"/>
          <w:sz w:val="18"/>
          <w:szCs w:val="18"/>
        </w:rPr>
        <w:t xml:space="preserve">Rows: </w:t>
      </w:r>
    </w:p>
    <w:p w14:paraId="15006C90" w14:textId="77777777" w:rsidR="00C269D0" w:rsidRPr="00D76580" w:rsidRDefault="00C269D0" w:rsidP="00C269D0">
      <w:pPr>
        <w:pStyle w:val="Memotext"/>
        <w:tabs>
          <w:tab w:val="left" w:pos="1440"/>
        </w:tabs>
        <w:rPr>
          <w:rStyle w:val="BookTitle"/>
        </w:rPr>
      </w:pPr>
      <w:r>
        <w:rPr>
          <w:rStyle w:val="BookTitle"/>
          <w:rFonts w:ascii="Arial" w:hAnsi="Arial" w:cs="Arial"/>
          <w:sz w:val="18"/>
          <w:szCs w:val="18"/>
        </w:rPr>
        <w:t>SBB332</w:t>
      </w:r>
      <w:r w:rsidRPr="00D76580">
        <w:rPr>
          <w:rStyle w:val="BookTitle"/>
          <w:rFonts w:ascii="Arial" w:hAnsi="Arial" w:cs="Arial"/>
          <w:sz w:val="18"/>
          <w:szCs w:val="18"/>
        </w:rPr>
        <w:tab/>
      </w:r>
      <w:r w:rsidRPr="00D76580">
        <w:rPr>
          <w:rStyle w:val="BookTitle"/>
          <w:rFonts w:ascii="Arial" w:hAnsi="Arial" w:cs="Arial"/>
          <w:sz w:val="18"/>
          <w:szCs w:val="18"/>
        </w:rPr>
        <w:tab/>
        <w:t xml:space="preserve">I like to explore strange places.  </w:t>
      </w:r>
    </w:p>
    <w:p w14:paraId="4C518E6D" w14:textId="77777777" w:rsidR="00C269D0" w:rsidRPr="00D76580" w:rsidRDefault="00C269D0" w:rsidP="00C269D0">
      <w:pPr>
        <w:pStyle w:val="Memotext"/>
        <w:tabs>
          <w:tab w:val="left" w:pos="1440"/>
        </w:tabs>
        <w:rPr>
          <w:rStyle w:val="BookTitle"/>
        </w:rPr>
      </w:pPr>
      <w:r>
        <w:rPr>
          <w:rStyle w:val="BookTitle"/>
          <w:rFonts w:ascii="Arial" w:hAnsi="Arial" w:cs="Arial"/>
          <w:sz w:val="18"/>
          <w:szCs w:val="18"/>
        </w:rPr>
        <w:t>SBB333</w:t>
      </w:r>
      <w:r w:rsidRPr="00D76580">
        <w:rPr>
          <w:rStyle w:val="BookTitle"/>
          <w:rFonts w:ascii="Arial" w:hAnsi="Arial" w:cs="Arial"/>
          <w:sz w:val="18"/>
          <w:szCs w:val="18"/>
        </w:rPr>
        <w:tab/>
      </w:r>
      <w:r w:rsidRPr="00D76580">
        <w:rPr>
          <w:rStyle w:val="BookTitle"/>
          <w:rFonts w:ascii="Arial" w:hAnsi="Arial" w:cs="Arial"/>
          <w:sz w:val="18"/>
          <w:szCs w:val="18"/>
        </w:rPr>
        <w:tab/>
        <w:t>I like to do frightening things.</w:t>
      </w:r>
    </w:p>
    <w:p w14:paraId="6FD1DBB0" w14:textId="77777777" w:rsidR="00C269D0" w:rsidRPr="00D76580" w:rsidRDefault="00C269D0" w:rsidP="00C269D0">
      <w:pPr>
        <w:pStyle w:val="Memotext"/>
        <w:tabs>
          <w:tab w:val="left" w:pos="1440"/>
        </w:tabs>
        <w:rPr>
          <w:rStyle w:val="BookTitle"/>
        </w:rPr>
      </w:pPr>
      <w:r>
        <w:rPr>
          <w:rStyle w:val="BookTitle"/>
          <w:rFonts w:ascii="Arial" w:hAnsi="Arial" w:cs="Arial"/>
          <w:sz w:val="18"/>
          <w:szCs w:val="18"/>
        </w:rPr>
        <w:t>SBB334</w:t>
      </w:r>
      <w:r w:rsidRPr="00D76580">
        <w:rPr>
          <w:rStyle w:val="BookTitle"/>
          <w:rFonts w:ascii="Arial" w:hAnsi="Arial" w:cs="Arial"/>
          <w:sz w:val="18"/>
          <w:szCs w:val="18"/>
        </w:rPr>
        <w:tab/>
      </w:r>
      <w:r w:rsidRPr="00D76580">
        <w:rPr>
          <w:rStyle w:val="BookTitle"/>
          <w:rFonts w:ascii="Arial" w:hAnsi="Arial" w:cs="Arial"/>
          <w:sz w:val="18"/>
          <w:szCs w:val="18"/>
        </w:rPr>
        <w:tab/>
        <w:t>I like new and exciting experiences, even if I have to break the rules.</w:t>
      </w:r>
    </w:p>
    <w:p w14:paraId="60E5E4F3" w14:textId="77777777" w:rsidR="00C269D0" w:rsidRPr="00D76580" w:rsidRDefault="00C269D0" w:rsidP="00C269D0">
      <w:pPr>
        <w:pStyle w:val="Memotext"/>
        <w:tabs>
          <w:tab w:val="left" w:pos="1440"/>
        </w:tabs>
        <w:rPr>
          <w:rStyle w:val="BookTitle"/>
        </w:rPr>
      </w:pPr>
      <w:r>
        <w:rPr>
          <w:rStyle w:val="BookTitle"/>
          <w:rFonts w:ascii="Arial" w:hAnsi="Arial" w:cs="Arial"/>
          <w:sz w:val="18"/>
          <w:szCs w:val="18"/>
        </w:rPr>
        <w:t>SBB335</w:t>
      </w:r>
      <w:r w:rsidRPr="00D76580">
        <w:rPr>
          <w:rStyle w:val="BookTitle"/>
          <w:rFonts w:ascii="Arial" w:hAnsi="Arial" w:cs="Arial"/>
          <w:sz w:val="18"/>
          <w:szCs w:val="18"/>
        </w:rPr>
        <w:tab/>
      </w:r>
      <w:r w:rsidRPr="00D76580">
        <w:rPr>
          <w:rStyle w:val="BookTitle"/>
          <w:rFonts w:ascii="Arial" w:hAnsi="Arial" w:cs="Arial"/>
          <w:sz w:val="18"/>
          <w:szCs w:val="18"/>
        </w:rPr>
        <w:tab/>
        <w:t>I prefer friends who are exciting and unpredictable.</w:t>
      </w:r>
    </w:p>
    <w:p w14:paraId="6E8D1B69" w14:textId="77777777" w:rsidR="00C269D0" w:rsidRPr="00D76580" w:rsidRDefault="00C269D0" w:rsidP="00C269D0">
      <w:pPr>
        <w:pStyle w:val="Memotext"/>
        <w:tabs>
          <w:tab w:val="left" w:pos="1440"/>
        </w:tabs>
        <w:rPr>
          <w:rStyle w:val="BookTitle"/>
        </w:rPr>
      </w:pPr>
    </w:p>
    <w:p w14:paraId="366182E2" w14:textId="77777777" w:rsidR="00C269D0" w:rsidRPr="00D76580" w:rsidRDefault="00C269D0" w:rsidP="00C269D0">
      <w:pPr>
        <w:pStyle w:val="Memotext"/>
        <w:tabs>
          <w:tab w:val="left" w:pos="1440"/>
        </w:tabs>
        <w:rPr>
          <w:rStyle w:val="BookTitle"/>
        </w:rPr>
      </w:pPr>
      <w:r w:rsidRPr="00D76580">
        <w:rPr>
          <w:rStyle w:val="BookTitle"/>
          <w:rFonts w:ascii="Arial" w:hAnsi="Arial" w:cs="Arial"/>
          <w:sz w:val="18"/>
          <w:szCs w:val="18"/>
        </w:rPr>
        <w:t>Columns:</w:t>
      </w:r>
    </w:p>
    <w:p w14:paraId="55E6D5C4" w14:textId="77777777" w:rsidR="00C269D0" w:rsidRPr="00D76580" w:rsidRDefault="00C269D0" w:rsidP="00C269D0">
      <w:pPr>
        <w:pStyle w:val="Memotext"/>
        <w:numPr>
          <w:ilvl w:val="0"/>
          <w:numId w:val="5"/>
        </w:numPr>
        <w:tabs>
          <w:tab w:val="left" w:pos="1440"/>
        </w:tabs>
        <w:rPr>
          <w:rStyle w:val="BookTitle"/>
        </w:rPr>
      </w:pPr>
      <w:r w:rsidRPr="00D76580">
        <w:rPr>
          <w:rStyle w:val="BookTitle"/>
          <w:rFonts w:ascii="Arial" w:hAnsi="Arial" w:cs="Arial"/>
          <w:sz w:val="18"/>
          <w:szCs w:val="18"/>
        </w:rPr>
        <w:t>Strongly disagree</w:t>
      </w:r>
    </w:p>
    <w:p w14:paraId="13A3ACDA" w14:textId="77777777" w:rsidR="00C269D0" w:rsidRPr="00D76580" w:rsidRDefault="00C269D0" w:rsidP="00C269D0">
      <w:pPr>
        <w:pStyle w:val="Memotext"/>
        <w:numPr>
          <w:ilvl w:val="0"/>
          <w:numId w:val="5"/>
        </w:numPr>
        <w:tabs>
          <w:tab w:val="left" w:pos="1440"/>
        </w:tabs>
        <w:rPr>
          <w:rStyle w:val="BookTitle"/>
        </w:rPr>
      </w:pPr>
      <w:r w:rsidRPr="00D76580">
        <w:rPr>
          <w:rStyle w:val="BookTitle"/>
          <w:rFonts w:ascii="Arial" w:hAnsi="Arial" w:cs="Arial"/>
          <w:sz w:val="18"/>
          <w:szCs w:val="18"/>
        </w:rPr>
        <w:t>Somewhat disagree</w:t>
      </w:r>
    </w:p>
    <w:p w14:paraId="092AE936" w14:textId="77777777" w:rsidR="00C269D0" w:rsidRPr="00D76580" w:rsidRDefault="00C269D0" w:rsidP="00C269D0">
      <w:pPr>
        <w:pStyle w:val="Memotext"/>
        <w:numPr>
          <w:ilvl w:val="0"/>
          <w:numId w:val="5"/>
        </w:numPr>
        <w:tabs>
          <w:tab w:val="left" w:pos="1440"/>
        </w:tabs>
        <w:rPr>
          <w:rStyle w:val="BookTitle"/>
        </w:rPr>
      </w:pPr>
      <w:r w:rsidRPr="00D76580">
        <w:rPr>
          <w:rStyle w:val="BookTitle"/>
          <w:rFonts w:ascii="Arial" w:hAnsi="Arial" w:cs="Arial"/>
          <w:sz w:val="18"/>
          <w:szCs w:val="18"/>
        </w:rPr>
        <w:t>Neither agree nor disagree</w:t>
      </w:r>
    </w:p>
    <w:p w14:paraId="4E417111" w14:textId="77777777" w:rsidR="00C269D0" w:rsidRPr="00D76580" w:rsidRDefault="00C269D0" w:rsidP="00C269D0">
      <w:pPr>
        <w:pStyle w:val="Memotext"/>
        <w:numPr>
          <w:ilvl w:val="0"/>
          <w:numId w:val="5"/>
        </w:numPr>
        <w:tabs>
          <w:tab w:val="left" w:pos="1440"/>
        </w:tabs>
        <w:rPr>
          <w:rStyle w:val="BookTitle"/>
        </w:rPr>
      </w:pPr>
      <w:r w:rsidRPr="00D76580">
        <w:rPr>
          <w:rStyle w:val="BookTitle"/>
          <w:rFonts w:ascii="Arial" w:hAnsi="Arial" w:cs="Arial"/>
          <w:sz w:val="18"/>
          <w:szCs w:val="18"/>
        </w:rPr>
        <w:t>Somewhat agree</w:t>
      </w:r>
    </w:p>
    <w:p w14:paraId="3F9B78B6" w14:textId="77777777" w:rsidR="00C269D0" w:rsidRPr="00D76580" w:rsidRDefault="00C269D0" w:rsidP="00C269D0">
      <w:pPr>
        <w:pStyle w:val="Memotext"/>
        <w:numPr>
          <w:ilvl w:val="0"/>
          <w:numId w:val="5"/>
        </w:numPr>
        <w:tabs>
          <w:tab w:val="left" w:pos="1440"/>
        </w:tabs>
        <w:rPr>
          <w:rStyle w:val="BookTitle"/>
        </w:rPr>
      </w:pPr>
      <w:r w:rsidRPr="00D76580">
        <w:rPr>
          <w:rStyle w:val="BookTitle"/>
          <w:rFonts w:ascii="Arial" w:hAnsi="Arial" w:cs="Arial"/>
          <w:sz w:val="18"/>
          <w:szCs w:val="18"/>
        </w:rPr>
        <w:t>Strongly agree</w:t>
      </w:r>
    </w:p>
    <w:p w14:paraId="4A72A84C" w14:textId="77777777" w:rsidR="00C269D0" w:rsidRPr="00D76580" w:rsidRDefault="00C269D0" w:rsidP="00C269D0">
      <w:pPr>
        <w:pStyle w:val="Memotext"/>
        <w:tabs>
          <w:tab w:val="left" w:pos="1440"/>
        </w:tabs>
        <w:rPr>
          <w:rStyle w:val="BookTitle"/>
        </w:rPr>
      </w:pPr>
    </w:p>
    <w:p w14:paraId="2BAF3EB5" w14:textId="77777777" w:rsidR="00C269D0" w:rsidRPr="00D76580" w:rsidRDefault="00C269D0" w:rsidP="00C269D0">
      <w:pPr>
        <w:pStyle w:val="Memotext"/>
        <w:tabs>
          <w:tab w:val="left" w:pos="1440"/>
        </w:tabs>
        <w:rPr>
          <w:rStyle w:val="BookTitle"/>
        </w:rPr>
      </w:pPr>
    </w:p>
    <w:p w14:paraId="7D056A16" w14:textId="77777777" w:rsidR="00C269D0" w:rsidRPr="00D76580" w:rsidRDefault="00C269D0" w:rsidP="00C269D0">
      <w:pPr>
        <w:pStyle w:val="Memotext"/>
        <w:tabs>
          <w:tab w:val="left" w:pos="1440"/>
        </w:tabs>
        <w:rPr>
          <w:rStyle w:val="BookTitle"/>
        </w:rPr>
      </w:pPr>
      <w:r>
        <w:rPr>
          <w:rStyle w:val="BookTitle"/>
          <w:rFonts w:ascii="Arial" w:hAnsi="Arial" w:cs="Arial"/>
          <w:sz w:val="18"/>
          <w:szCs w:val="18"/>
        </w:rPr>
        <w:br w:type="page"/>
      </w:r>
      <w:r>
        <w:rPr>
          <w:rStyle w:val="BookTitle"/>
          <w:rFonts w:ascii="Arial" w:hAnsi="Arial" w:cs="Arial"/>
          <w:sz w:val="18"/>
          <w:szCs w:val="18"/>
        </w:rPr>
        <w:lastRenderedPageBreak/>
        <w:t>SBB</w:t>
      </w:r>
      <w:r w:rsidRPr="00D76580">
        <w:rPr>
          <w:rStyle w:val="BookTitle"/>
          <w:rFonts w:ascii="Arial" w:hAnsi="Arial" w:cs="Arial"/>
          <w:sz w:val="18"/>
          <w:szCs w:val="18"/>
        </w:rPr>
        <w:t>3</w:t>
      </w:r>
      <w:r>
        <w:rPr>
          <w:rStyle w:val="BookTitle"/>
          <w:rFonts w:ascii="Arial" w:hAnsi="Arial" w:cs="Arial"/>
          <w:sz w:val="18"/>
          <w:szCs w:val="18"/>
        </w:rPr>
        <w:t>36</w:t>
      </w:r>
    </w:p>
    <w:p w14:paraId="53C3C102" w14:textId="77777777" w:rsidR="00C269D0" w:rsidRPr="00D76580" w:rsidRDefault="00C269D0" w:rsidP="00C269D0">
      <w:pPr>
        <w:pStyle w:val="Memotext"/>
        <w:tabs>
          <w:tab w:val="left" w:pos="1440"/>
        </w:tabs>
        <w:rPr>
          <w:rStyle w:val="BookTitle"/>
        </w:rPr>
      </w:pPr>
      <w:r w:rsidRPr="00D76580">
        <w:rPr>
          <w:rStyle w:val="BookTitle"/>
          <w:rFonts w:ascii="Arial" w:hAnsi="Arial" w:cs="Arial"/>
          <w:sz w:val="18"/>
          <w:szCs w:val="18"/>
        </w:rPr>
        <w:t>SINGLE CHOICE</w:t>
      </w:r>
    </w:p>
    <w:p w14:paraId="17D03CAD" w14:textId="77777777" w:rsidR="00C269D0" w:rsidRPr="00D76580" w:rsidRDefault="00C269D0" w:rsidP="00C269D0">
      <w:pPr>
        <w:pStyle w:val="Memotext"/>
        <w:tabs>
          <w:tab w:val="left" w:pos="1440"/>
        </w:tabs>
        <w:rPr>
          <w:rStyle w:val="BookTitle"/>
        </w:rPr>
      </w:pPr>
      <w:r w:rsidRPr="00D76580">
        <w:rPr>
          <w:rStyle w:val="BookTitle"/>
          <w:rFonts w:ascii="Arial" w:hAnsi="Arial" w:cs="Arial"/>
          <w:sz w:val="18"/>
          <w:szCs w:val="18"/>
        </w:rPr>
        <w:t>Risk7</w:t>
      </w:r>
    </w:p>
    <w:p w14:paraId="2AB46F3F" w14:textId="77777777" w:rsidR="00C269D0" w:rsidRPr="00D76580" w:rsidRDefault="00C269D0" w:rsidP="00C269D0">
      <w:pPr>
        <w:pStyle w:val="Memotext"/>
        <w:tabs>
          <w:tab w:val="left" w:pos="1440"/>
        </w:tabs>
        <w:rPr>
          <w:rStyle w:val="BookTitle"/>
        </w:rPr>
      </w:pPr>
    </w:p>
    <w:p w14:paraId="671C98C7" w14:textId="77777777" w:rsidR="00C269D0" w:rsidRPr="00D76580" w:rsidRDefault="00C269D0" w:rsidP="00C269D0">
      <w:pPr>
        <w:pStyle w:val="Memotext"/>
        <w:tabs>
          <w:tab w:val="left" w:pos="1440"/>
        </w:tabs>
        <w:rPr>
          <w:rStyle w:val="BookTitle"/>
        </w:rPr>
      </w:pPr>
      <w:r w:rsidRPr="00D76580">
        <w:rPr>
          <w:rStyle w:val="BookTitle"/>
          <w:rFonts w:ascii="Arial" w:hAnsi="Arial" w:cs="Arial"/>
          <w:sz w:val="18"/>
          <w:szCs w:val="18"/>
        </w:rPr>
        <w:t xml:space="preserve">In general, how easy or difficult is it for you to accept taking risks? </w:t>
      </w:r>
    </w:p>
    <w:p w14:paraId="4F1E02C7" w14:textId="77777777" w:rsidR="00C269D0" w:rsidRPr="00D76580" w:rsidRDefault="00C269D0" w:rsidP="00C269D0">
      <w:pPr>
        <w:pStyle w:val="Memotext"/>
        <w:numPr>
          <w:ilvl w:val="0"/>
          <w:numId w:val="4"/>
        </w:numPr>
        <w:tabs>
          <w:tab w:val="left" w:pos="1440"/>
        </w:tabs>
        <w:rPr>
          <w:rStyle w:val="BookTitle"/>
        </w:rPr>
      </w:pPr>
      <w:r w:rsidRPr="00D76580">
        <w:rPr>
          <w:rStyle w:val="BookTitle"/>
          <w:rFonts w:ascii="Arial" w:hAnsi="Arial" w:cs="Arial"/>
          <w:sz w:val="18"/>
          <w:szCs w:val="18"/>
        </w:rPr>
        <w:t>Very easy</w:t>
      </w:r>
    </w:p>
    <w:p w14:paraId="4D5D6921" w14:textId="77777777" w:rsidR="00C269D0" w:rsidRPr="00D76580" w:rsidRDefault="00C269D0" w:rsidP="00C269D0">
      <w:pPr>
        <w:pStyle w:val="Memotext"/>
        <w:numPr>
          <w:ilvl w:val="0"/>
          <w:numId w:val="4"/>
        </w:numPr>
        <w:tabs>
          <w:tab w:val="left" w:pos="1440"/>
        </w:tabs>
        <w:rPr>
          <w:rStyle w:val="BookTitle"/>
        </w:rPr>
      </w:pPr>
      <w:r w:rsidRPr="00D76580">
        <w:rPr>
          <w:rStyle w:val="BookTitle"/>
          <w:rFonts w:ascii="Arial" w:hAnsi="Arial" w:cs="Arial"/>
          <w:sz w:val="18"/>
          <w:szCs w:val="18"/>
        </w:rPr>
        <w:t>Somewhat easy</w:t>
      </w:r>
    </w:p>
    <w:p w14:paraId="1396F2DA" w14:textId="77777777" w:rsidR="00C269D0" w:rsidRPr="00D76580" w:rsidRDefault="00C269D0" w:rsidP="00C269D0">
      <w:pPr>
        <w:pStyle w:val="Memotext"/>
        <w:numPr>
          <w:ilvl w:val="0"/>
          <w:numId w:val="4"/>
        </w:numPr>
        <w:tabs>
          <w:tab w:val="left" w:pos="1440"/>
        </w:tabs>
        <w:rPr>
          <w:rStyle w:val="BookTitle"/>
        </w:rPr>
      </w:pPr>
      <w:r w:rsidRPr="00D76580">
        <w:rPr>
          <w:rStyle w:val="BookTitle"/>
          <w:rFonts w:ascii="Arial" w:hAnsi="Arial" w:cs="Arial"/>
          <w:sz w:val="18"/>
          <w:szCs w:val="18"/>
        </w:rPr>
        <w:t>Somewhat difficult</w:t>
      </w:r>
    </w:p>
    <w:p w14:paraId="20EF6333" w14:textId="77777777" w:rsidR="00C269D0" w:rsidRPr="00D76580" w:rsidRDefault="00C269D0" w:rsidP="00C269D0">
      <w:pPr>
        <w:pStyle w:val="Memotext"/>
        <w:numPr>
          <w:ilvl w:val="0"/>
          <w:numId w:val="4"/>
        </w:numPr>
        <w:tabs>
          <w:tab w:val="left" w:pos="1440"/>
        </w:tabs>
        <w:rPr>
          <w:rStyle w:val="BookTitle"/>
        </w:rPr>
      </w:pPr>
      <w:r w:rsidRPr="00D76580">
        <w:rPr>
          <w:rStyle w:val="BookTitle"/>
          <w:rFonts w:ascii="Arial" w:hAnsi="Arial" w:cs="Arial"/>
          <w:sz w:val="18"/>
          <w:szCs w:val="18"/>
        </w:rPr>
        <w:t>Very difficult</w:t>
      </w:r>
    </w:p>
    <w:p w14:paraId="1ABD5261" w14:textId="77777777" w:rsidR="00C269D0" w:rsidRPr="00D76580" w:rsidRDefault="00C269D0" w:rsidP="00C269D0">
      <w:pPr>
        <w:pStyle w:val="Memotext"/>
        <w:tabs>
          <w:tab w:val="left" w:pos="1440"/>
        </w:tabs>
        <w:rPr>
          <w:rStyle w:val="BookTitle"/>
        </w:rPr>
      </w:pPr>
    </w:p>
    <w:p w14:paraId="6C0E0537" w14:textId="77777777" w:rsidR="00C269D0" w:rsidRPr="00D76580" w:rsidRDefault="00C269D0" w:rsidP="00C269D0">
      <w:pPr>
        <w:rPr>
          <w:rFonts w:ascii="Arial" w:hAnsi="Arial" w:cs="Arial"/>
          <w:sz w:val="18"/>
          <w:szCs w:val="18"/>
        </w:rPr>
      </w:pPr>
    </w:p>
    <w:p w14:paraId="70EAEEBC" w14:textId="77777777" w:rsidR="00C269D0" w:rsidRPr="00D76580" w:rsidRDefault="00C269D0" w:rsidP="00C269D0">
      <w:pPr>
        <w:rPr>
          <w:rFonts w:ascii="Arial" w:hAnsi="Arial" w:cs="Arial"/>
          <w:sz w:val="18"/>
          <w:szCs w:val="18"/>
        </w:rPr>
      </w:pPr>
      <w:r>
        <w:rPr>
          <w:rFonts w:ascii="Arial" w:hAnsi="Arial" w:cs="Arial"/>
          <w:sz w:val="18"/>
          <w:szCs w:val="18"/>
        </w:rPr>
        <w:br w:type="page"/>
      </w:r>
      <w:r>
        <w:rPr>
          <w:rFonts w:ascii="Arial" w:hAnsi="Arial" w:cs="Arial"/>
          <w:sz w:val="18"/>
          <w:szCs w:val="18"/>
        </w:rPr>
        <w:lastRenderedPageBreak/>
        <w:t>SBB</w:t>
      </w:r>
      <w:r w:rsidRPr="00D76580">
        <w:rPr>
          <w:rFonts w:ascii="Arial" w:hAnsi="Arial" w:cs="Arial"/>
          <w:sz w:val="18"/>
          <w:szCs w:val="18"/>
        </w:rPr>
        <w:t>3</w:t>
      </w:r>
      <w:r>
        <w:rPr>
          <w:rFonts w:ascii="Arial" w:hAnsi="Arial" w:cs="Arial"/>
          <w:sz w:val="18"/>
          <w:szCs w:val="18"/>
        </w:rPr>
        <w:t>37</w:t>
      </w:r>
    </w:p>
    <w:p w14:paraId="7FD5A7E4" w14:textId="77777777" w:rsidR="00C269D0" w:rsidRPr="00D76580" w:rsidRDefault="00C269D0" w:rsidP="00C269D0">
      <w:pPr>
        <w:rPr>
          <w:rFonts w:ascii="Arial" w:hAnsi="Arial" w:cs="Arial"/>
          <w:sz w:val="18"/>
          <w:szCs w:val="18"/>
        </w:rPr>
      </w:pPr>
      <w:r w:rsidRPr="00D76580">
        <w:rPr>
          <w:rFonts w:ascii="Arial" w:hAnsi="Arial" w:cs="Arial"/>
          <w:sz w:val="18"/>
          <w:szCs w:val="18"/>
        </w:rPr>
        <w:t>SCALE WIDGET</w:t>
      </w:r>
    </w:p>
    <w:p w14:paraId="4296D0EF" w14:textId="77777777" w:rsidR="00C269D0" w:rsidRPr="00D76580" w:rsidRDefault="00C269D0" w:rsidP="00C269D0">
      <w:pPr>
        <w:rPr>
          <w:rFonts w:ascii="Arial" w:hAnsi="Arial" w:cs="Arial"/>
          <w:sz w:val="18"/>
          <w:szCs w:val="18"/>
        </w:rPr>
      </w:pPr>
      <w:r w:rsidRPr="00D76580">
        <w:rPr>
          <w:rFonts w:ascii="Arial" w:hAnsi="Arial" w:cs="Arial"/>
          <w:sz w:val="18"/>
          <w:szCs w:val="18"/>
        </w:rPr>
        <w:t>Risk8</w:t>
      </w:r>
    </w:p>
    <w:p w14:paraId="2EDA4B73" w14:textId="77777777" w:rsidR="00C269D0" w:rsidRPr="00D76580" w:rsidRDefault="00C269D0" w:rsidP="00C269D0">
      <w:pPr>
        <w:rPr>
          <w:rFonts w:ascii="Arial" w:hAnsi="Arial" w:cs="Arial"/>
          <w:sz w:val="18"/>
          <w:szCs w:val="18"/>
        </w:rPr>
      </w:pPr>
      <w:r w:rsidRPr="00D76580">
        <w:rPr>
          <w:rFonts w:ascii="Arial" w:hAnsi="Arial" w:cs="Arial"/>
          <w:sz w:val="18"/>
          <w:szCs w:val="18"/>
        </w:rPr>
        <w:t>Imagine there is a lottery ticket that gives you the following odds:</w:t>
      </w:r>
    </w:p>
    <w:p w14:paraId="078D4077" w14:textId="77777777" w:rsidR="00C269D0" w:rsidRPr="00D76580" w:rsidRDefault="00C269D0" w:rsidP="00C269D0">
      <w:pPr>
        <w:rPr>
          <w:rFonts w:ascii="Arial" w:hAnsi="Arial" w:cs="Arial"/>
          <w:sz w:val="18"/>
          <w:szCs w:val="18"/>
        </w:rPr>
      </w:pPr>
    </w:p>
    <w:p w14:paraId="50EEC5DC" w14:textId="77777777" w:rsidR="00C269D0" w:rsidRPr="00D76580" w:rsidRDefault="00C269D0" w:rsidP="00C269D0">
      <w:pPr>
        <w:rPr>
          <w:rFonts w:ascii="Arial" w:hAnsi="Arial" w:cs="Arial"/>
          <w:sz w:val="18"/>
          <w:szCs w:val="18"/>
        </w:rPr>
      </w:pPr>
      <w:r w:rsidRPr="00D76580">
        <w:rPr>
          <w:rFonts w:ascii="Arial" w:hAnsi="Arial" w:cs="Arial"/>
          <w:sz w:val="18"/>
          <w:szCs w:val="18"/>
        </w:rPr>
        <w:t>There is a 60% chance you will win nothing.</w:t>
      </w:r>
    </w:p>
    <w:p w14:paraId="73295E56" w14:textId="77777777" w:rsidR="00C269D0" w:rsidRPr="00D76580" w:rsidRDefault="00C269D0" w:rsidP="00C269D0">
      <w:pPr>
        <w:rPr>
          <w:rFonts w:ascii="Arial" w:hAnsi="Arial" w:cs="Arial"/>
          <w:sz w:val="18"/>
          <w:szCs w:val="18"/>
        </w:rPr>
      </w:pPr>
      <w:r w:rsidRPr="00D76580">
        <w:rPr>
          <w:rFonts w:ascii="Arial" w:hAnsi="Arial" w:cs="Arial"/>
          <w:sz w:val="18"/>
          <w:szCs w:val="18"/>
        </w:rPr>
        <w:t>There is a 40% chance you will win $10.</w:t>
      </w:r>
    </w:p>
    <w:p w14:paraId="15150C25" w14:textId="77777777" w:rsidR="00C269D0" w:rsidRPr="00D76580" w:rsidRDefault="00C269D0" w:rsidP="00C269D0">
      <w:pPr>
        <w:rPr>
          <w:rFonts w:ascii="Arial" w:hAnsi="Arial" w:cs="Arial"/>
          <w:sz w:val="18"/>
          <w:szCs w:val="18"/>
        </w:rPr>
      </w:pPr>
    </w:p>
    <w:p w14:paraId="637FA781" w14:textId="77777777" w:rsidR="00C269D0" w:rsidRPr="00D76580" w:rsidRDefault="00C269D0" w:rsidP="00C269D0">
      <w:pPr>
        <w:rPr>
          <w:rFonts w:ascii="Arial" w:hAnsi="Arial" w:cs="Arial"/>
          <w:sz w:val="18"/>
          <w:szCs w:val="18"/>
        </w:rPr>
      </w:pPr>
      <w:r w:rsidRPr="00D76580">
        <w:rPr>
          <w:rFonts w:ascii="Arial" w:hAnsi="Arial" w:cs="Arial"/>
          <w:sz w:val="18"/>
          <w:szCs w:val="18"/>
        </w:rPr>
        <w:t xml:space="preserve">Suppose that you had a choice of receiving the lottery ticket or a fixed amount of money. </w:t>
      </w:r>
    </w:p>
    <w:p w14:paraId="3349E551" w14:textId="77777777" w:rsidR="00C269D0" w:rsidRPr="00D76580" w:rsidRDefault="00C269D0" w:rsidP="00C269D0">
      <w:pPr>
        <w:rPr>
          <w:rFonts w:ascii="Arial" w:hAnsi="Arial" w:cs="Arial"/>
          <w:sz w:val="18"/>
          <w:szCs w:val="18"/>
        </w:rPr>
      </w:pPr>
      <w:del w:id="19" w:author="neilm" w:date="2010-06-20T01:13:00Z">
        <w:r w:rsidRPr="00D76580" w:rsidDel="006C4282">
          <w:rPr>
            <w:rFonts w:ascii="Arial" w:hAnsi="Arial" w:cs="Arial"/>
            <w:sz w:val="18"/>
            <w:szCs w:val="18"/>
          </w:rPr>
          <w:delText>What is the SMALLEST amount of money that you would prefer over getting the lottery ticket?</w:delText>
        </w:r>
      </w:del>
      <w:ins w:id="20" w:author="neilm" w:date="2010-06-20T01:13:00Z">
        <w:r w:rsidR="006C4282">
          <w:rPr>
            <w:rFonts w:ascii="Arial" w:hAnsi="Arial" w:cs="Arial"/>
            <w:sz w:val="18"/>
            <w:szCs w:val="18"/>
          </w:rPr>
          <w:t>What is the MOST money you would be willing to pay to buy such a lottery ticket?</w:t>
        </w:r>
      </w:ins>
    </w:p>
    <w:p w14:paraId="34EF2C05" w14:textId="77777777" w:rsidR="00C269D0" w:rsidRPr="00D76580" w:rsidRDefault="00C269D0" w:rsidP="00C269D0">
      <w:pPr>
        <w:pStyle w:val="ListParagraph"/>
        <w:numPr>
          <w:ilvl w:val="0"/>
          <w:numId w:val="1"/>
        </w:numPr>
        <w:rPr>
          <w:rFonts w:ascii="Arial" w:hAnsi="Arial" w:cs="Arial"/>
          <w:sz w:val="18"/>
          <w:szCs w:val="18"/>
        </w:rPr>
      </w:pPr>
      <w:r w:rsidRPr="00D76580">
        <w:rPr>
          <w:rFonts w:ascii="Arial" w:hAnsi="Arial" w:cs="Arial"/>
          <w:sz w:val="18"/>
          <w:szCs w:val="18"/>
        </w:rPr>
        <w:t>$1</w:t>
      </w:r>
    </w:p>
    <w:p w14:paraId="56787C41" w14:textId="77777777" w:rsidR="00C269D0" w:rsidRPr="00D76580" w:rsidRDefault="00C269D0" w:rsidP="00C269D0">
      <w:pPr>
        <w:pStyle w:val="ListParagraph"/>
        <w:numPr>
          <w:ilvl w:val="0"/>
          <w:numId w:val="1"/>
        </w:numPr>
        <w:rPr>
          <w:rFonts w:ascii="Arial" w:hAnsi="Arial" w:cs="Arial"/>
          <w:sz w:val="18"/>
          <w:szCs w:val="18"/>
        </w:rPr>
      </w:pPr>
      <w:r w:rsidRPr="00D76580">
        <w:rPr>
          <w:rFonts w:ascii="Arial" w:hAnsi="Arial" w:cs="Arial"/>
          <w:sz w:val="18"/>
          <w:szCs w:val="18"/>
        </w:rPr>
        <w:t>$2</w:t>
      </w:r>
    </w:p>
    <w:p w14:paraId="6743AB8B" w14:textId="77777777" w:rsidR="00C269D0" w:rsidRPr="00D76580" w:rsidRDefault="00C269D0" w:rsidP="00C269D0">
      <w:pPr>
        <w:pStyle w:val="ListParagraph"/>
        <w:numPr>
          <w:ilvl w:val="0"/>
          <w:numId w:val="1"/>
        </w:numPr>
        <w:rPr>
          <w:rFonts w:ascii="Arial" w:hAnsi="Arial" w:cs="Arial"/>
          <w:sz w:val="18"/>
          <w:szCs w:val="18"/>
        </w:rPr>
      </w:pPr>
      <w:r w:rsidRPr="00D76580">
        <w:rPr>
          <w:rFonts w:ascii="Arial" w:hAnsi="Arial" w:cs="Arial"/>
          <w:sz w:val="18"/>
          <w:szCs w:val="18"/>
        </w:rPr>
        <w:t>$3</w:t>
      </w:r>
    </w:p>
    <w:p w14:paraId="2A18DCD9" w14:textId="77777777" w:rsidR="00C269D0" w:rsidRPr="00D76580" w:rsidRDefault="00C269D0" w:rsidP="00C269D0">
      <w:pPr>
        <w:pStyle w:val="ListParagraph"/>
        <w:numPr>
          <w:ilvl w:val="0"/>
          <w:numId w:val="1"/>
        </w:numPr>
        <w:rPr>
          <w:rFonts w:ascii="Arial" w:hAnsi="Arial" w:cs="Arial"/>
          <w:sz w:val="18"/>
          <w:szCs w:val="18"/>
        </w:rPr>
      </w:pPr>
      <w:r w:rsidRPr="00D76580">
        <w:rPr>
          <w:rFonts w:ascii="Arial" w:hAnsi="Arial" w:cs="Arial"/>
          <w:sz w:val="18"/>
          <w:szCs w:val="18"/>
        </w:rPr>
        <w:t>$4</w:t>
      </w:r>
    </w:p>
    <w:p w14:paraId="16DD3325" w14:textId="77777777" w:rsidR="00C269D0" w:rsidRPr="00D76580" w:rsidRDefault="00C269D0" w:rsidP="00C269D0">
      <w:pPr>
        <w:pStyle w:val="ListParagraph"/>
        <w:numPr>
          <w:ilvl w:val="0"/>
          <w:numId w:val="1"/>
        </w:numPr>
        <w:rPr>
          <w:rFonts w:ascii="Arial" w:hAnsi="Arial" w:cs="Arial"/>
          <w:sz w:val="18"/>
          <w:szCs w:val="18"/>
        </w:rPr>
      </w:pPr>
      <w:r w:rsidRPr="00D76580">
        <w:rPr>
          <w:rFonts w:ascii="Arial" w:hAnsi="Arial" w:cs="Arial"/>
          <w:sz w:val="18"/>
          <w:szCs w:val="18"/>
        </w:rPr>
        <w:t>$5</w:t>
      </w:r>
    </w:p>
    <w:p w14:paraId="3EFFE2C4" w14:textId="77777777" w:rsidR="00C269D0" w:rsidRPr="00D76580" w:rsidRDefault="00C269D0" w:rsidP="00C269D0">
      <w:pPr>
        <w:pStyle w:val="ListParagraph"/>
        <w:numPr>
          <w:ilvl w:val="0"/>
          <w:numId w:val="1"/>
        </w:numPr>
        <w:rPr>
          <w:rFonts w:ascii="Arial" w:hAnsi="Arial" w:cs="Arial"/>
          <w:sz w:val="18"/>
          <w:szCs w:val="18"/>
        </w:rPr>
      </w:pPr>
      <w:r w:rsidRPr="00D76580">
        <w:rPr>
          <w:rFonts w:ascii="Arial" w:hAnsi="Arial" w:cs="Arial"/>
          <w:sz w:val="18"/>
          <w:szCs w:val="18"/>
        </w:rPr>
        <w:t>$6</w:t>
      </w:r>
    </w:p>
    <w:p w14:paraId="79AB4840" w14:textId="77777777" w:rsidR="00C269D0" w:rsidRPr="00D76580" w:rsidRDefault="00C269D0" w:rsidP="00C269D0">
      <w:pPr>
        <w:pStyle w:val="ListParagraph"/>
        <w:numPr>
          <w:ilvl w:val="0"/>
          <w:numId w:val="1"/>
        </w:numPr>
        <w:rPr>
          <w:rFonts w:ascii="Arial" w:hAnsi="Arial" w:cs="Arial"/>
          <w:sz w:val="18"/>
          <w:szCs w:val="18"/>
        </w:rPr>
      </w:pPr>
      <w:r w:rsidRPr="00D76580">
        <w:rPr>
          <w:rFonts w:ascii="Arial" w:hAnsi="Arial" w:cs="Arial"/>
          <w:sz w:val="18"/>
          <w:szCs w:val="18"/>
        </w:rPr>
        <w:t>$7</w:t>
      </w:r>
    </w:p>
    <w:p w14:paraId="3AFFB14B" w14:textId="77777777" w:rsidR="00C269D0" w:rsidRPr="00D76580" w:rsidRDefault="00C269D0" w:rsidP="00C269D0">
      <w:pPr>
        <w:pStyle w:val="ListParagraph"/>
        <w:numPr>
          <w:ilvl w:val="0"/>
          <w:numId w:val="1"/>
        </w:numPr>
        <w:rPr>
          <w:rFonts w:ascii="Arial" w:hAnsi="Arial" w:cs="Arial"/>
          <w:sz w:val="18"/>
          <w:szCs w:val="18"/>
        </w:rPr>
      </w:pPr>
      <w:r w:rsidRPr="00D76580">
        <w:rPr>
          <w:rFonts w:ascii="Arial" w:hAnsi="Arial" w:cs="Arial"/>
          <w:sz w:val="18"/>
          <w:szCs w:val="18"/>
        </w:rPr>
        <w:t>$8</w:t>
      </w:r>
    </w:p>
    <w:p w14:paraId="7E414F67" w14:textId="77777777" w:rsidR="00C269D0" w:rsidRPr="00D76580" w:rsidRDefault="00C269D0" w:rsidP="00C269D0">
      <w:pPr>
        <w:pStyle w:val="ListParagraph"/>
        <w:numPr>
          <w:ilvl w:val="0"/>
          <w:numId w:val="1"/>
        </w:numPr>
        <w:rPr>
          <w:rFonts w:ascii="Arial" w:hAnsi="Arial" w:cs="Arial"/>
          <w:sz w:val="18"/>
          <w:szCs w:val="18"/>
        </w:rPr>
      </w:pPr>
      <w:r w:rsidRPr="00D76580">
        <w:rPr>
          <w:rFonts w:ascii="Arial" w:hAnsi="Arial" w:cs="Arial"/>
          <w:sz w:val="18"/>
          <w:szCs w:val="18"/>
        </w:rPr>
        <w:t>$9</w:t>
      </w:r>
    </w:p>
    <w:p w14:paraId="2A90155C" w14:textId="77777777" w:rsidR="00C269D0" w:rsidRPr="00D76580" w:rsidRDefault="00C269D0" w:rsidP="00C269D0">
      <w:pPr>
        <w:rPr>
          <w:rFonts w:ascii="Arial" w:hAnsi="Arial" w:cs="Arial"/>
          <w:sz w:val="18"/>
          <w:szCs w:val="18"/>
        </w:rPr>
      </w:pPr>
    </w:p>
    <w:p w14:paraId="74903679" w14:textId="77777777" w:rsidR="00C269D0" w:rsidRPr="00D76580" w:rsidRDefault="001B77E4" w:rsidP="00C269D0">
      <w:pPr>
        <w:autoSpaceDE w:val="0"/>
        <w:autoSpaceDN w:val="0"/>
        <w:adjustRightInd w:val="0"/>
        <w:rPr>
          <w:rFonts w:ascii="Arial" w:hAnsi="Arial" w:cs="Arial"/>
          <w:sz w:val="18"/>
          <w:szCs w:val="18"/>
        </w:rPr>
      </w:pPr>
      <w:r>
        <w:rPr>
          <w:rFonts w:ascii="Arial" w:hAnsi="Arial" w:cs="Arial"/>
          <w:sz w:val="18"/>
          <w:szCs w:val="18"/>
        </w:rPr>
        <w:br w:type="page"/>
      </w:r>
      <w:r w:rsidR="00C269D0">
        <w:rPr>
          <w:rFonts w:ascii="Arial" w:hAnsi="Arial" w:cs="Arial"/>
          <w:sz w:val="18"/>
          <w:szCs w:val="18"/>
        </w:rPr>
        <w:lastRenderedPageBreak/>
        <w:t>SBB</w:t>
      </w:r>
      <w:r w:rsidR="00C269D0" w:rsidRPr="00D76580">
        <w:rPr>
          <w:rFonts w:ascii="Arial" w:hAnsi="Arial" w:cs="Arial"/>
          <w:sz w:val="18"/>
          <w:szCs w:val="18"/>
        </w:rPr>
        <w:t>3</w:t>
      </w:r>
      <w:r>
        <w:rPr>
          <w:rFonts w:ascii="Arial" w:hAnsi="Arial" w:cs="Arial"/>
          <w:sz w:val="18"/>
          <w:szCs w:val="18"/>
        </w:rPr>
        <w:t>38</w:t>
      </w:r>
    </w:p>
    <w:p w14:paraId="5B86A7CE" w14:textId="77777777" w:rsidR="00C269D0" w:rsidRPr="00D76580" w:rsidRDefault="00C269D0" w:rsidP="00C269D0">
      <w:pPr>
        <w:autoSpaceDE w:val="0"/>
        <w:autoSpaceDN w:val="0"/>
        <w:adjustRightInd w:val="0"/>
        <w:rPr>
          <w:rFonts w:ascii="Arial" w:hAnsi="Arial" w:cs="Arial"/>
          <w:sz w:val="18"/>
          <w:szCs w:val="18"/>
        </w:rPr>
      </w:pPr>
      <w:r w:rsidRPr="00D76580">
        <w:rPr>
          <w:rFonts w:ascii="Arial" w:hAnsi="Arial" w:cs="Arial"/>
          <w:sz w:val="18"/>
          <w:szCs w:val="18"/>
        </w:rPr>
        <w:t>Tax burden</w:t>
      </w:r>
    </w:p>
    <w:p w14:paraId="57E080BF" w14:textId="77777777" w:rsidR="00C269D0" w:rsidRPr="00D76580" w:rsidRDefault="00C269D0" w:rsidP="00C269D0">
      <w:pPr>
        <w:autoSpaceDE w:val="0"/>
        <w:autoSpaceDN w:val="0"/>
        <w:adjustRightInd w:val="0"/>
        <w:rPr>
          <w:rFonts w:ascii="Arial" w:hAnsi="Arial" w:cs="Arial"/>
          <w:sz w:val="18"/>
          <w:szCs w:val="18"/>
        </w:rPr>
      </w:pPr>
      <w:r w:rsidRPr="00D76580">
        <w:rPr>
          <w:rFonts w:ascii="Arial" w:hAnsi="Arial" w:cs="Arial"/>
          <w:sz w:val="18"/>
          <w:szCs w:val="18"/>
        </w:rPr>
        <w:t>Do you feel you are asked to pay more than you should in federal income taxes, about the right amount, or less than you should?</w:t>
      </w:r>
    </w:p>
    <w:p w14:paraId="5AB80357" w14:textId="77777777" w:rsidR="00C269D0" w:rsidRPr="00D76580" w:rsidRDefault="00C269D0" w:rsidP="00C269D0">
      <w:pPr>
        <w:pStyle w:val="ListParagraph"/>
        <w:numPr>
          <w:ilvl w:val="0"/>
          <w:numId w:val="3"/>
        </w:numPr>
        <w:suppressAutoHyphens w:val="0"/>
        <w:autoSpaceDE w:val="0"/>
        <w:autoSpaceDN w:val="0"/>
        <w:adjustRightInd w:val="0"/>
        <w:spacing w:line="240" w:lineRule="auto"/>
        <w:rPr>
          <w:rFonts w:ascii="Arial" w:eastAsiaTheme="minorHAnsi" w:hAnsi="Arial" w:cs="Arial"/>
          <w:kern w:val="0"/>
          <w:sz w:val="18"/>
          <w:szCs w:val="18"/>
          <w:lang w:bidi="ar-SA"/>
        </w:rPr>
      </w:pPr>
      <w:r w:rsidRPr="00D76580">
        <w:rPr>
          <w:rFonts w:ascii="Arial" w:eastAsiaTheme="minorHAnsi" w:hAnsi="Arial" w:cs="Arial"/>
          <w:kern w:val="0"/>
          <w:sz w:val="18"/>
          <w:szCs w:val="18"/>
          <w:lang w:bidi="ar-SA"/>
        </w:rPr>
        <w:t>More than</w:t>
      </w:r>
      <w:r w:rsidR="00E77752">
        <w:rPr>
          <w:rFonts w:ascii="Arial" w:eastAsiaTheme="minorHAnsi" w:hAnsi="Arial" w:cs="Arial"/>
          <w:kern w:val="0"/>
          <w:sz w:val="18"/>
          <w:szCs w:val="18"/>
          <w:lang w:bidi="ar-SA"/>
        </w:rPr>
        <w:t xml:space="preserve"> I</w:t>
      </w:r>
      <w:r w:rsidRPr="00D76580">
        <w:rPr>
          <w:rFonts w:ascii="Arial" w:eastAsiaTheme="minorHAnsi" w:hAnsi="Arial" w:cs="Arial"/>
          <w:kern w:val="0"/>
          <w:sz w:val="18"/>
          <w:szCs w:val="18"/>
          <w:lang w:bidi="ar-SA"/>
        </w:rPr>
        <w:t xml:space="preserve"> should pay</w:t>
      </w:r>
    </w:p>
    <w:p w14:paraId="60650648" w14:textId="77777777" w:rsidR="00C269D0" w:rsidRPr="00D76580" w:rsidRDefault="00C269D0" w:rsidP="00C269D0">
      <w:pPr>
        <w:pStyle w:val="ListParagraph"/>
        <w:numPr>
          <w:ilvl w:val="0"/>
          <w:numId w:val="3"/>
        </w:numPr>
        <w:suppressAutoHyphens w:val="0"/>
        <w:autoSpaceDE w:val="0"/>
        <w:autoSpaceDN w:val="0"/>
        <w:adjustRightInd w:val="0"/>
        <w:spacing w:line="240" w:lineRule="auto"/>
        <w:rPr>
          <w:rFonts w:ascii="Arial" w:eastAsiaTheme="minorHAnsi" w:hAnsi="Arial" w:cs="Arial"/>
          <w:kern w:val="0"/>
          <w:sz w:val="18"/>
          <w:szCs w:val="18"/>
          <w:lang w:bidi="ar-SA"/>
        </w:rPr>
      </w:pPr>
      <w:r w:rsidRPr="00D76580">
        <w:rPr>
          <w:rFonts w:ascii="Arial" w:eastAsiaTheme="minorHAnsi" w:hAnsi="Arial" w:cs="Arial"/>
          <w:kern w:val="0"/>
          <w:sz w:val="18"/>
          <w:szCs w:val="18"/>
          <w:lang w:bidi="ar-SA"/>
        </w:rPr>
        <w:t>About right</w:t>
      </w:r>
    </w:p>
    <w:p w14:paraId="1EAEE4A8" w14:textId="77777777" w:rsidR="00C269D0" w:rsidRPr="00D76580" w:rsidRDefault="00C269D0" w:rsidP="00C269D0">
      <w:pPr>
        <w:pStyle w:val="ListParagraph"/>
        <w:numPr>
          <w:ilvl w:val="0"/>
          <w:numId w:val="3"/>
        </w:numPr>
        <w:rPr>
          <w:rFonts w:ascii="Arial" w:hAnsi="Arial" w:cs="Arial"/>
          <w:sz w:val="18"/>
          <w:szCs w:val="18"/>
        </w:rPr>
      </w:pPr>
      <w:r w:rsidRPr="00D76580">
        <w:rPr>
          <w:rFonts w:ascii="Arial" w:eastAsiaTheme="minorHAnsi" w:hAnsi="Arial" w:cs="Arial"/>
          <w:kern w:val="0"/>
          <w:sz w:val="18"/>
          <w:szCs w:val="18"/>
          <w:lang w:bidi="ar-SA"/>
        </w:rPr>
        <w:t>Less than</w:t>
      </w:r>
      <w:r w:rsidR="00E77752">
        <w:rPr>
          <w:rFonts w:ascii="Arial" w:eastAsiaTheme="minorHAnsi" w:hAnsi="Arial" w:cs="Arial"/>
          <w:kern w:val="0"/>
          <w:sz w:val="18"/>
          <w:szCs w:val="18"/>
          <w:lang w:bidi="ar-SA"/>
        </w:rPr>
        <w:t xml:space="preserve"> I</w:t>
      </w:r>
      <w:r w:rsidRPr="00D76580">
        <w:rPr>
          <w:rFonts w:ascii="Arial" w:eastAsiaTheme="minorHAnsi" w:hAnsi="Arial" w:cs="Arial"/>
          <w:kern w:val="0"/>
          <w:sz w:val="18"/>
          <w:szCs w:val="18"/>
          <w:lang w:bidi="ar-SA"/>
        </w:rPr>
        <w:t xml:space="preserve"> should pay</w:t>
      </w:r>
    </w:p>
    <w:p w14:paraId="3686B51B" w14:textId="77777777" w:rsidR="00C269D0" w:rsidRPr="00D76580" w:rsidRDefault="00C269D0" w:rsidP="00C269D0">
      <w:pPr>
        <w:rPr>
          <w:rFonts w:ascii="Arial" w:hAnsi="Arial" w:cs="Arial"/>
          <w:sz w:val="18"/>
          <w:szCs w:val="18"/>
        </w:rPr>
      </w:pPr>
    </w:p>
    <w:p w14:paraId="68DEAFDD" w14:textId="77777777" w:rsidR="00C269D0" w:rsidRPr="00D76580" w:rsidRDefault="001B77E4" w:rsidP="00C269D0">
      <w:pPr>
        <w:rPr>
          <w:rFonts w:ascii="Arial" w:hAnsi="Arial" w:cs="Arial"/>
          <w:sz w:val="18"/>
          <w:szCs w:val="18"/>
        </w:rPr>
      </w:pPr>
      <w:r>
        <w:rPr>
          <w:rFonts w:ascii="Arial" w:hAnsi="Arial" w:cs="Arial"/>
          <w:sz w:val="18"/>
          <w:szCs w:val="18"/>
        </w:rPr>
        <w:br w:type="page"/>
      </w:r>
      <w:r w:rsidR="00C269D0">
        <w:rPr>
          <w:rFonts w:ascii="Arial" w:hAnsi="Arial" w:cs="Arial"/>
          <w:sz w:val="18"/>
          <w:szCs w:val="18"/>
        </w:rPr>
        <w:lastRenderedPageBreak/>
        <w:t>SBB</w:t>
      </w:r>
      <w:r w:rsidR="00C269D0" w:rsidRPr="00D76580">
        <w:rPr>
          <w:rFonts w:ascii="Arial" w:hAnsi="Arial" w:cs="Arial"/>
          <w:sz w:val="18"/>
          <w:szCs w:val="18"/>
        </w:rPr>
        <w:t>3</w:t>
      </w:r>
      <w:r>
        <w:rPr>
          <w:rFonts w:ascii="Arial" w:hAnsi="Arial" w:cs="Arial"/>
          <w:sz w:val="18"/>
          <w:szCs w:val="18"/>
        </w:rPr>
        <w:t>39</w:t>
      </w:r>
    </w:p>
    <w:p w14:paraId="420D9012" w14:textId="77777777" w:rsidR="00C269D0" w:rsidRPr="00D76580" w:rsidRDefault="00C269D0" w:rsidP="00C269D0">
      <w:pPr>
        <w:autoSpaceDE w:val="0"/>
        <w:autoSpaceDN w:val="0"/>
        <w:adjustRightInd w:val="0"/>
        <w:rPr>
          <w:rFonts w:ascii="Arial" w:hAnsi="Arial" w:cs="Arial"/>
          <w:sz w:val="18"/>
          <w:szCs w:val="18"/>
        </w:rPr>
      </w:pPr>
      <w:r w:rsidRPr="00D76580">
        <w:rPr>
          <w:rFonts w:ascii="Arial" w:hAnsi="Arial" w:cs="Arial"/>
          <w:sz w:val="18"/>
          <w:szCs w:val="18"/>
        </w:rPr>
        <w:t>Personal economic conditions</w:t>
      </w:r>
    </w:p>
    <w:p w14:paraId="1D5CD3C4" w14:textId="77777777" w:rsidR="00C269D0" w:rsidRPr="00D76580" w:rsidRDefault="00C269D0" w:rsidP="00C269D0">
      <w:pPr>
        <w:autoSpaceDE w:val="0"/>
        <w:autoSpaceDN w:val="0"/>
        <w:adjustRightInd w:val="0"/>
        <w:rPr>
          <w:rFonts w:ascii="Arial" w:hAnsi="Arial" w:cs="Arial"/>
          <w:sz w:val="18"/>
          <w:szCs w:val="18"/>
        </w:rPr>
      </w:pPr>
      <w:r w:rsidRPr="00D76580">
        <w:rPr>
          <w:rFonts w:ascii="Arial" w:hAnsi="Arial" w:cs="Arial"/>
          <w:sz w:val="18"/>
          <w:szCs w:val="18"/>
        </w:rPr>
        <w:t>Would you say that over the past year, you and your family are better off or worse off financially than you were a year ago?</w:t>
      </w:r>
    </w:p>
    <w:p w14:paraId="0D34B5C9" w14:textId="77777777" w:rsidR="00C269D0" w:rsidRPr="00D76580" w:rsidRDefault="00C269D0" w:rsidP="00C269D0">
      <w:pPr>
        <w:pStyle w:val="ListParagraph"/>
        <w:numPr>
          <w:ilvl w:val="0"/>
          <w:numId w:val="2"/>
        </w:numPr>
        <w:rPr>
          <w:rFonts w:ascii="Arial" w:hAnsi="Arial" w:cs="Arial"/>
          <w:sz w:val="18"/>
          <w:szCs w:val="18"/>
        </w:rPr>
      </w:pPr>
      <w:r w:rsidRPr="00D76580">
        <w:rPr>
          <w:rFonts w:ascii="Arial" w:hAnsi="Arial" w:cs="Arial"/>
          <w:sz w:val="18"/>
          <w:szCs w:val="18"/>
        </w:rPr>
        <w:t>Much better off than a year ago</w:t>
      </w:r>
    </w:p>
    <w:p w14:paraId="3A2EA09C" w14:textId="77777777" w:rsidR="00C269D0" w:rsidRPr="00D76580" w:rsidRDefault="00C269D0" w:rsidP="00C269D0">
      <w:pPr>
        <w:pStyle w:val="ListParagraph"/>
        <w:numPr>
          <w:ilvl w:val="0"/>
          <w:numId w:val="2"/>
        </w:numPr>
        <w:rPr>
          <w:rFonts w:ascii="Arial" w:hAnsi="Arial" w:cs="Arial"/>
          <w:sz w:val="18"/>
          <w:szCs w:val="18"/>
        </w:rPr>
      </w:pPr>
      <w:r w:rsidRPr="00D76580">
        <w:rPr>
          <w:rFonts w:ascii="Arial" w:hAnsi="Arial" w:cs="Arial"/>
          <w:sz w:val="18"/>
          <w:szCs w:val="18"/>
        </w:rPr>
        <w:t>Better off than a year ago</w:t>
      </w:r>
    </w:p>
    <w:p w14:paraId="29D44A2E" w14:textId="77777777" w:rsidR="00C269D0" w:rsidRPr="00D76580" w:rsidRDefault="00C269D0" w:rsidP="00C269D0">
      <w:pPr>
        <w:pStyle w:val="ListParagraph"/>
        <w:numPr>
          <w:ilvl w:val="0"/>
          <w:numId w:val="2"/>
        </w:numPr>
        <w:rPr>
          <w:rFonts w:ascii="Arial" w:hAnsi="Arial" w:cs="Arial"/>
          <w:sz w:val="18"/>
          <w:szCs w:val="18"/>
        </w:rPr>
      </w:pPr>
      <w:r w:rsidRPr="00D76580">
        <w:rPr>
          <w:rFonts w:ascii="Arial" w:hAnsi="Arial" w:cs="Arial"/>
          <w:sz w:val="18"/>
          <w:szCs w:val="18"/>
        </w:rPr>
        <w:t>About the same</w:t>
      </w:r>
    </w:p>
    <w:p w14:paraId="502E8174" w14:textId="77777777" w:rsidR="00C269D0" w:rsidRPr="00D76580" w:rsidRDefault="00C269D0" w:rsidP="00C269D0">
      <w:pPr>
        <w:pStyle w:val="ListParagraph"/>
        <w:numPr>
          <w:ilvl w:val="0"/>
          <w:numId w:val="2"/>
        </w:numPr>
        <w:rPr>
          <w:rFonts w:ascii="Arial" w:hAnsi="Arial" w:cs="Arial"/>
          <w:sz w:val="18"/>
          <w:szCs w:val="18"/>
        </w:rPr>
      </w:pPr>
      <w:r w:rsidRPr="00D76580">
        <w:rPr>
          <w:rFonts w:ascii="Arial" w:hAnsi="Arial" w:cs="Arial"/>
          <w:sz w:val="18"/>
          <w:szCs w:val="18"/>
        </w:rPr>
        <w:t>Worse off than a year ago</w:t>
      </w:r>
    </w:p>
    <w:p w14:paraId="23292891" w14:textId="77777777" w:rsidR="00C269D0" w:rsidRPr="00D76580" w:rsidRDefault="00C269D0" w:rsidP="00C269D0">
      <w:pPr>
        <w:pStyle w:val="ListParagraph"/>
        <w:numPr>
          <w:ilvl w:val="0"/>
          <w:numId w:val="2"/>
        </w:numPr>
        <w:rPr>
          <w:rFonts w:ascii="Arial" w:hAnsi="Arial" w:cs="Arial"/>
          <w:sz w:val="18"/>
          <w:szCs w:val="18"/>
        </w:rPr>
      </w:pPr>
      <w:r w:rsidRPr="00D76580">
        <w:rPr>
          <w:rFonts w:ascii="Arial" w:hAnsi="Arial" w:cs="Arial"/>
          <w:sz w:val="18"/>
          <w:szCs w:val="18"/>
        </w:rPr>
        <w:t>Much worse off than a year ago</w:t>
      </w:r>
    </w:p>
    <w:p w14:paraId="7D060BF4" w14:textId="77777777" w:rsidR="00A33C7A" w:rsidRPr="007A6EBB" w:rsidRDefault="00A33C7A" w:rsidP="004A42CA">
      <w:pPr>
        <w:spacing w:after="0"/>
        <w:rPr>
          <w:b/>
        </w:rPr>
      </w:pPr>
    </w:p>
    <w:p w14:paraId="6C058234" w14:textId="77777777" w:rsidR="006661C8" w:rsidRPr="00D76580" w:rsidRDefault="006661C8" w:rsidP="006661C8">
      <w:pPr>
        <w:rPr>
          <w:rFonts w:ascii="Arial" w:hAnsi="Arial" w:cs="Arial"/>
          <w:sz w:val="18"/>
          <w:szCs w:val="18"/>
        </w:rPr>
      </w:pPr>
      <w:r>
        <w:rPr>
          <w:rFonts w:ascii="Arial" w:hAnsi="Arial" w:cs="Arial"/>
          <w:sz w:val="18"/>
          <w:szCs w:val="18"/>
        </w:rPr>
        <w:br w:type="page"/>
      </w:r>
      <w:r>
        <w:rPr>
          <w:rFonts w:ascii="Arial" w:hAnsi="Arial" w:cs="Arial"/>
          <w:sz w:val="18"/>
          <w:szCs w:val="18"/>
        </w:rPr>
        <w:lastRenderedPageBreak/>
        <w:t>SBB</w:t>
      </w:r>
      <w:r w:rsidRPr="00D76580">
        <w:rPr>
          <w:rFonts w:ascii="Arial" w:hAnsi="Arial" w:cs="Arial"/>
          <w:sz w:val="18"/>
          <w:szCs w:val="18"/>
        </w:rPr>
        <w:t>401</w:t>
      </w:r>
    </w:p>
    <w:p w14:paraId="2A60FAC1" w14:textId="77777777" w:rsidR="006661C8" w:rsidRPr="00D76580" w:rsidRDefault="006661C8" w:rsidP="006661C8">
      <w:pPr>
        <w:rPr>
          <w:rFonts w:ascii="Arial" w:hAnsi="Arial" w:cs="Arial"/>
          <w:sz w:val="18"/>
          <w:szCs w:val="18"/>
        </w:rPr>
      </w:pPr>
      <w:r w:rsidRPr="00D76580">
        <w:rPr>
          <w:rFonts w:ascii="Arial" w:hAnsi="Arial" w:cs="Arial"/>
          <w:sz w:val="18"/>
          <w:szCs w:val="18"/>
        </w:rPr>
        <w:t>EXPERIMENTAL TREATMENT</w:t>
      </w:r>
    </w:p>
    <w:p w14:paraId="65808D4F" w14:textId="77777777" w:rsidR="006661C8" w:rsidRPr="00D76580" w:rsidRDefault="006661C8" w:rsidP="006661C8">
      <w:pPr>
        <w:rPr>
          <w:rFonts w:ascii="Arial" w:hAnsi="Arial" w:cs="Arial"/>
          <w:sz w:val="18"/>
          <w:szCs w:val="18"/>
        </w:rPr>
      </w:pPr>
      <w:r w:rsidRPr="00D76580">
        <w:rPr>
          <w:rFonts w:ascii="Arial" w:hAnsi="Arial" w:cs="Arial"/>
          <w:sz w:val="18"/>
          <w:szCs w:val="18"/>
        </w:rPr>
        <w:t>LARGE TEXT BOX WITH EXTENSIVE READING</w:t>
      </w:r>
    </w:p>
    <w:p w14:paraId="0FBA0FAE" w14:textId="77777777" w:rsidR="006661C8" w:rsidRPr="00D76580" w:rsidRDefault="006661C8" w:rsidP="006661C8">
      <w:pPr>
        <w:rPr>
          <w:rFonts w:ascii="Arial" w:hAnsi="Arial" w:cs="Arial"/>
          <w:i/>
          <w:sz w:val="18"/>
          <w:szCs w:val="18"/>
        </w:rPr>
      </w:pPr>
      <w:r w:rsidRPr="00D76580">
        <w:rPr>
          <w:rFonts w:ascii="Arial" w:hAnsi="Arial" w:cs="Arial"/>
          <w:i/>
          <w:sz w:val="18"/>
          <w:szCs w:val="18"/>
        </w:rPr>
        <w:t>Subjects randomly assigned to receive Version A or Version B or Version C.</w:t>
      </w:r>
    </w:p>
    <w:p w14:paraId="6FF842FA" w14:textId="77777777" w:rsidR="006661C8" w:rsidRPr="000E318A" w:rsidRDefault="006661C8" w:rsidP="006661C8">
      <w:pPr>
        <w:rPr>
          <w:rFonts w:ascii="Arial" w:hAnsi="Arial" w:cs="Arial"/>
          <w:i/>
          <w:sz w:val="18"/>
          <w:szCs w:val="18"/>
        </w:rPr>
      </w:pPr>
      <w:r>
        <w:rPr>
          <w:rFonts w:ascii="Arial" w:hAnsi="Arial" w:cs="Arial"/>
          <w:i/>
          <w:sz w:val="18"/>
          <w:szCs w:val="18"/>
        </w:rPr>
        <w:t>Text for Versions A and B:</w:t>
      </w:r>
    </w:p>
    <w:p w14:paraId="222E5693" w14:textId="77777777" w:rsidR="006661C8" w:rsidRPr="00D76580" w:rsidRDefault="006661C8" w:rsidP="006661C8">
      <w:pPr>
        <w:rPr>
          <w:rFonts w:ascii="Arial" w:hAnsi="Arial" w:cs="Arial"/>
          <w:sz w:val="18"/>
          <w:szCs w:val="18"/>
        </w:rPr>
      </w:pPr>
      <w:r w:rsidRPr="00D76580">
        <w:rPr>
          <w:rFonts w:ascii="Arial" w:hAnsi="Arial" w:cs="Arial"/>
          <w:sz w:val="18"/>
          <w:szCs w:val="18"/>
        </w:rPr>
        <w:t xml:space="preserve">Periodically, the Internal Revenue Service (IRS) performs calculation checks of the tax returns from American taxpayers to determine whether or not there has been an error.  Whether or not someone’s tax return is subject to a calculation check is for most people largely due to random chance.  Sometimes the IRS identifies cases of underpayment and requires individuals to submit a corrected payment.  Sometimes the IRS identifies cases of overpayment and furnishes individuals with a refund.  In </w:t>
      </w:r>
      <w:r w:rsidR="00E77752">
        <w:rPr>
          <w:rFonts w:ascii="Arial" w:hAnsi="Arial" w:cs="Arial"/>
          <w:sz w:val="18"/>
          <w:szCs w:val="18"/>
        </w:rPr>
        <w:t>most</w:t>
      </w:r>
      <w:r w:rsidRPr="00D76580">
        <w:rPr>
          <w:rFonts w:ascii="Arial" w:hAnsi="Arial" w:cs="Arial"/>
          <w:sz w:val="18"/>
          <w:szCs w:val="18"/>
        </w:rPr>
        <w:t xml:space="preserve"> cases where the IRS has conducted a calculation check, it is correct in its initial determination.  </w:t>
      </w:r>
    </w:p>
    <w:p w14:paraId="66BC12A7" w14:textId="77777777" w:rsidR="006661C8" w:rsidRPr="00D76580" w:rsidRDefault="006661C8" w:rsidP="006661C8">
      <w:pPr>
        <w:rPr>
          <w:rFonts w:ascii="Arial" w:hAnsi="Arial" w:cs="Arial"/>
          <w:sz w:val="18"/>
          <w:szCs w:val="18"/>
        </w:rPr>
      </w:pPr>
    </w:p>
    <w:p w14:paraId="582474EC" w14:textId="77777777" w:rsidR="006661C8" w:rsidRPr="00D76580" w:rsidRDefault="006661C8" w:rsidP="006661C8">
      <w:pPr>
        <w:rPr>
          <w:rFonts w:ascii="Arial" w:hAnsi="Arial" w:cs="Arial"/>
          <w:sz w:val="18"/>
          <w:szCs w:val="18"/>
        </w:rPr>
      </w:pPr>
      <w:r w:rsidRPr="00D76580">
        <w:rPr>
          <w:rFonts w:ascii="Arial" w:hAnsi="Arial" w:cs="Arial"/>
          <w:sz w:val="18"/>
          <w:szCs w:val="18"/>
        </w:rPr>
        <w:t xml:space="preserve">Imagine that the IRS has informed you that on your 2009 IRS tax return, there has been a calculation error.  </w:t>
      </w:r>
    </w:p>
    <w:p w14:paraId="09A65CED" w14:textId="77777777" w:rsidR="006661C8" w:rsidRPr="00D76580" w:rsidRDefault="006661C8" w:rsidP="006661C8">
      <w:pPr>
        <w:rPr>
          <w:rFonts w:ascii="Arial" w:hAnsi="Arial" w:cs="Arial"/>
          <w:sz w:val="18"/>
          <w:szCs w:val="18"/>
        </w:rPr>
      </w:pPr>
    </w:p>
    <w:p w14:paraId="4E47A5BF" w14:textId="77777777" w:rsidR="006661C8" w:rsidRPr="00D76580" w:rsidRDefault="006661C8" w:rsidP="006661C8">
      <w:pPr>
        <w:rPr>
          <w:rFonts w:ascii="Arial" w:hAnsi="Arial" w:cs="Arial"/>
          <w:sz w:val="18"/>
          <w:szCs w:val="18"/>
        </w:rPr>
      </w:pPr>
      <w:r w:rsidRPr="00D76580">
        <w:rPr>
          <w:rFonts w:ascii="Arial" w:hAnsi="Arial" w:cs="Arial"/>
          <w:i/>
          <w:sz w:val="18"/>
          <w:szCs w:val="18"/>
        </w:rPr>
        <w:t xml:space="preserve">Version A: </w:t>
      </w:r>
      <w:r w:rsidRPr="00D76580">
        <w:rPr>
          <w:rFonts w:ascii="Arial" w:hAnsi="Arial" w:cs="Arial"/>
          <w:sz w:val="18"/>
          <w:szCs w:val="18"/>
        </w:rPr>
        <w:t>In your particular case, the IRS has</w:t>
      </w:r>
      <w:r w:rsidR="00E77752">
        <w:rPr>
          <w:rFonts w:ascii="Arial" w:hAnsi="Arial" w:cs="Arial"/>
          <w:sz w:val="18"/>
          <w:szCs w:val="18"/>
        </w:rPr>
        <w:t xml:space="preserve"> determined that you must pay $10</w:t>
      </w:r>
      <w:r w:rsidRPr="00D76580">
        <w:rPr>
          <w:rFonts w:ascii="Arial" w:hAnsi="Arial" w:cs="Arial"/>
          <w:sz w:val="18"/>
          <w:szCs w:val="18"/>
        </w:rPr>
        <w:t xml:space="preserve">00, to be mailed to the IRS within thirty days.  </w:t>
      </w:r>
    </w:p>
    <w:p w14:paraId="2DAE6C53" w14:textId="77777777" w:rsidR="006661C8" w:rsidRPr="00D76580" w:rsidRDefault="006661C8" w:rsidP="006661C8">
      <w:pPr>
        <w:rPr>
          <w:rFonts w:ascii="Arial" w:hAnsi="Arial" w:cs="Arial"/>
          <w:sz w:val="18"/>
          <w:szCs w:val="18"/>
        </w:rPr>
      </w:pPr>
    </w:p>
    <w:p w14:paraId="177E8120" w14:textId="77777777" w:rsidR="006661C8" w:rsidRPr="00D76580" w:rsidRDefault="006661C8" w:rsidP="006661C8">
      <w:pPr>
        <w:rPr>
          <w:rFonts w:ascii="Arial" w:hAnsi="Arial" w:cs="Arial"/>
          <w:sz w:val="18"/>
          <w:szCs w:val="18"/>
        </w:rPr>
      </w:pPr>
      <w:r w:rsidRPr="00D76580">
        <w:rPr>
          <w:rFonts w:ascii="Arial" w:hAnsi="Arial" w:cs="Arial"/>
          <w:sz w:val="18"/>
          <w:szCs w:val="18"/>
        </w:rPr>
        <w:t>We are interested in your reactions to the scenario of hearing that, because of a calculation error,</w:t>
      </w:r>
      <w:r w:rsidR="00E77752">
        <w:rPr>
          <w:rFonts w:ascii="Arial" w:hAnsi="Arial" w:cs="Arial"/>
          <w:sz w:val="18"/>
          <w:szCs w:val="18"/>
        </w:rPr>
        <w:t xml:space="preserve"> you owe the IRS $10</w:t>
      </w:r>
      <w:r w:rsidRPr="00D76580">
        <w:rPr>
          <w:rFonts w:ascii="Arial" w:hAnsi="Arial" w:cs="Arial"/>
          <w:sz w:val="18"/>
          <w:szCs w:val="18"/>
        </w:rPr>
        <w:t>00.  Try to imagine that you’ve been put in this situation.  What thoughts would run through your mind, upon hearing that you owe the</w:t>
      </w:r>
      <w:r w:rsidR="00E77752">
        <w:rPr>
          <w:rFonts w:ascii="Arial" w:hAnsi="Arial" w:cs="Arial"/>
          <w:sz w:val="18"/>
          <w:szCs w:val="18"/>
        </w:rPr>
        <w:t xml:space="preserve"> IRS $10</w:t>
      </w:r>
      <w:r w:rsidRPr="00D76580">
        <w:rPr>
          <w:rFonts w:ascii="Arial" w:hAnsi="Arial" w:cs="Arial"/>
          <w:sz w:val="18"/>
          <w:szCs w:val="18"/>
        </w:rPr>
        <w:t>00?  What would you have to do in order t</w:t>
      </w:r>
      <w:r w:rsidR="00E77752">
        <w:rPr>
          <w:rFonts w:ascii="Arial" w:hAnsi="Arial" w:cs="Arial"/>
          <w:sz w:val="18"/>
          <w:szCs w:val="18"/>
        </w:rPr>
        <w:t>o make sure that you paid the $10</w:t>
      </w:r>
      <w:r w:rsidRPr="00D76580">
        <w:rPr>
          <w:rFonts w:ascii="Arial" w:hAnsi="Arial" w:cs="Arial"/>
          <w:sz w:val="18"/>
          <w:szCs w:val="18"/>
        </w:rPr>
        <w:t>00?  How would you feel about having to pay the IRS $</w:t>
      </w:r>
      <w:r w:rsidR="00E77752">
        <w:rPr>
          <w:rFonts w:ascii="Arial" w:hAnsi="Arial" w:cs="Arial"/>
          <w:sz w:val="18"/>
          <w:szCs w:val="18"/>
        </w:rPr>
        <w:t>10</w:t>
      </w:r>
      <w:r w:rsidRPr="00D76580">
        <w:rPr>
          <w:rFonts w:ascii="Arial" w:hAnsi="Arial" w:cs="Arial"/>
          <w:sz w:val="18"/>
          <w:szCs w:val="18"/>
        </w:rPr>
        <w:t>00?  Who would you tell about the situation?  Please type out all of the thoughts and feelings that would occur to you, if you were contacted by the IRS and told that you must pay them $</w:t>
      </w:r>
      <w:r w:rsidR="00E77752">
        <w:rPr>
          <w:rFonts w:ascii="Arial" w:hAnsi="Arial" w:cs="Arial"/>
          <w:sz w:val="18"/>
          <w:szCs w:val="18"/>
        </w:rPr>
        <w:t>10</w:t>
      </w:r>
      <w:r w:rsidRPr="00D76580">
        <w:rPr>
          <w:rFonts w:ascii="Arial" w:hAnsi="Arial" w:cs="Arial"/>
          <w:sz w:val="18"/>
          <w:szCs w:val="18"/>
        </w:rPr>
        <w:t>00.</w:t>
      </w:r>
    </w:p>
    <w:p w14:paraId="6B2C5B59" w14:textId="77777777" w:rsidR="006661C8" w:rsidRPr="00D76580" w:rsidRDefault="006661C8" w:rsidP="006661C8">
      <w:pPr>
        <w:rPr>
          <w:rFonts w:ascii="Arial" w:hAnsi="Arial" w:cs="Arial"/>
          <w:i/>
          <w:sz w:val="18"/>
          <w:szCs w:val="18"/>
        </w:rPr>
      </w:pPr>
      <w:r w:rsidRPr="00D76580">
        <w:rPr>
          <w:rFonts w:ascii="Arial" w:hAnsi="Arial" w:cs="Arial"/>
          <w:i/>
          <w:sz w:val="18"/>
          <w:szCs w:val="18"/>
        </w:rPr>
        <w:t>(Present big text box, leave on screen for 1 minute</w:t>
      </w:r>
      <w:r>
        <w:rPr>
          <w:rFonts w:ascii="Arial" w:hAnsi="Arial" w:cs="Arial"/>
          <w:i/>
          <w:sz w:val="18"/>
          <w:szCs w:val="18"/>
        </w:rPr>
        <w:t>)</w:t>
      </w:r>
    </w:p>
    <w:p w14:paraId="1FB9646A" w14:textId="6B2CB1E7" w:rsidR="006661C8" w:rsidRPr="00D76580" w:rsidRDefault="001949E3" w:rsidP="006661C8">
      <w:pPr>
        <w:rPr>
          <w:rFonts w:ascii="Arial" w:hAnsi="Arial" w:cs="Arial"/>
          <w:sz w:val="18"/>
          <w:szCs w:val="18"/>
        </w:rPr>
      </w:pPr>
      <w:r>
        <w:rPr>
          <w:rFonts w:ascii="Arial" w:hAnsi="Arial" w:cs="Arial"/>
          <w:noProof/>
          <w:sz w:val="18"/>
          <w:szCs w:val="18"/>
        </w:rPr>
        <mc:AlternateContent>
          <mc:Choice Requires="wps">
            <w:drawing>
              <wp:inline distT="0" distB="0" distL="0" distR="0" wp14:anchorId="1CB84A5D" wp14:editId="4F86385A">
                <wp:extent cx="5363210" cy="1021080"/>
                <wp:effectExtent l="9525" t="5080" r="8890" b="12065"/>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3210" cy="1021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A64A7E4" id="Rectangle 4" o:spid="_x0000_s1026" style="width:422.3pt;height:8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">
                <w10:anchorlock/>
              </v:rect>
            </w:pict>
          </mc:Fallback>
        </mc:AlternateContent>
      </w:r>
    </w:p>
    <w:p w14:paraId="264DEC62" w14:textId="77777777" w:rsidR="006661C8" w:rsidRPr="00D76580" w:rsidRDefault="006661C8" w:rsidP="006661C8">
      <w:pPr>
        <w:rPr>
          <w:rFonts w:ascii="Arial" w:hAnsi="Arial" w:cs="Arial"/>
          <w:sz w:val="18"/>
          <w:szCs w:val="18"/>
        </w:rPr>
      </w:pPr>
    </w:p>
    <w:p w14:paraId="16723615" w14:textId="77777777" w:rsidR="006661C8" w:rsidRPr="00D76580" w:rsidRDefault="006661C8" w:rsidP="006661C8">
      <w:pPr>
        <w:rPr>
          <w:rFonts w:ascii="Arial" w:hAnsi="Arial" w:cs="Arial"/>
          <w:sz w:val="18"/>
          <w:szCs w:val="18"/>
        </w:rPr>
      </w:pPr>
    </w:p>
    <w:p w14:paraId="36918C3C" w14:textId="77777777" w:rsidR="006661C8" w:rsidRPr="00D76580" w:rsidRDefault="006661C8" w:rsidP="006661C8">
      <w:pPr>
        <w:rPr>
          <w:rFonts w:ascii="Arial" w:hAnsi="Arial" w:cs="Arial"/>
          <w:sz w:val="18"/>
          <w:szCs w:val="18"/>
        </w:rPr>
      </w:pPr>
      <w:r w:rsidRPr="00D76580">
        <w:rPr>
          <w:rFonts w:ascii="Arial" w:hAnsi="Arial" w:cs="Arial"/>
          <w:i/>
          <w:sz w:val="18"/>
          <w:szCs w:val="18"/>
        </w:rPr>
        <w:t>Version B:</w:t>
      </w:r>
      <w:r w:rsidRPr="00D76580">
        <w:rPr>
          <w:rFonts w:ascii="Arial" w:hAnsi="Arial" w:cs="Arial"/>
          <w:sz w:val="18"/>
          <w:szCs w:val="18"/>
        </w:rPr>
        <w:t xml:space="preserve"> In your particular case, the IRS has determined that you</w:t>
      </w:r>
      <w:r w:rsidR="00E77752">
        <w:rPr>
          <w:rFonts w:ascii="Arial" w:hAnsi="Arial" w:cs="Arial"/>
          <w:sz w:val="18"/>
          <w:szCs w:val="18"/>
        </w:rPr>
        <w:t xml:space="preserve"> will receive a tax refund of $2</w:t>
      </w:r>
      <w:r w:rsidRPr="00D76580">
        <w:rPr>
          <w:rFonts w:ascii="Arial" w:hAnsi="Arial" w:cs="Arial"/>
          <w:sz w:val="18"/>
          <w:szCs w:val="18"/>
        </w:rPr>
        <w:t>000, to be mailed to you within thirty days.</w:t>
      </w:r>
    </w:p>
    <w:p w14:paraId="08BDB404" w14:textId="77777777" w:rsidR="006661C8" w:rsidRPr="00D76580" w:rsidRDefault="006661C8" w:rsidP="006661C8">
      <w:pPr>
        <w:rPr>
          <w:rFonts w:ascii="Arial" w:hAnsi="Arial" w:cs="Arial"/>
          <w:sz w:val="18"/>
          <w:szCs w:val="18"/>
        </w:rPr>
      </w:pPr>
    </w:p>
    <w:p w14:paraId="70AFA53D" w14:textId="77777777" w:rsidR="006661C8" w:rsidRPr="00D76580" w:rsidRDefault="006661C8" w:rsidP="006661C8">
      <w:pPr>
        <w:rPr>
          <w:rFonts w:ascii="Arial" w:hAnsi="Arial" w:cs="Arial"/>
          <w:sz w:val="18"/>
          <w:szCs w:val="18"/>
        </w:rPr>
      </w:pPr>
      <w:r w:rsidRPr="00D76580">
        <w:rPr>
          <w:rFonts w:ascii="Arial" w:hAnsi="Arial" w:cs="Arial"/>
          <w:sz w:val="18"/>
          <w:szCs w:val="18"/>
        </w:rPr>
        <w:t>We are interested in your reactions to the scenario of hearing that, because of a calculation error, the IRS will send you $</w:t>
      </w:r>
      <w:r w:rsidR="00E77752">
        <w:rPr>
          <w:rFonts w:ascii="Arial" w:hAnsi="Arial" w:cs="Arial"/>
          <w:sz w:val="18"/>
          <w:szCs w:val="18"/>
        </w:rPr>
        <w:t>2</w:t>
      </w:r>
      <w:r w:rsidRPr="00D76580">
        <w:rPr>
          <w:rFonts w:ascii="Arial" w:hAnsi="Arial" w:cs="Arial"/>
          <w:sz w:val="18"/>
          <w:szCs w:val="18"/>
        </w:rPr>
        <w:t>000.  Try to imagine that you’ve been put in this situation.  What thoughts would run through your mind, upon hearing that you will receive $</w:t>
      </w:r>
      <w:r w:rsidR="00E77752">
        <w:rPr>
          <w:rFonts w:ascii="Arial" w:hAnsi="Arial" w:cs="Arial"/>
          <w:sz w:val="18"/>
          <w:szCs w:val="18"/>
        </w:rPr>
        <w:t>2</w:t>
      </w:r>
      <w:r w:rsidRPr="00D76580">
        <w:rPr>
          <w:rFonts w:ascii="Arial" w:hAnsi="Arial" w:cs="Arial"/>
          <w:sz w:val="18"/>
          <w:szCs w:val="18"/>
        </w:rPr>
        <w:t>000 from the IRS?  What thoughts would go through your mind upon hearing that you will receive $</w:t>
      </w:r>
      <w:r w:rsidR="00E77752">
        <w:rPr>
          <w:rFonts w:ascii="Arial" w:hAnsi="Arial" w:cs="Arial"/>
          <w:sz w:val="18"/>
          <w:szCs w:val="18"/>
        </w:rPr>
        <w:t>2</w:t>
      </w:r>
      <w:r w:rsidRPr="00D76580">
        <w:rPr>
          <w:rFonts w:ascii="Arial" w:hAnsi="Arial" w:cs="Arial"/>
          <w:sz w:val="18"/>
          <w:szCs w:val="18"/>
        </w:rPr>
        <w:t>000 from the IRS?  What would you do with the $</w:t>
      </w:r>
      <w:r w:rsidR="00E77752">
        <w:rPr>
          <w:rFonts w:ascii="Arial" w:hAnsi="Arial" w:cs="Arial"/>
          <w:sz w:val="18"/>
          <w:szCs w:val="18"/>
        </w:rPr>
        <w:t>2</w:t>
      </w:r>
      <w:r w:rsidRPr="00D76580">
        <w:rPr>
          <w:rFonts w:ascii="Arial" w:hAnsi="Arial" w:cs="Arial"/>
          <w:sz w:val="18"/>
          <w:szCs w:val="18"/>
        </w:rPr>
        <w:t>000?  How would you feel about receiving a refund of $</w:t>
      </w:r>
      <w:r w:rsidR="00E77752">
        <w:rPr>
          <w:rFonts w:ascii="Arial" w:hAnsi="Arial" w:cs="Arial"/>
          <w:sz w:val="18"/>
          <w:szCs w:val="18"/>
        </w:rPr>
        <w:t>2</w:t>
      </w:r>
      <w:r w:rsidRPr="00D76580">
        <w:rPr>
          <w:rFonts w:ascii="Arial" w:hAnsi="Arial" w:cs="Arial"/>
          <w:sz w:val="18"/>
          <w:szCs w:val="18"/>
        </w:rPr>
        <w:t>000 from the IRS?  Who would you tell about the situation?  Please type out all of the thoughts and feelings that would occur to you, if you were contacted by the IRS and told that you will receive a $</w:t>
      </w:r>
      <w:r w:rsidR="00E77752">
        <w:rPr>
          <w:rFonts w:ascii="Arial" w:hAnsi="Arial" w:cs="Arial"/>
          <w:sz w:val="18"/>
          <w:szCs w:val="18"/>
        </w:rPr>
        <w:t>2</w:t>
      </w:r>
      <w:r w:rsidRPr="00D76580">
        <w:rPr>
          <w:rFonts w:ascii="Arial" w:hAnsi="Arial" w:cs="Arial"/>
          <w:sz w:val="18"/>
          <w:szCs w:val="18"/>
        </w:rPr>
        <w:t>000 refund.</w:t>
      </w:r>
    </w:p>
    <w:p w14:paraId="1D63004F" w14:textId="77777777" w:rsidR="006661C8" w:rsidRPr="00D76580" w:rsidRDefault="006661C8" w:rsidP="006661C8">
      <w:pPr>
        <w:rPr>
          <w:rFonts w:ascii="Arial" w:hAnsi="Arial" w:cs="Arial"/>
          <w:i/>
          <w:sz w:val="18"/>
          <w:szCs w:val="18"/>
        </w:rPr>
      </w:pPr>
      <w:r w:rsidRPr="00D76580">
        <w:rPr>
          <w:rFonts w:ascii="Arial" w:hAnsi="Arial" w:cs="Arial"/>
          <w:i/>
          <w:sz w:val="18"/>
          <w:szCs w:val="18"/>
        </w:rPr>
        <w:lastRenderedPageBreak/>
        <w:t>(Present big text box, leave on screen for 1 minute</w:t>
      </w:r>
      <w:r>
        <w:rPr>
          <w:rFonts w:ascii="Arial" w:hAnsi="Arial" w:cs="Arial"/>
          <w:i/>
          <w:sz w:val="18"/>
          <w:szCs w:val="18"/>
        </w:rPr>
        <w:t>)</w:t>
      </w:r>
    </w:p>
    <w:p w14:paraId="7A0FA6F2" w14:textId="6C912B91" w:rsidR="006661C8" w:rsidRPr="00D76580" w:rsidRDefault="001949E3" w:rsidP="006661C8">
      <w:pPr>
        <w:rPr>
          <w:rFonts w:ascii="Arial" w:hAnsi="Arial" w:cs="Arial"/>
          <w:sz w:val="18"/>
          <w:szCs w:val="18"/>
        </w:rPr>
      </w:pPr>
      <w:r>
        <w:rPr>
          <w:rFonts w:ascii="Arial" w:hAnsi="Arial" w:cs="Arial"/>
          <w:noProof/>
          <w:sz w:val="18"/>
          <w:szCs w:val="18"/>
        </w:rPr>
        <mc:AlternateContent>
          <mc:Choice Requires="wps">
            <w:drawing>
              <wp:inline distT="0" distB="0" distL="0" distR="0" wp14:anchorId="3897F508" wp14:editId="0D22011B">
                <wp:extent cx="5363210" cy="1021080"/>
                <wp:effectExtent l="9525" t="10795" r="8890" b="6350"/>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3210" cy="1021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46E9773C" id="Rectangle 3" o:spid="_x0000_s1026" style="width:422.3pt;height:8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">
                <w10:anchorlock/>
              </v:rect>
            </w:pict>
          </mc:Fallback>
        </mc:AlternateContent>
      </w:r>
    </w:p>
    <w:p w14:paraId="4584805C" w14:textId="77777777" w:rsidR="006661C8" w:rsidRPr="00D76580" w:rsidRDefault="006661C8" w:rsidP="006661C8">
      <w:pPr>
        <w:rPr>
          <w:rFonts w:ascii="Arial" w:hAnsi="Arial" w:cs="Arial"/>
          <w:sz w:val="18"/>
          <w:szCs w:val="18"/>
        </w:rPr>
      </w:pPr>
    </w:p>
    <w:p w14:paraId="073D1960" w14:textId="77777777" w:rsidR="006661C8" w:rsidRPr="00D76580" w:rsidRDefault="006661C8" w:rsidP="006661C8">
      <w:pPr>
        <w:rPr>
          <w:rFonts w:ascii="Arial" w:hAnsi="Arial" w:cs="Arial"/>
          <w:i/>
          <w:sz w:val="18"/>
          <w:szCs w:val="18"/>
        </w:rPr>
      </w:pPr>
    </w:p>
    <w:p w14:paraId="4E032415" w14:textId="77777777" w:rsidR="006661C8" w:rsidRDefault="006661C8" w:rsidP="006661C8">
      <w:pPr>
        <w:rPr>
          <w:rFonts w:ascii="Arial" w:hAnsi="Arial" w:cs="Arial"/>
          <w:i/>
          <w:sz w:val="18"/>
          <w:szCs w:val="18"/>
        </w:rPr>
      </w:pPr>
      <w:r>
        <w:rPr>
          <w:rFonts w:ascii="Arial" w:hAnsi="Arial" w:cs="Arial"/>
          <w:i/>
          <w:sz w:val="18"/>
          <w:szCs w:val="18"/>
        </w:rPr>
        <w:t>Version C:</w:t>
      </w:r>
    </w:p>
    <w:p w14:paraId="698C19E9" w14:textId="77777777" w:rsidR="006661C8" w:rsidRPr="00105421" w:rsidRDefault="006661C8" w:rsidP="006661C8">
      <w:pPr>
        <w:rPr>
          <w:rFonts w:ascii="Arial" w:hAnsi="Arial" w:cs="Arial"/>
          <w:sz w:val="18"/>
          <w:szCs w:val="18"/>
        </w:rPr>
      </w:pPr>
      <w:r>
        <w:rPr>
          <w:rFonts w:ascii="Arial" w:hAnsi="Arial" w:cs="Arial"/>
          <w:sz w:val="18"/>
          <w:szCs w:val="18"/>
        </w:rPr>
        <w:t xml:space="preserve">We are interested in your reactions to things you do on a regular basis, such as </w:t>
      </w:r>
      <w:r w:rsidR="00E77752">
        <w:rPr>
          <w:rFonts w:ascii="Arial" w:hAnsi="Arial" w:cs="Arial"/>
          <w:sz w:val="18"/>
          <w:szCs w:val="18"/>
        </w:rPr>
        <w:t>eating lunch</w:t>
      </w:r>
      <w:r>
        <w:rPr>
          <w:rFonts w:ascii="Arial" w:hAnsi="Arial" w:cs="Arial"/>
          <w:sz w:val="18"/>
          <w:szCs w:val="18"/>
        </w:rPr>
        <w:t xml:space="preserve"> or brushing your teeth.  Imagine the next time you are put in this situation.  What thoughts would run through your mind while </w:t>
      </w:r>
      <w:r w:rsidR="00E77752">
        <w:rPr>
          <w:rFonts w:ascii="Arial" w:hAnsi="Arial" w:cs="Arial"/>
          <w:sz w:val="18"/>
          <w:szCs w:val="18"/>
        </w:rPr>
        <w:t>eating lunch</w:t>
      </w:r>
      <w:r>
        <w:rPr>
          <w:rFonts w:ascii="Arial" w:hAnsi="Arial" w:cs="Arial"/>
          <w:sz w:val="18"/>
          <w:szCs w:val="18"/>
        </w:rPr>
        <w:t xml:space="preserve"> or brushing your teeth?  What steps would you go through to </w:t>
      </w:r>
      <w:r w:rsidR="00E77752">
        <w:rPr>
          <w:rFonts w:ascii="Arial" w:hAnsi="Arial" w:cs="Arial"/>
          <w:sz w:val="18"/>
          <w:szCs w:val="18"/>
        </w:rPr>
        <w:t>eat lunch</w:t>
      </w:r>
      <w:r>
        <w:rPr>
          <w:rFonts w:ascii="Arial" w:hAnsi="Arial" w:cs="Arial"/>
          <w:sz w:val="18"/>
          <w:szCs w:val="18"/>
        </w:rPr>
        <w:t xml:space="preserve"> or brush your teeth?  How would you feel while doing this ordinary </w:t>
      </w:r>
      <w:r w:rsidR="00E77752">
        <w:rPr>
          <w:rFonts w:ascii="Arial" w:hAnsi="Arial" w:cs="Arial"/>
          <w:sz w:val="18"/>
          <w:szCs w:val="18"/>
        </w:rPr>
        <w:t>activity</w:t>
      </w:r>
      <w:r>
        <w:rPr>
          <w:rFonts w:ascii="Arial" w:hAnsi="Arial" w:cs="Arial"/>
          <w:sz w:val="18"/>
          <w:szCs w:val="18"/>
        </w:rPr>
        <w:t xml:space="preserve">?  </w:t>
      </w:r>
      <w:r w:rsidRPr="00D76580">
        <w:rPr>
          <w:rFonts w:ascii="Arial" w:hAnsi="Arial" w:cs="Arial"/>
          <w:sz w:val="18"/>
          <w:szCs w:val="18"/>
        </w:rPr>
        <w:t>Please type out all of the thoughts and feelings that would occur to you</w:t>
      </w:r>
      <w:r>
        <w:rPr>
          <w:rFonts w:ascii="Arial" w:hAnsi="Arial" w:cs="Arial"/>
          <w:sz w:val="18"/>
          <w:szCs w:val="18"/>
        </w:rPr>
        <w:t xml:space="preserve"> in doing an ordinary </w:t>
      </w:r>
      <w:r w:rsidR="00E77752">
        <w:rPr>
          <w:rFonts w:ascii="Arial" w:hAnsi="Arial" w:cs="Arial"/>
          <w:sz w:val="18"/>
          <w:szCs w:val="18"/>
        </w:rPr>
        <w:t>activity</w:t>
      </w:r>
      <w:r>
        <w:rPr>
          <w:rFonts w:ascii="Arial" w:hAnsi="Arial" w:cs="Arial"/>
          <w:sz w:val="18"/>
          <w:szCs w:val="18"/>
        </w:rPr>
        <w:t xml:space="preserve"> like </w:t>
      </w:r>
      <w:r w:rsidR="00E77752">
        <w:rPr>
          <w:rFonts w:ascii="Arial" w:hAnsi="Arial" w:cs="Arial"/>
          <w:sz w:val="18"/>
          <w:szCs w:val="18"/>
        </w:rPr>
        <w:t>eating lunch</w:t>
      </w:r>
      <w:r>
        <w:rPr>
          <w:rFonts w:ascii="Arial" w:hAnsi="Arial" w:cs="Arial"/>
          <w:sz w:val="18"/>
          <w:szCs w:val="18"/>
        </w:rPr>
        <w:t xml:space="preserve"> or brushing your teeth</w:t>
      </w:r>
      <w:r w:rsidRPr="00D76580">
        <w:rPr>
          <w:rFonts w:ascii="Arial" w:hAnsi="Arial" w:cs="Arial"/>
          <w:sz w:val="18"/>
          <w:szCs w:val="18"/>
        </w:rPr>
        <w:t>.</w:t>
      </w:r>
    </w:p>
    <w:p w14:paraId="3ECAE925" w14:textId="77777777" w:rsidR="006661C8" w:rsidRPr="00D76580" w:rsidRDefault="006661C8" w:rsidP="006661C8">
      <w:pPr>
        <w:rPr>
          <w:rFonts w:ascii="Arial" w:hAnsi="Arial" w:cs="Arial"/>
          <w:i/>
          <w:sz w:val="18"/>
          <w:szCs w:val="18"/>
        </w:rPr>
      </w:pPr>
      <w:r w:rsidRPr="00D76580">
        <w:rPr>
          <w:rFonts w:ascii="Arial" w:hAnsi="Arial" w:cs="Arial"/>
          <w:i/>
          <w:sz w:val="18"/>
          <w:szCs w:val="18"/>
        </w:rPr>
        <w:t>(Present big text box, leave on screen for 1 minute</w:t>
      </w:r>
      <w:r>
        <w:rPr>
          <w:rFonts w:ascii="Arial" w:hAnsi="Arial" w:cs="Arial"/>
          <w:i/>
          <w:sz w:val="18"/>
          <w:szCs w:val="18"/>
        </w:rPr>
        <w:t>)</w:t>
      </w:r>
    </w:p>
    <w:p w14:paraId="095F00B1" w14:textId="04C6205C" w:rsidR="006661C8" w:rsidRPr="00D76580" w:rsidRDefault="001949E3" w:rsidP="006661C8">
      <w:pPr>
        <w:rPr>
          <w:rFonts w:ascii="Arial" w:hAnsi="Arial" w:cs="Arial"/>
          <w:sz w:val="18"/>
          <w:szCs w:val="18"/>
        </w:rPr>
      </w:pPr>
      <w:r>
        <w:rPr>
          <w:rFonts w:ascii="Arial" w:hAnsi="Arial" w:cs="Arial"/>
          <w:noProof/>
          <w:sz w:val="18"/>
          <w:szCs w:val="18"/>
        </w:rPr>
        <mc:AlternateContent>
          <mc:Choice Requires="wps">
            <w:drawing>
              <wp:inline distT="0" distB="0" distL="0" distR="0" wp14:anchorId="6D36C156" wp14:editId="6901CA98">
                <wp:extent cx="5363210" cy="1021080"/>
                <wp:effectExtent l="9525" t="12700" r="8890" b="13970"/>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3210" cy="1021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6FB1561" id="Rectangle 2" o:spid="_x0000_s1026" style="width:422.3pt;height:8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">
                <w10:anchorlock/>
              </v:rect>
            </w:pict>
          </mc:Fallback>
        </mc:AlternateContent>
      </w:r>
    </w:p>
    <w:p w14:paraId="1CAA4E62" w14:textId="77777777" w:rsidR="006661C8" w:rsidRPr="00D76580" w:rsidRDefault="006661C8" w:rsidP="006661C8">
      <w:pPr>
        <w:spacing w:line="276" w:lineRule="auto"/>
        <w:rPr>
          <w:rFonts w:ascii="Arial" w:hAnsi="Arial" w:cs="Arial"/>
          <w:sz w:val="18"/>
          <w:szCs w:val="18"/>
        </w:rPr>
      </w:pPr>
      <w:r w:rsidRPr="00D76580">
        <w:rPr>
          <w:rFonts w:ascii="Arial" w:hAnsi="Arial" w:cs="Arial"/>
          <w:sz w:val="18"/>
          <w:szCs w:val="18"/>
        </w:rPr>
        <w:br w:type="page"/>
      </w:r>
    </w:p>
    <w:p w14:paraId="4C8DD566" w14:textId="77777777" w:rsidR="006661C8" w:rsidRPr="00D76580" w:rsidRDefault="006661C8" w:rsidP="006661C8">
      <w:pPr>
        <w:rPr>
          <w:rFonts w:ascii="Arial" w:hAnsi="Arial" w:cs="Arial"/>
          <w:sz w:val="18"/>
          <w:szCs w:val="18"/>
        </w:rPr>
      </w:pPr>
      <w:r>
        <w:rPr>
          <w:rFonts w:ascii="Arial" w:hAnsi="Arial" w:cs="Arial"/>
          <w:sz w:val="18"/>
          <w:szCs w:val="18"/>
        </w:rPr>
        <w:t>SBB</w:t>
      </w:r>
      <w:r w:rsidRPr="00D76580">
        <w:rPr>
          <w:rFonts w:ascii="Arial" w:hAnsi="Arial" w:cs="Arial"/>
          <w:sz w:val="18"/>
          <w:szCs w:val="18"/>
        </w:rPr>
        <w:t xml:space="preserve">411, </w:t>
      </w:r>
      <w:r>
        <w:rPr>
          <w:rFonts w:ascii="Arial" w:hAnsi="Arial" w:cs="Arial"/>
          <w:sz w:val="18"/>
          <w:szCs w:val="18"/>
        </w:rPr>
        <w:t>SBB</w:t>
      </w:r>
      <w:r w:rsidRPr="00D76580">
        <w:rPr>
          <w:rFonts w:ascii="Arial" w:hAnsi="Arial" w:cs="Arial"/>
          <w:sz w:val="18"/>
          <w:szCs w:val="18"/>
        </w:rPr>
        <w:t xml:space="preserve">412, </w:t>
      </w:r>
      <w:r>
        <w:rPr>
          <w:rFonts w:ascii="Arial" w:hAnsi="Arial" w:cs="Arial"/>
          <w:sz w:val="18"/>
          <w:szCs w:val="18"/>
        </w:rPr>
        <w:t>SBB</w:t>
      </w:r>
      <w:r w:rsidRPr="00D76580">
        <w:rPr>
          <w:rFonts w:ascii="Arial" w:hAnsi="Arial" w:cs="Arial"/>
          <w:sz w:val="18"/>
          <w:szCs w:val="18"/>
        </w:rPr>
        <w:t xml:space="preserve">413, </w:t>
      </w:r>
      <w:r>
        <w:rPr>
          <w:rFonts w:ascii="Arial" w:hAnsi="Arial" w:cs="Arial"/>
          <w:sz w:val="18"/>
          <w:szCs w:val="18"/>
        </w:rPr>
        <w:t>SBB</w:t>
      </w:r>
      <w:r w:rsidRPr="00D76580">
        <w:rPr>
          <w:rFonts w:ascii="Arial" w:hAnsi="Arial" w:cs="Arial"/>
          <w:sz w:val="18"/>
          <w:szCs w:val="18"/>
        </w:rPr>
        <w:t xml:space="preserve">414, </w:t>
      </w:r>
      <w:r>
        <w:rPr>
          <w:rFonts w:ascii="Arial" w:hAnsi="Arial" w:cs="Arial"/>
          <w:sz w:val="18"/>
          <w:szCs w:val="18"/>
        </w:rPr>
        <w:t>SBB</w:t>
      </w:r>
      <w:r w:rsidRPr="00D76580">
        <w:rPr>
          <w:rFonts w:ascii="Arial" w:hAnsi="Arial" w:cs="Arial"/>
          <w:sz w:val="18"/>
          <w:szCs w:val="18"/>
        </w:rPr>
        <w:t xml:space="preserve">415 </w:t>
      </w:r>
    </w:p>
    <w:p w14:paraId="7840950D" w14:textId="77777777" w:rsidR="006661C8" w:rsidRPr="00D76580" w:rsidRDefault="006661C8" w:rsidP="006661C8">
      <w:pPr>
        <w:rPr>
          <w:rFonts w:ascii="Arial" w:hAnsi="Arial" w:cs="Arial"/>
          <w:sz w:val="18"/>
          <w:szCs w:val="18"/>
        </w:rPr>
      </w:pPr>
      <w:r w:rsidRPr="00D76580">
        <w:rPr>
          <w:rFonts w:ascii="Arial" w:hAnsi="Arial" w:cs="Arial"/>
          <w:sz w:val="18"/>
          <w:szCs w:val="18"/>
        </w:rPr>
        <w:t>DYNAMIC GRID</w:t>
      </w:r>
    </w:p>
    <w:p w14:paraId="60A2FC3F" w14:textId="77777777" w:rsidR="006661C8" w:rsidRPr="00D76580" w:rsidRDefault="006661C8" w:rsidP="006661C8">
      <w:pPr>
        <w:rPr>
          <w:rFonts w:ascii="Arial" w:hAnsi="Arial" w:cs="Arial"/>
          <w:sz w:val="18"/>
          <w:szCs w:val="18"/>
        </w:rPr>
      </w:pPr>
      <w:r w:rsidRPr="00D76580">
        <w:rPr>
          <w:rFonts w:ascii="Arial" w:hAnsi="Arial" w:cs="Arial"/>
          <w:b/>
          <w:sz w:val="18"/>
          <w:szCs w:val="18"/>
        </w:rPr>
        <w:t>happy, angry, sad, excited, disgusted</w:t>
      </w:r>
    </w:p>
    <w:p w14:paraId="67B3E5B6" w14:textId="77777777" w:rsidR="006661C8" w:rsidRPr="00F767B6" w:rsidRDefault="006661C8" w:rsidP="006661C8">
      <w:pPr>
        <w:rPr>
          <w:rFonts w:ascii="Arial" w:hAnsi="Arial" w:cs="Arial"/>
          <w:i/>
          <w:sz w:val="18"/>
          <w:szCs w:val="18"/>
        </w:rPr>
      </w:pPr>
      <w:r>
        <w:rPr>
          <w:rFonts w:ascii="Arial" w:hAnsi="Arial" w:cs="Arial"/>
          <w:i/>
          <w:sz w:val="18"/>
          <w:szCs w:val="18"/>
        </w:rPr>
        <w:t>Randomization is based on Version administered in SBB401.</w:t>
      </w:r>
    </w:p>
    <w:p w14:paraId="7B805560" w14:textId="77777777" w:rsidR="006661C8" w:rsidRPr="00D76580" w:rsidRDefault="006661C8" w:rsidP="006661C8">
      <w:pPr>
        <w:rPr>
          <w:rFonts w:ascii="Arial" w:hAnsi="Arial" w:cs="Arial"/>
          <w:sz w:val="18"/>
          <w:szCs w:val="18"/>
        </w:rPr>
      </w:pPr>
      <w:r w:rsidRPr="00D76580">
        <w:rPr>
          <w:rFonts w:ascii="Arial" w:hAnsi="Arial" w:cs="Arial"/>
          <w:sz w:val="18"/>
          <w:szCs w:val="18"/>
        </w:rPr>
        <w:t>Here is a scale that consists of a number of words that describe different feelings and emotions.</w:t>
      </w:r>
    </w:p>
    <w:p w14:paraId="0558310D" w14:textId="77777777" w:rsidR="006661C8" w:rsidRPr="00D76580" w:rsidRDefault="006661C8" w:rsidP="006661C8">
      <w:pPr>
        <w:rPr>
          <w:rFonts w:ascii="Arial" w:hAnsi="Arial" w:cs="Arial"/>
          <w:sz w:val="18"/>
          <w:szCs w:val="18"/>
        </w:rPr>
      </w:pPr>
      <w:r w:rsidRPr="00F767B6">
        <w:rPr>
          <w:rFonts w:ascii="Arial" w:hAnsi="Arial" w:cs="Arial"/>
          <w:i/>
          <w:sz w:val="18"/>
          <w:szCs w:val="18"/>
        </w:rPr>
        <w:t>Version A:</w:t>
      </w:r>
      <w:r w:rsidRPr="00D76580">
        <w:rPr>
          <w:rFonts w:ascii="Arial" w:hAnsi="Arial" w:cs="Arial"/>
          <w:sz w:val="18"/>
          <w:szCs w:val="18"/>
        </w:rPr>
        <w:t xml:space="preserve"> Indicate to what extent you would feel this if you had </w:t>
      </w:r>
      <w:r w:rsidR="00E77752">
        <w:rPr>
          <w:rFonts w:ascii="Arial" w:hAnsi="Arial" w:cs="Arial"/>
          <w:sz w:val="18"/>
          <w:szCs w:val="18"/>
        </w:rPr>
        <w:t>to pay the IRS $10</w:t>
      </w:r>
      <w:r w:rsidRPr="00D76580">
        <w:rPr>
          <w:rFonts w:ascii="Arial" w:hAnsi="Arial" w:cs="Arial"/>
          <w:sz w:val="18"/>
          <w:szCs w:val="18"/>
        </w:rPr>
        <w:t>00.</w:t>
      </w:r>
    </w:p>
    <w:p w14:paraId="235E65DD" w14:textId="77777777" w:rsidR="006661C8" w:rsidRPr="00D76580" w:rsidRDefault="006661C8" w:rsidP="006661C8">
      <w:pPr>
        <w:rPr>
          <w:rFonts w:ascii="Arial" w:hAnsi="Arial" w:cs="Arial"/>
          <w:sz w:val="18"/>
          <w:szCs w:val="18"/>
        </w:rPr>
      </w:pPr>
      <w:r w:rsidRPr="00F767B6">
        <w:rPr>
          <w:rFonts w:ascii="Arial" w:hAnsi="Arial" w:cs="Arial"/>
          <w:i/>
          <w:sz w:val="18"/>
          <w:szCs w:val="18"/>
        </w:rPr>
        <w:t>Version B:</w:t>
      </w:r>
      <w:r w:rsidRPr="00D76580">
        <w:rPr>
          <w:rFonts w:ascii="Arial" w:hAnsi="Arial" w:cs="Arial"/>
          <w:sz w:val="18"/>
          <w:szCs w:val="18"/>
        </w:rPr>
        <w:t xml:space="preserve"> Indicate to what extent you would feel this if you were going to receive $</w:t>
      </w:r>
      <w:r w:rsidR="00E77752">
        <w:rPr>
          <w:rFonts w:ascii="Arial" w:hAnsi="Arial" w:cs="Arial"/>
          <w:sz w:val="18"/>
          <w:szCs w:val="18"/>
        </w:rPr>
        <w:t>2</w:t>
      </w:r>
      <w:r w:rsidRPr="00D76580">
        <w:rPr>
          <w:rFonts w:ascii="Arial" w:hAnsi="Arial" w:cs="Arial"/>
          <w:sz w:val="18"/>
          <w:szCs w:val="18"/>
        </w:rPr>
        <w:t>000 from the IRS.</w:t>
      </w:r>
    </w:p>
    <w:p w14:paraId="77769437" w14:textId="77777777" w:rsidR="006661C8" w:rsidRPr="00D76580" w:rsidRDefault="006661C8" w:rsidP="006661C8">
      <w:pPr>
        <w:rPr>
          <w:rFonts w:ascii="Arial" w:hAnsi="Arial" w:cs="Arial"/>
          <w:sz w:val="18"/>
          <w:szCs w:val="18"/>
        </w:rPr>
      </w:pPr>
      <w:r w:rsidRPr="00F767B6">
        <w:rPr>
          <w:rFonts w:ascii="Arial" w:hAnsi="Arial" w:cs="Arial"/>
          <w:i/>
          <w:sz w:val="18"/>
          <w:szCs w:val="18"/>
        </w:rPr>
        <w:t>Version C:</w:t>
      </w:r>
      <w:r w:rsidRPr="00D76580">
        <w:rPr>
          <w:rFonts w:ascii="Arial" w:hAnsi="Arial" w:cs="Arial"/>
          <w:sz w:val="18"/>
          <w:szCs w:val="18"/>
        </w:rPr>
        <w:t xml:space="preserve"> Indicate to what extent you would feel this if you were doing the laundry.</w:t>
      </w:r>
    </w:p>
    <w:p w14:paraId="1B210662" w14:textId="77777777" w:rsidR="006661C8" w:rsidRPr="00D76580" w:rsidRDefault="006661C8" w:rsidP="006661C8">
      <w:pPr>
        <w:rPr>
          <w:rFonts w:ascii="Arial" w:hAnsi="Arial" w:cs="Arial"/>
          <w:sz w:val="18"/>
          <w:szCs w:val="18"/>
        </w:rPr>
      </w:pPr>
    </w:p>
    <w:p w14:paraId="5CFE8F94" w14:textId="77777777" w:rsidR="006661C8" w:rsidRPr="00D76580" w:rsidRDefault="006661C8" w:rsidP="006661C8">
      <w:pPr>
        <w:rPr>
          <w:rFonts w:ascii="Arial" w:hAnsi="Arial" w:cs="Arial"/>
          <w:sz w:val="18"/>
          <w:szCs w:val="18"/>
        </w:rPr>
      </w:pPr>
      <w:r w:rsidRPr="00D76580">
        <w:rPr>
          <w:rFonts w:ascii="Arial" w:hAnsi="Arial" w:cs="Arial"/>
          <w:sz w:val="18"/>
          <w:szCs w:val="18"/>
        </w:rPr>
        <w:t>Columns:</w:t>
      </w:r>
    </w:p>
    <w:p w14:paraId="2CD70087" w14:textId="77777777" w:rsidR="006661C8" w:rsidRPr="00D76580" w:rsidRDefault="006661C8" w:rsidP="006661C8">
      <w:pPr>
        <w:rPr>
          <w:rFonts w:ascii="Arial" w:hAnsi="Arial" w:cs="Arial"/>
          <w:sz w:val="18"/>
          <w:szCs w:val="18"/>
        </w:rPr>
      </w:pPr>
      <w:r w:rsidRPr="00D76580">
        <w:rPr>
          <w:rFonts w:ascii="Arial" w:hAnsi="Arial" w:cs="Arial"/>
          <w:sz w:val="18"/>
          <w:szCs w:val="18"/>
        </w:rPr>
        <w:t>Happy</w:t>
      </w:r>
    </w:p>
    <w:p w14:paraId="4F3BF3C3" w14:textId="77777777" w:rsidR="006661C8" w:rsidRPr="00D76580" w:rsidRDefault="006661C8" w:rsidP="006661C8">
      <w:pPr>
        <w:rPr>
          <w:rFonts w:ascii="Arial" w:hAnsi="Arial" w:cs="Arial"/>
          <w:sz w:val="18"/>
          <w:szCs w:val="18"/>
        </w:rPr>
      </w:pPr>
      <w:r w:rsidRPr="00D76580">
        <w:rPr>
          <w:rFonts w:ascii="Arial" w:hAnsi="Arial" w:cs="Arial"/>
          <w:sz w:val="18"/>
          <w:szCs w:val="18"/>
        </w:rPr>
        <w:t>Angry</w:t>
      </w:r>
    </w:p>
    <w:p w14:paraId="4A036CEF" w14:textId="77777777" w:rsidR="006661C8" w:rsidRPr="00D76580" w:rsidRDefault="006661C8" w:rsidP="006661C8">
      <w:pPr>
        <w:rPr>
          <w:rFonts w:ascii="Arial" w:hAnsi="Arial" w:cs="Arial"/>
          <w:sz w:val="18"/>
          <w:szCs w:val="18"/>
        </w:rPr>
      </w:pPr>
      <w:r w:rsidRPr="00D76580">
        <w:rPr>
          <w:rFonts w:ascii="Arial" w:hAnsi="Arial" w:cs="Arial"/>
          <w:sz w:val="18"/>
          <w:szCs w:val="18"/>
        </w:rPr>
        <w:t>Sad</w:t>
      </w:r>
    </w:p>
    <w:p w14:paraId="0076F8A6" w14:textId="77777777" w:rsidR="006661C8" w:rsidRPr="00D76580" w:rsidRDefault="006661C8" w:rsidP="006661C8">
      <w:pPr>
        <w:rPr>
          <w:rFonts w:ascii="Arial" w:hAnsi="Arial" w:cs="Arial"/>
          <w:sz w:val="18"/>
          <w:szCs w:val="18"/>
        </w:rPr>
      </w:pPr>
      <w:r w:rsidRPr="00D76580">
        <w:rPr>
          <w:rFonts w:ascii="Arial" w:hAnsi="Arial" w:cs="Arial"/>
          <w:sz w:val="18"/>
          <w:szCs w:val="18"/>
        </w:rPr>
        <w:t xml:space="preserve">Excited </w:t>
      </w:r>
    </w:p>
    <w:p w14:paraId="6F2DBA64" w14:textId="77777777" w:rsidR="006661C8" w:rsidRPr="00D76580" w:rsidRDefault="006661C8" w:rsidP="006661C8">
      <w:pPr>
        <w:rPr>
          <w:rFonts w:ascii="Arial" w:hAnsi="Arial" w:cs="Arial"/>
          <w:sz w:val="18"/>
          <w:szCs w:val="18"/>
        </w:rPr>
      </w:pPr>
      <w:r w:rsidRPr="00D76580">
        <w:rPr>
          <w:rFonts w:ascii="Arial" w:hAnsi="Arial" w:cs="Arial"/>
          <w:sz w:val="18"/>
          <w:szCs w:val="18"/>
        </w:rPr>
        <w:t>Disgusted</w:t>
      </w:r>
    </w:p>
    <w:p w14:paraId="4854701C" w14:textId="77777777" w:rsidR="006661C8" w:rsidRPr="00D76580" w:rsidRDefault="006661C8" w:rsidP="006661C8">
      <w:pPr>
        <w:rPr>
          <w:rFonts w:ascii="Arial" w:hAnsi="Arial" w:cs="Arial"/>
          <w:sz w:val="18"/>
          <w:szCs w:val="18"/>
        </w:rPr>
      </w:pPr>
    </w:p>
    <w:p w14:paraId="6A5DC932" w14:textId="77777777" w:rsidR="006661C8" w:rsidRPr="00D76580" w:rsidRDefault="006661C8" w:rsidP="006661C8">
      <w:pPr>
        <w:rPr>
          <w:rFonts w:ascii="Arial" w:hAnsi="Arial" w:cs="Arial"/>
          <w:sz w:val="18"/>
          <w:szCs w:val="18"/>
        </w:rPr>
      </w:pPr>
      <w:r w:rsidRPr="00D76580">
        <w:rPr>
          <w:rFonts w:ascii="Arial" w:hAnsi="Arial" w:cs="Arial"/>
          <w:sz w:val="18"/>
          <w:szCs w:val="18"/>
        </w:rPr>
        <w:t>Rows</w:t>
      </w:r>
    </w:p>
    <w:p w14:paraId="2AFC7A00" w14:textId="77777777" w:rsidR="006661C8" w:rsidRPr="00D76580" w:rsidRDefault="006661C8" w:rsidP="006661C8">
      <w:pPr>
        <w:rPr>
          <w:rFonts w:ascii="Arial" w:hAnsi="Arial" w:cs="Arial"/>
          <w:sz w:val="18"/>
          <w:szCs w:val="18"/>
        </w:rPr>
      </w:pPr>
      <w:r w:rsidRPr="00D76580">
        <w:rPr>
          <w:rFonts w:ascii="Arial" w:hAnsi="Arial" w:cs="Arial"/>
          <w:sz w:val="18"/>
          <w:szCs w:val="18"/>
        </w:rPr>
        <w:t>Very slightly or not at all</w:t>
      </w:r>
    </w:p>
    <w:p w14:paraId="32E12EFD" w14:textId="77777777" w:rsidR="006661C8" w:rsidRPr="00D76580" w:rsidRDefault="006661C8" w:rsidP="006661C8">
      <w:pPr>
        <w:rPr>
          <w:rFonts w:ascii="Arial" w:hAnsi="Arial" w:cs="Arial"/>
          <w:sz w:val="18"/>
          <w:szCs w:val="18"/>
        </w:rPr>
      </w:pPr>
      <w:r w:rsidRPr="00D76580">
        <w:rPr>
          <w:rFonts w:ascii="Arial" w:hAnsi="Arial" w:cs="Arial"/>
          <w:sz w:val="18"/>
          <w:szCs w:val="18"/>
        </w:rPr>
        <w:t>A little</w:t>
      </w:r>
    </w:p>
    <w:p w14:paraId="03D4635A" w14:textId="77777777" w:rsidR="006661C8" w:rsidRPr="00D76580" w:rsidRDefault="006661C8" w:rsidP="006661C8">
      <w:pPr>
        <w:rPr>
          <w:rFonts w:ascii="Arial" w:hAnsi="Arial" w:cs="Arial"/>
          <w:sz w:val="18"/>
          <w:szCs w:val="18"/>
        </w:rPr>
      </w:pPr>
      <w:r w:rsidRPr="00D76580">
        <w:rPr>
          <w:rFonts w:ascii="Arial" w:hAnsi="Arial" w:cs="Arial"/>
          <w:sz w:val="18"/>
          <w:szCs w:val="18"/>
        </w:rPr>
        <w:t>Moderately</w:t>
      </w:r>
    </w:p>
    <w:p w14:paraId="05F41318" w14:textId="77777777" w:rsidR="006661C8" w:rsidRPr="00D76580" w:rsidRDefault="006661C8" w:rsidP="006661C8">
      <w:pPr>
        <w:rPr>
          <w:rFonts w:ascii="Arial" w:hAnsi="Arial" w:cs="Arial"/>
          <w:sz w:val="18"/>
          <w:szCs w:val="18"/>
        </w:rPr>
      </w:pPr>
      <w:r w:rsidRPr="00D76580">
        <w:rPr>
          <w:rFonts w:ascii="Arial" w:hAnsi="Arial" w:cs="Arial"/>
          <w:sz w:val="18"/>
          <w:szCs w:val="18"/>
        </w:rPr>
        <w:t>Quite a bit</w:t>
      </w:r>
    </w:p>
    <w:p w14:paraId="7F8D3750" w14:textId="77777777" w:rsidR="006661C8" w:rsidRPr="00D76580" w:rsidRDefault="006661C8" w:rsidP="006661C8">
      <w:pPr>
        <w:rPr>
          <w:rFonts w:ascii="Arial" w:hAnsi="Arial" w:cs="Arial"/>
          <w:sz w:val="18"/>
          <w:szCs w:val="18"/>
        </w:rPr>
      </w:pPr>
      <w:r w:rsidRPr="00D76580">
        <w:rPr>
          <w:rFonts w:ascii="Arial" w:hAnsi="Arial" w:cs="Arial"/>
          <w:sz w:val="18"/>
          <w:szCs w:val="18"/>
        </w:rPr>
        <w:t>Extremely</w:t>
      </w:r>
    </w:p>
    <w:p w14:paraId="678FEFB9" w14:textId="77777777" w:rsidR="006661C8" w:rsidRPr="00D76580" w:rsidRDefault="006661C8" w:rsidP="006661C8">
      <w:pPr>
        <w:rPr>
          <w:rFonts w:ascii="Arial" w:hAnsi="Arial" w:cs="Arial"/>
          <w:sz w:val="18"/>
          <w:szCs w:val="18"/>
        </w:rPr>
      </w:pPr>
    </w:p>
    <w:p w14:paraId="17EC6932" w14:textId="77777777" w:rsidR="006661C8" w:rsidRPr="00D76580" w:rsidRDefault="006661C8" w:rsidP="006661C8">
      <w:pPr>
        <w:rPr>
          <w:rFonts w:ascii="Arial" w:hAnsi="Arial" w:cs="Arial"/>
          <w:b/>
          <w:sz w:val="18"/>
          <w:szCs w:val="18"/>
        </w:rPr>
      </w:pPr>
      <w:r>
        <w:rPr>
          <w:rFonts w:ascii="Arial" w:hAnsi="Arial" w:cs="Arial"/>
          <w:b/>
          <w:sz w:val="18"/>
          <w:szCs w:val="18"/>
        </w:rPr>
        <w:br w:type="page"/>
      </w:r>
      <w:r>
        <w:rPr>
          <w:rFonts w:ascii="Arial" w:hAnsi="Arial" w:cs="Arial"/>
          <w:b/>
          <w:sz w:val="18"/>
          <w:szCs w:val="18"/>
        </w:rPr>
        <w:lastRenderedPageBreak/>
        <w:t>SBB</w:t>
      </w:r>
      <w:r w:rsidRPr="00D76580">
        <w:rPr>
          <w:rFonts w:ascii="Arial" w:hAnsi="Arial" w:cs="Arial"/>
          <w:b/>
          <w:sz w:val="18"/>
          <w:szCs w:val="18"/>
        </w:rPr>
        <w:t>42</w:t>
      </w:r>
      <w:r>
        <w:rPr>
          <w:rFonts w:ascii="Arial" w:hAnsi="Arial" w:cs="Arial"/>
          <w:b/>
          <w:sz w:val="18"/>
          <w:szCs w:val="18"/>
        </w:rPr>
        <w:t>1</w:t>
      </w:r>
    </w:p>
    <w:p w14:paraId="638C6699" w14:textId="77777777" w:rsidR="006661C8" w:rsidRPr="00D76580" w:rsidRDefault="006661C8" w:rsidP="006661C8">
      <w:pPr>
        <w:rPr>
          <w:rFonts w:ascii="Arial" w:hAnsi="Arial" w:cs="Arial"/>
          <w:b/>
          <w:sz w:val="18"/>
          <w:szCs w:val="18"/>
        </w:rPr>
      </w:pPr>
      <w:r w:rsidRPr="00D76580">
        <w:rPr>
          <w:rFonts w:ascii="Arial" w:hAnsi="Arial" w:cs="Arial"/>
          <w:b/>
          <w:sz w:val="18"/>
          <w:szCs w:val="18"/>
        </w:rPr>
        <w:t>SINGLE ITEM WITH EXTENSIVE READING</w:t>
      </w:r>
    </w:p>
    <w:p w14:paraId="1C48E7B5" w14:textId="77777777" w:rsidR="006661C8" w:rsidRPr="00D76580" w:rsidRDefault="006661C8" w:rsidP="006661C8">
      <w:pPr>
        <w:rPr>
          <w:rFonts w:ascii="Arial" w:hAnsi="Arial" w:cs="Arial"/>
          <w:b/>
          <w:sz w:val="18"/>
          <w:szCs w:val="18"/>
        </w:rPr>
      </w:pPr>
      <w:r w:rsidRPr="00D76580">
        <w:rPr>
          <w:rFonts w:ascii="Arial" w:hAnsi="Arial" w:cs="Arial"/>
          <w:b/>
          <w:sz w:val="18"/>
          <w:szCs w:val="18"/>
        </w:rPr>
        <w:t>Asian Flu</w:t>
      </w:r>
    </w:p>
    <w:p w14:paraId="33EDC25A" w14:textId="77777777" w:rsidR="006661C8" w:rsidRPr="00D76580" w:rsidRDefault="006661C8" w:rsidP="006661C8">
      <w:pPr>
        <w:rPr>
          <w:rFonts w:ascii="Arial" w:hAnsi="Arial" w:cs="Arial"/>
          <w:i/>
          <w:sz w:val="18"/>
          <w:szCs w:val="18"/>
        </w:rPr>
      </w:pPr>
      <w:r w:rsidRPr="00D76580">
        <w:rPr>
          <w:rFonts w:ascii="Arial" w:hAnsi="Arial" w:cs="Arial"/>
          <w:i/>
          <w:sz w:val="18"/>
          <w:szCs w:val="18"/>
        </w:rPr>
        <w:t xml:space="preserve">Subjects are randomly assigned to receive either </w:t>
      </w:r>
      <w:r w:rsidRPr="00D76580">
        <w:rPr>
          <w:rFonts w:ascii="Arial" w:hAnsi="Arial" w:cs="Arial"/>
          <w:b/>
          <w:i/>
          <w:sz w:val="18"/>
          <w:szCs w:val="18"/>
        </w:rPr>
        <w:t>Version A or Version B.</w:t>
      </w:r>
    </w:p>
    <w:p w14:paraId="4345C7FE" w14:textId="77777777" w:rsidR="006661C8" w:rsidRPr="00D76580" w:rsidRDefault="006661C8" w:rsidP="006661C8">
      <w:pPr>
        <w:rPr>
          <w:rFonts w:ascii="Arial" w:hAnsi="Arial" w:cs="Arial"/>
          <w:sz w:val="18"/>
          <w:szCs w:val="18"/>
        </w:rPr>
      </w:pPr>
    </w:p>
    <w:p w14:paraId="6716382F" w14:textId="77777777" w:rsidR="006661C8" w:rsidRPr="00D76580" w:rsidRDefault="006661C8" w:rsidP="006661C8">
      <w:pPr>
        <w:rPr>
          <w:rFonts w:ascii="Arial" w:hAnsi="Arial" w:cs="Arial"/>
          <w:sz w:val="18"/>
          <w:szCs w:val="18"/>
        </w:rPr>
      </w:pPr>
      <w:r w:rsidRPr="00D76580">
        <w:rPr>
          <w:rFonts w:ascii="Arial" w:hAnsi="Arial" w:cs="Arial"/>
          <w:sz w:val="18"/>
          <w:szCs w:val="18"/>
        </w:rPr>
        <w:t>Experts from the Centers for Disease Control (CDC) recently appeared before Congress to discuss the need to take steps to protect Americans from a possible smallpox epidemic.  Although some Americans were vaccinated against smallpox in their youth, those vaccinations are now ineffective against the more powerful smallpox strains that exist today.  All 300 million Americans are vulnerable to being infected by smallpox, even though the possibility of a bioterrorist attack remains very small.</w:t>
      </w:r>
    </w:p>
    <w:p w14:paraId="5A7645E7" w14:textId="77777777" w:rsidR="006661C8" w:rsidRPr="00D76580" w:rsidRDefault="006661C8" w:rsidP="006661C8">
      <w:pPr>
        <w:rPr>
          <w:rFonts w:ascii="Arial" w:hAnsi="Arial" w:cs="Arial"/>
          <w:sz w:val="18"/>
          <w:szCs w:val="18"/>
        </w:rPr>
      </w:pPr>
    </w:p>
    <w:p w14:paraId="06649F2A" w14:textId="77777777" w:rsidR="006661C8" w:rsidRPr="00D76580" w:rsidRDefault="006661C8" w:rsidP="006661C8">
      <w:pPr>
        <w:rPr>
          <w:rFonts w:ascii="Arial" w:hAnsi="Arial" w:cs="Arial"/>
          <w:sz w:val="18"/>
          <w:szCs w:val="18"/>
        </w:rPr>
      </w:pPr>
      <w:r w:rsidRPr="00D76580">
        <w:rPr>
          <w:rFonts w:ascii="Arial" w:hAnsi="Arial" w:cs="Arial"/>
          <w:sz w:val="18"/>
          <w:szCs w:val="18"/>
        </w:rPr>
        <w:t xml:space="preserve">CDC experts proposed two programs to try to minimize the consequences of a smallpox epidemic.  As an example, they illustrated the effects of the programs in a medium-sized town in the United States.  They believe that an initial outbreak of smallpox in a medium-sized town of 60,000 people in the United States would kill 6,000 people.  They proposed two alternative programs to combat the disease.  These programs would fund research, vaccinations, medical treatment facilities, and the training of medical personnel.  The scientific estimates of the consequences of the programs are as follows: </w:t>
      </w:r>
    </w:p>
    <w:p w14:paraId="5D3AC57A" w14:textId="77777777" w:rsidR="006661C8" w:rsidRPr="00D76580" w:rsidRDefault="006661C8" w:rsidP="006661C8">
      <w:pPr>
        <w:rPr>
          <w:rFonts w:ascii="Arial" w:hAnsi="Arial" w:cs="Arial"/>
          <w:sz w:val="18"/>
          <w:szCs w:val="18"/>
        </w:rPr>
      </w:pPr>
    </w:p>
    <w:p w14:paraId="32B6D481" w14:textId="77777777" w:rsidR="006661C8" w:rsidRPr="00D76580" w:rsidRDefault="006661C8" w:rsidP="006661C8">
      <w:pPr>
        <w:rPr>
          <w:rFonts w:ascii="Arial" w:hAnsi="Arial" w:cs="Arial"/>
          <w:sz w:val="18"/>
          <w:szCs w:val="18"/>
        </w:rPr>
      </w:pPr>
      <w:r w:rsidRPr="00D76580">
        <w:rPr>
          <w:rFonts w:ascii="Arial" w:hAnsi="Arial" w:cs="Arial"/>
          <w:b/>
          <w:sz w:val="18"/>
          <w:szCs w:val="18"/>
        </w:rPr>
        <w:t>Version A</w:t>
      </w:r>
      <w:r w:rsidRPr="00D76580">
        <w:rPr>
          <w:rFonts w:ascii="Arial" w:hAnsi="Arial" w:cs="Arial"/>
          <w:sz w:val="18"/>
          <w:szCs w:val="18"/>
        </w:rPr>
        <w:t xml:space="preserve">. If program A is adopted, 2000 people will be saved. </w:t>
      </w:r>
    </w:p>
    <w:p w14:paraId="2B032405" w14:textId="77777777" w:rsidR="006661C8" w:rsidRPr="00D76580" w:rsidRDefault="006661C8" w:rsidP="006661C8">
      <w:pPr>
        <w:rPr>
          <w:rFonts w:ascii="Arial" w:hAnsi="Arial" w:cs="Arial"/>
          <w:sz w:val="18"/>
          <w:szCs w:val="18"/>
        </w:rPr>
      </w:pPr>
    </w:p>
    <w:p w14:paraId="32898E69" w14:textId="77777777" w:rsidR="006661C8" w:rsidRPr="00D76580" w:rsidRDefault="006661C8" w:rsidP="006661C8">
      <w:pPr>
        <w:rPr>
          <w:rFonts w:ascii="Arial" w:hAnsi="Arial" w:cs="Arial"/>
          <w:sz w:val="18"/>
          <w:szCs w:val="18"/>
        </w:rPr>
      </w:pPr>
      <w:r w:rsidRPr="00D76580">
        <w:rPr>
          <w:rFonts w:ascii="Arial" w:hAnsi="Arial" w:cs="Arial"/>
          <w:sz w:val="18"/>
          <w:szCs w:val="18"/>
        </w:rPr>
        <w:t>If program B is adopted, there is a 1/3 probability that 6000 people will be saved and a 2/3 probability that no people will be saved.</w:t>
      </w:r>
    </w:p>
    <w:p w14:paraId="62292DA1" w14:textId="77777777" w:rsidR="006661C8" w:rsidRPr="00D76580" w:rsidRDefault="006661C8" w:rsidP="006661C8">
      <w:pPr>
        <w:rPr>
          <w:rFonts w:ascii="Arial" w:hAnsi="Arial" w:cs="Arial"/>
          <w:sz w:val="18"/>
          <w:szCs w:val="18"/>
        </w:rPr>
      </w:pPr>
    </w:p>
    <w:p w14:paraId="60C8715F" w14:textId="77777777" w:rsidR="006661C8" w:rsidRPr="00D76580" w:rsidRDefault="006661C8" w:rsidP="006661C8">
      <w:pPr>
        <w:rPr>
          <w:rFonts w:ascii="Arial" w:hAnsi="Arial" w:cs="Arial"/>
          <w:sz w:val="18"/>
          <w:szCs w:val="18"/>
        </w:rPr>
      </w:pPr>
      <w:r w:rsidRPr="00D76580">
        <w:rPr>
          <w:rFonts w:ascii="Arial" w:hAnsi="Arial" w:cs="Arial"/>
          <w:b/>
          <w:sz w:val="18"/>
          <w:szCs w:val="18"/>
        </w:rPr>
        <w:t xml:space="preserve">Version B.  </w:t>
      </w:r>
      <w:r w:rsidRPr="00D76580">
        <w:rPr>
          <w:rFonts w:ascii="Arial" w:hAnsi="Arial" w:cs="Arial"/>
          <w:sz w:val="18"/>
          <w:szCs w:val="18"/>
        </w:rPr>
        <w:t xml:space="preserve">If program A is adopted, 4000 people will die. </w:t>
      </w:r>
    </w:p>
    <w:p w14:paraId="04B23B55" w14:textId="77777777" w:rsidR="006661C8" w:rsidRPr="00D76580" w:rsidRDefault="006661C8" w:rsidP="006661C8">
      <w:pPr>
        <w:rPr>
          <w:rFonts w:ascii="Arial" w:hAnsi="Arial" w:cs="Arial"/>
          <w:sz w:val="18"/>
          <w:szCs w:val="18"/>
        </w:rPr>
      </w:pPr>
    </w:p>
    <w:p w14:paraId="449ADBFC" w14:textId="77777777" w:rsidR="006661C8" w:rsidRPr="00D76580" w:rsidRDefault="006661C8" w:rsidP="006661C8">
      <w:pPr>
        <w:rPr>
          <w:rFonts w:ascii="Arial" w:hAnsi="Arial" w:cs="Arial"/>
          <w:sz w:val="18"/>
          <w:szCs w:val="18"/>
        </w:rPr>
      </w:pPr>
      <w:r w:rsidRPr="00D76580">
        <w:rPr>
          <w:rFonts w:ascii="Arial" w:hAnsi="Arial" w:cs="Arial"/>
          <w:sz w:val="18"/>
          <w:szCs w:val="18"/>
        </w:rPr>
        <w:t>If program B is adopted, there is a 1/3 probability that nobody will die, and a 2/3 probability that 6000 people will die.</w:t>
      </w:r>
    </w:p>
    <w:p w14:paraId="03F61D8E" w14:textId="77777777" w:rsidR="006661C8" w:rsidRPr="00D76580" w:rsidRDefault="006661C8" w:rsidP="006661C8">
      <w:pPr>
        <w:rPr>
          <w:rFonts w:ascii="Arial" w:hAnsi="Arial" w:cs="Arial"/>
          <w:b/>
          <w:sz w:val="18"/>
          <w:szCs w:val="18"/>
        </w:rPr>
      </w:pPr>
    </w:p>
    <w:p w14:paraId="13D87D3F" w14:textId="77777777" w:rsidR="006661C8" w:rsidRPr="00D76580" w:rsidRDefault="006661C8" w:rsidP="006661C8">
      <w:pPr>
        <w:rPr>
          <w:rFonts w:ascii="Arial" w:hAnsi="Arial" w:cs="Arial"/>
          <w:b/>
          <w:sz w:val="18"/>
          <w:szCs w:val="18"/>
        </w:rPr>
      </w:pPr>
      <w:r w:rsidRPr="00D76580">
        <w:rPr>
          <w:rFonts w:ascii="Arial" w:hAnsi="Arial" w:cs="Arial"/>
          <w:b/>
          <w:sz w:val="18"/>
          <w:szCs w:val="18"/>
        </w:rPr>
        <w:t>All Respondents</w:t>
      </w:r>
    </w:p>
    <w:p w14:paraId="73499740" w14:textId="77777777" w:rsidR="006661C8" w:rsidRPr="00D76580" w:rsidRDefault="006661C8" w:rsidP="006661C8">
      <w:pPr>
        <w:rPr>
          <w:rFonts w:ascii="Arial" w:hAnsi="Arial" w:cs="Arial"/>
          <w:sz w:val="18"/>
          <w:szCs w:val="18"/>
        </w:rPr>
      </w:pPr>
      <w:r w:rsidRPr="00D76580">
        <w:rPr>
          <w:rFonts w:ascii="Arial" w:hAnsi="Arial" w:cs="Arial"/>
          <w:sz w:val="18"/>
          <w:szCs w:val="18"/>
        </w:rPr>
        <w:t>Imagine you were faced with the decision of adopting program A or program B.  Which would you select?</w:t>
      </w:r>
    </w:p>
    <w:p w14:paraId="693C6962" w14:textId="77777777" w:rsidR="006661C8" w:rsidRPr="00D76580" w:rsidRDefault="006661C8" w:rsidP="006661C8">
      <w:pPr>
        <w:pStyle w:val="ListParagraph"/>
        <w:numPr>
          <w:ilvl w:val="0"/>
          <w:numId w:val="8"/>
        </w:numPr>
        <w:rPr>
          <w:rFonts w:ascii="Arial" w:hAnsi="Arial" w:cs="Arial"/>
          <w:sz w:val="18"/>
          <w:szCs w:val="18"/>
        </w:rPr>
      </w:pPr>
      <w:r w:rsidRPr="00D76580">
        <w:rPr>
          <w:rFonts w:ascii="Arial" w:hAnsi="Arial" w:cs="Arial"/>
          <w:sz w:val="18"/>
          <w:szCs w:val="18"/>
        </w:rPr>
        <w:t>Program A</w:t>
      </w:r>
    </w:p>
    <w:p w14:paraId="4DA3CD9C" w14:textId="77777777" w:rsidR="006661C8" w:rsidRPr="00D76580" w:rsidRDefault="006661C8" w:rsidP="006661C8">
      <w:pPr>
        <w:pStyle w:val="ListParagraph"/>
        <w:numPr>
          <w:ilvl w:val="0"/>
          <w:numId w:val="8"/>
        </w:numPr>
        <w:rPr>
          <w:rFonts w:ascii="Arial" w:hAnsi="Arial" w:cs="Arial"/>
          <w:sz w:val="18"/>
          <w:szCs w:val="18"/>
        </w:rPr>
      </w:pPr>
      <w:r w:rsidRPr="00D76580">
        <w:rPr>
          <w:rFonts w:ascii="Arial" w:hAnsi="Arial" w:cs="Arial"/>
          <w:sz w:val="18"/>
          <w:szCs w:val="18"/>
        </w:rPr>
        <w:t>Program B</w:t>
      </w:r>
    </w:p>
    <w:p w14:paraId="2013C0ED" w14:textId="77777777" w:rsidR="006661C8" w:rsidRPr="00D76580" w:rsidRDefault="006661C8" w:rsidP="006661C8">
      <w:pPr>
        <w:rPr>
          <w:rFonts w:ascii="Arial" w:hAnsi="Arial" w:cs="Arial"/>
          <w:sz w:val="18"/>
          <w:szCs w:val="18"/>
        </w:rPr>
      </w:pPr>
    </w:p>
    <w:p w14:paraId="30DD031D" w14:textId="77777777" w:rsidR="006661C8" w:rsidRPr="00D76580" w:rsidRDefault="006661C8" w:rsidP="006661C8">
      <w:pPr>
        <w:rPr>
          <w:rFonts w:ascii="Arial" w:hAnsi="Arial" w:cs="Arial"/>
          <w:sz w:val="18"/>
          <w:szCs w:val="18"/>
        </w:rPr>
      </w:pPr>
    </w:p>
    <w:p w14:paraId="29CD4029" w14:textId="77777777" w:rsidR="006661C8" w:rsidRPr="00D76580" w:rsidRDefault="006661C8" w:rsidP="006661C8">
      <w:pPr>
        <w:rPr>
          <w:rFonts w:ascii="Arial" w:hAnsi="Arial" w:cs="Arial"/>
          <w:sz w:val="18"/>
          <w:szCs w:val="18"/>
        </w:rPr>
      </w:pPr>
    </w:p>
    <w:p w14:paraId="42232974" w14:textId="77777777" w:rsidR="006661C8" w:rsidRDefault="006661C8" w:rsidP="006661C8">
      <w:pPr>
        <w:rPr>
          <w:rFonts w:ascii="Arial" w:hAnsi="Arial" w:cs="Arial"/>
          <w:b/>
          <w:sz w:val="18"/>
          <w:szCs w:val="18"/>
        </w:rPr>
      </w:pPr>
      <w:r>
        <w:rPr>
          <w:rFonts w:ascii="Arial" w:hAnsi="Arial" w:cs="Arial"/>
          <w:b/>
          <w:sz w:val="18"/>
          <w:szCs w:val="18"/>
        </w:rPr>
        <w:br w:type="page"/>
      </w:r>
      <w:r>
        <w:rPr>
          <w:rFonts w:ascii="Arial" w:hAnsi="Arial" w:cs="Arial"/>
          <w:b/>
          <w:sz w:val="18"/>
          <w:szCs w:val="18"/>
        </w:rPr>
        <w:lastRenderedPageBreak/>
        <w:t>SBB423</w:t>
      </w:r>
    </w:p>
    <w:p w14:paraId="59FA28B2" w14:textId="77777777" w:rsidR="006661C8" w:rsidRPr="00D76580" w:rsidRDefault="006661C8" w:rsidP="006661C8">
      <w:pPr>
        <w:rPr>
          <w:rFonts w:ascii="Arial" w:hAnsi="Arial" w:cs="Arial"/>
          <w:b/>
          <w:sz w:val="18"/>
          <w:szCs w:val="18"/>
        </w:rPr>
      </w:pPr>
      <w:r w:rsidRPr="00D76580">
        <w:rPr>
          <w:rFonts w:ascii="Arial" w:hAnsi="Arial" w:cs="Arial"/>
          <w:b/>
          <w:sz w:val="18"/>
          <w:szCs w:val="18"/>
        </w:rPr>
        <w:t>SINGLE ITEM</w:t>
      </w:r>
    </w:p>
    <w:p w14:paraId="6CF82188" w14:textId="77777777" w:rsidR="006661C8" w:rsidRPr="00D76580" w:rsidRDefault="006661C8" w:rsidP="006661C8">
      <w:pPr>
        <w:rPr>
          <w:rFonts w:ascii="Arial" w:hAnsi="Arial" w:cs="Arial"/>
          <w:b/>
          <w:sz w:val="18"/>
          <w:szCs w:val="18"/>
        </w:rPr>
      </w:pPr>
      <w:r w:rsidRPr="00D76580">
        <w:rPr>
          <w:rFonts w:ascii="Arial" w:hAnsi="Arial" w:cs="Arial"/>
          <w:b/>
          <w:sz w:val="18"/>
          <w:szCs w:val="18"/>
        </w:rPr>
        <w:t>Social security framed</w:t>
      </w:r>
    </w:p>
    <w:p w14:paraId="062B5BB1" w14:textId="77777777" w:rsidR="006661C8" w:rsidRPr="00D76580" w:rsidRDefault="006661C8" w:rsidP="006661C8">
      <w:pPr>
        <w:rPr>
          <w:rFonts w:ascii="Arial" w:hAnsi="Arial" w:cs="Arial"/>
          <w:i/>
          <w:sz w:val="18"/>
          <w:szCs w:val="18"/>
        </w:rPr>
      </w:pPr>
      <w:r w:rsidRPr="00D76580">
        <w:rPr>
          <w:rFonts w:ascii="Arial" w:hAnsi="Arial" w:cs="Arial"/>
          <w:i/>
          <w:sz w:val="18"/>
          <w:szCs w:val="18"/>
        </w:rPr>
        <w:t>Subjects are randomly assigned to receive either Version A or Version B</w:t>
      </w:r>
    </w:p>
    <w:p w14:paraId="48693D63" w14:textId="77777777" w:rsidR="006661C8" w:rsidRPr="00D76580" w:rsidRDefault="006661C8" w:rsidP="006661C8">
      <w:pPr>
        <w:rPr>
          <w:rFonts w:ascii="Arial" w:hAnsi="Arial" w:cs="Arial"/>
          <w:sz w:val="18"/>
          <w:szCs w:val="18"/>
        </w:rPr>
      </w:pPr>
      <w:r w:rsidRPr="00D76580">
        <w:rPr>
          <w:rFonts w:ascii="Arial" w:hAnsi="Arial" w:cs="Arial"/>
          <w:sz w:val="18"/>
          <w:szCs w:val="18"/>
        </w:rPr>
        <w:t>Analysts from the Government Accounting Office (GAO) recently appeared before Congress to discuss the possible reforms to Social Security.  The way the program is currently run, it will begin running a deficit by 2016 but will continue to pay out benefits from the Social Security Trust Fund, which consists of surpluses generated in earlier years.  Under current policy, the Social Security Trust Fund is projected to be depleted by 2037.  It is projected that workers’ future benefits will have to fall by 10% if no action is taken to pursue higher gains with regards to Social Security funds.</w:t>
      </w:r>
    </w:p>
    <w:p w14:paraId="0864DFA0" w14:textId="77777777" w:rsidR="006661C8" w:rsidRPr="00D76580" w:rsidRDefault="006661C8" w:rsidP="006661C8">
      <w:pPr>
        <w:rPr>
          <w:rFonts w:ascii="Arial" w:hAnsi="Arial" w:cs="Arial"/>
          <w:sz w:val="18"/>
          <w:szCs w:val="18"/>
        </w:rPr>
      </w:pPr>
    </w:p>
    <w:p w14:paraId="20E3BCBE" w14:textId="77777777" w:rsidR="006661C8" w:rsidRPr="00D76580" w:rsidRDefault="006661C8" w:rsidP="006661C8">
      <w:pPr>
        <w:rPr>
          <w:rFonts w:ascii="Arial" w:hAnsi="Arial" w:cs="Arial"/>
          <w:sz w:val="18"/>
          <w:szCs w:val="18"/>
        </w:rPr>
      </w:pPr>
      <w:r w:rsidRPr="00D76580">
        <w:rPr>
          <w:rFonts w:ascii="Arial" w:hAnsi="Arial" w:cs="Arial"/>
          <w:sz w:val="18"/>
          <w:szCs w:val="18"/>
        </w:rPr>
        <w:t xml:space="preserve">GAO analysts have proposed two programs to try to deal with the eventual bankruptcy of Social Security.  Under one possibility (Portfolio J), workers would be allowed to invest part of their earnings that would usually go to Social Security taxes in a portfolio that pays out a fixed return. Under the other possibility (Portfolio K), workers would be allowed to invest a portion of their earnings in a second, more risky, portfolio.    As an example, they estimated the yield from investing $200 million in savings from workers who opt out of Social Security, using these two alternative portfolios.  Their scientific estimates of the consequences of investing $200 million from current workers are as follows:  </w:t>
      </w:r>
    </w:p>
    <w:p w14:paraId="5BCC80AA" w14:textId="77777777" w:rsidR="006661C8" w:rsidRPr="00D76580" w:rsidRDefault="006661C8" w:rsidP="006661C8">
      <w:pPr>
        <w:rPr>
          <w:rFonts w:ascii="Arial" w:hAnsi="Arial" w:cs="Arial"/>
          <w:sz w:val="18"/>
          <w:szCs w:val="18"/>
        </w:rPr>
      </w:pPr>
      <w:r w:rsidRPr="00D76580">
        <w:rPr>
          <w:rFonts w:ascii="Arial" w:hAnsi="Arial" w:cs="Arial"/>
          <w:sz w:val="18"/>
          <w:szCs w:val="18"/>
        </w:rPr>
        <w:t xml:space="preserve"> </w:t>
      </w:r>
    </w:p>
    <w:p w14:paraId="4F70EA13" w14:textId="77777777" w:rsidR="006661C8" w:rsidRPr="00D76580" w:rsidRDefault="006661C8" w:rsidP="006661C8">
      <w:pPr>
        <w:rPr>
          <w:rFonts w:ascii="Arial" w:hAnsi="Arial" w:cs="Arial"/>
          <w:i/>
          <w:sz w:val="18"/>
          <w:szCs w:val="18"/>
        </w:rPr>
      </w:pPr>
      <w:r w:rsidRPr="00D76580">
        <w:rPr>
          <w:rFonts w:ascii="Arial" w:hAnsi="Arial" w:cs="Arial"/>
          <w:i/>
          <w:sz w:val="18"/>
          <w:szCs w:val="18"/>
        </w:rPr>
        <w:t xml:space="preserve">Version A. </w:t>
      </w:r>
    </w:p>
    <w:p w14:paraId="39D0BF75" w14:textId="77777777" w:rsidR="006661C8" w:rsidRPr="00D76580" w:rsidRDefault="006661C8" w:rsidP="006661C8">
      <w:pPr>
        <w:rPr>
          <w:rFonts w:ascii="Arial" w:hAnsi="Arial" w:cs="Arial"/>
          <w:sz w:val="18"/>
          <w:szCs w:val="18"/>
        </w:rPr>
      </w:pPr>
      <w:r w:rsidRPr="00D76580">
        <w:rPr>
          <w:rFonts w:ascii="Arial" w:hAnsi="Arial" w:cs="Arial"/>
          <w:sz w:val="18"/>
          <w:szCs w:val="18"/>
        </w:rPr>
        <w:t>If Portfolio J is selected, workers’ Social Security checks would be 5% higher than they would be if the current policy were maintained</w:t>
      </w:r>
    </w:p>
    <w:p w14:paraId="184DBC34" w14:textId="77777777" w:rsidR="006661C8" w:rsidRPr="00D76580" w:rsidRDefault="006661C8" w:rsidP="006661C8">
      <w:pPr>
        <w:rPr>
          <w:rFonts w:ascii="Arial" w:hAnsi="Arial" w:cs="Arial"/>
          <w:sz w:val="18"/>
          <w:szCs w:val="18"/>
        </w:rPr>
      </w:pPr>
    </w:p>
    <w:p w14:paraId="7939E26A" w14:textId="77777777" w:rsidR="006661C8" w:rsidRPr="00D76580" w:rsidRDefault="006661C8" w:rsidP="006661C8">
      <w:pPr>
        <w:rPr>
          <w:rFonts w:ascii="Arial" w:hAnsi="Arial" w:cs="Arial"/>
          <w:sz w:val="18"/>
          <w:szCs w:val="18"/>
        </w:rPr>
      </w:pPr>
      <w:r w:rsidRPr="00D76580">
        <w:rPr>
          <w:rFonts w:ascii="Arial" w:hAnsi="Arial" w:cs="Arial"/>
          <w:sz w:val="18"/>
          <w:szCs w:val="18"/>
        </w:rPr>
        <w:t xml:space="preserve">If Portfolio K is adopted, there is an 80% chance that workers’ Social Security checks would be 7% higher and a 20% chance that they would be the same as if the current policy were maintained </w:t>
      </w:r>
    </w:p>
    <w:p w14:paraId="3CB0004F" w14:textId="77777777" w:rsidR="006661C8" w:rsidRPr="00D76580" w:rsidRDefault="006661C8" w:rsidP="006661C8">
      <w:pPr>
        <w:rPr>
          <w:rFonts w:ascii="Arial" w:hAnsi="Arial" w:cs="Arial"/>
          <w:sz w:val="18"/>
          <w:szCs w:val="18"/>
        </w:rPr>
      </w:pPr>
    </w:p>
    <w:p w14:paraId="47089DA8" w14:textId="77777777" w:rsidR="006661C8" w:rsidRPr="00D76580" w:rsidRDefault="006661C8" w:rsidP="006661C8">
      <w:pPr>
        <w:rPr>
          <w:rFonts w:ascii="Arial" w:hAnsi="Arial" w:cs="Arial"/>
          <w:i/>
          <w:sz w:val="18"/>
          <w:szCs w:val="18"/>
        </w:rPr>
      </w:pPr>
      <w:r w:rsidRPr="00D76580">
        <w:rPr>
          <w:rFonts w:ascii="Arial" w:hAnsi="Arial" w:cs="Arial"/>
          <w:i/>
          <w:sz w:val="18"/>
          <w:szCs w:val="18"/>
        </w:rPr>
        <w:t>Version B.</w:t>
      </w:r>
    </w:p>
    <w:p w14:paraId="30951065" w14:textId="77777777" w:rsidR="006661C8" w:rsidRPr="00D76580" w:rsidRDefault="006661C8" w:rsidP="006661C8">
      <w:pPr>
        <w:rPr>
          <w:rFonts w:ascii="Arial" w:hAnsi="Arial" w:cs="Arial"/>
          <w:sz w:val="18"/>
          <w:szCs w:val="18"/>
        </w:rPr>
      </w:pPr>
      <w:r w:rsidRPr="00D76580">
        <w:rPr>
          <w:rFonts w:ascii="Arial" w:hAnsi="Arial" w:cs="Arial"/>
          <w:sz w:val="18"/>
          <w:szCs w:val="18"/>
        </w:rPr>
        <w:t>If Portfolio J is adopted, workers’ Social Security checks would only be 5% lower than their current levels</w:t>
      </w:r>
    </w:p>
    <w:p w14:paraId="61A2CEC7" w14:textId="77777777" w:rsidR="006661C8" w:rsidRPr="00D76580" w:rsidRDefault="006661C8" w:rsidP="006661C8">
      <w:pPr>
        <w:rPr>
          <w:rFonts w:ascii="Arial" w:hAnsi="Arial" w:cs="Arial"/>
          <w:sz w:val="18"/>
          <w:szCs w:val="18"/>
        </w:rPr>
      </w:pPr>
    </w:p>
    <w:p w14:paraId="3DE38B33" w14:textId="77777777" w:rsidR="006661C8" w:rsidRPr="00D76580" w:rsidRDefault="006661C8" w:rsidP="006661C8">
      <w:pPr>
        <w:rPr>
          <w:rFonts w:ascii="Arial" w:hAnsi="Arial" w:cs="Arial"/>
          <w:sz w:val="18"/>
          <w:szCs w:val="18"/>
        </w:rPr>
      </w:pPr>
      <w:r w:rsidRPr="00D76580">
        <w:rPr>
          <w:rFonts w:ascii="Arial" w:hAnsi="Arial" w:cs="Arial"/>
          <w:sz w:val="18"/>
          <w:szCs w:val="18"/>
        </w:rPr>
        <w:t xml:space="preserve">If Portfolio K is adopted, there is an 80% chance that workers’ checks would only be 3% lower than their current levels a 20% chance that workers’ checks would be 10% lower than their current levels  </w:t>
      </w:r>
    </w:p>
    <w:p w14:paraId="5D5FF460" w14:textId="77777777" w:rsidR="006661C8" w:rsidRPr="00D76580" w:rsidRDefault="006661C8" w:rsidP="006661C8">
      <w:pPr>
        <w:rPr>
          <w:rFonts w:ascii="Arial" w:hAnsi="Arial" w:cs="Arial"/>
          <w:sz w:val="18"/>
          <w:szCs w:val="18"/>
        </w:rPr>
      </w:pPr>
    </w:p>
    <w:p w14:paraId="452EE057" w14:textId="77777777" w:rsidR="006661C8" w:rsidRPr="00D76580" w:rsidRDefault="006661C8" w:rsidP="006661C8">
      <w:pPr>
        <w:rPr>
          <w:rFonts w:ascii="Arial" w:hAnsi="Arial" w:cs="Arial"/>
          <w:i/>
          <w:sz w:val="18"/>
          <w:szCs w:val="18"/>
        </w:rPr>
      </w:pPr>
      <w:r w:rsidRPr="00D76580">
        <w:rPr>
          <w:rFonts w:ascii="Arial" w:hAnsi="Arial" w:cs="Arial"/>
          <w:i/>
          <w:sz w:val="18"/>
          <w:szCs w:val="18"/>
        </w:rPr>
        <w:t>All Respondents</w:t>
      </w:r>
    </w:p>
    <w:p w14:paraId="32613ECD" w14:textId="77777777" w:rsidR="006661C8" w:rsidRPr="00D76580" w:rsidRDefault="006661C8" w:rsidP="006661C8">
      <w:pPr>
        <w:rPr>
          <w:rFonts w:ascii="Arial" w:hAnsi="Arial" w:cs="Arial"/>
          <w:sz w:val="18"/>
          <w:szCs w:val="18"/>
        </w:rPr>
      </w:pPr>
      <w:r w:rsidRPr="00D76580">
        <w:rPr>
          <w:rFonts w:ascii="Arial" w:hAnsi="Arial" w:cs="Arial"/>
          <w:sz w:val="18"/>
          <w:szCs w:val="18"/>
        </w:rPr>
        <w:t>Imagine you were faced with the decision of investing your savings in Portfolio J or Portfolio K.  Which would you select?</w:t>
      </w:r>
    </w:p>
    <w:p w14:paraId="57B3061A" w14:textId="77777777" w:rsidR="006661C8" w:rsidRPr="00D76580" w:rsidRDefault="006661C8" w:rsidP="006661C8">
      <w:pPr>
        <w:pStyle w:val="ListParagraph"/>
        <w:numPr>
          <w:ilvl w:val="0"/>
          <w:numId w:val="10"/>
        </w:numPr>
        <w:rPr>
          <w:rFonts w:ascii="Arial" w:hAnsi="Arial" w:cs="Arial"/>
          <w:sz w:val="18"/>
          <w:szCs w:val="18"/>
        </w:rPr>
      </w:pPr>
      <w:r w:rsidRPr="00D76580">
        <w:rPr>
          <w:rFonts w:ascii="Arial" w:hAnsi="Arial" w:cs="Arial"/>
          <w:sz w:val="18"/>
          <w:szCs w:val="18"/>
        </w:rPr>
        <w:t>Portfolio J</w:t>
      </w:r>
    </w:p>
    <w:p w14:paraId="09FE062A" w14:textId="77777777" w:rsidR="006661C8" w:rsidRPr="00D76580" w:rsidRDefault="006661C8" w:rsidP="006661C8">
      <w:pPr>
        <w:pStyle w:val="ListParagraph"/>
        <w:numPr>
          <w:ilvl w:val="0"/>
          <w:numId w:val="10"/>
        </w:numPr>
        <w:rPr>
          <w:rFonts w:ascii="Arial" w:hAnsi="Arial" w:cs="Arial"/>
          <w:sz w:val="18"/>
          <w:szCs w:val="18"/>
        </w:rPr>
      </w:pPr>
      <w:r w:rsidRPr="00D76580">
        <w:rPr>
          <w:rFonts w:ascii="Arial" w:hAnsi="Arial" w:cs="Arial"/>
          <w:sz w:val="18"/>
          <w:szCs w:val="18"/>
        </w:rPr>
        <w:t>Portfolio K</w:t>
      </w:r>
    </w:p>
    <w:p w14:paraId="713F3041" w14:textId="77777777" w:rsidR="006661C8" w:rsidRPr="00D76580" w:rsidRDefault="006661C8" w:rsidP="006661C8">
      <w:pPr>
        <w:rPr>
          <w:rFonts w:ascii="Arial" w:hAnsi="Arial" w:cs="Arial"/>
          <w:sz w:val="18"/>
          <w:szCs w:val="18"/>
        </w:rPr>
      </w:pPr>
    </w:p>
    <w:p w14:paraId="202B13E5" w14:textId="77777777" w:rsidR="006661C8" w:rsidRPr="00D76580" w:rsidRDefault="006661C8" w:rsidP="006661C8">
      <w:pPr>
        <w:rPr>
          <w:rFonts w:ascii="Arial" w:hAnsi="Arial" w:cs="Arial"/>
          <w:sz w:val="18"/>
          <w:szCs w:val="18"/>
        </w:rPr>
      </w:pPr>
    </w:p>
    <w:p w14:paraId="2FA6E96C" w14:textId="77777777" w:rsidR="006661C8" w:rsidRDefault="006661C8" w:rsidP="006661C8">
      <w:pPr>
        <w:rPr>
          <w:rFonts w:ascii="Arial" w:hAnsi="Arial" w:cs="Arial"/>
          <w:b/>
          <w:sz w:val="18"/>
          <w:szCs w:val="18"/>
        </w:rPr>
      </w:pPr>
      <w:r>
        <w:rPr>
          <w:rFonts w:ascii="Arial" w:hAnsi="Arial" w:cs="Arial"/>
          <w:b/>
          <w:sz w:val="18"/>
          <w:szCs w:val="18"/>
        </w:rPr>
        <w:br w:type="page"/>
      </w:r>
      <w:r>
        <w:rPr>
          <w:rFonts w:ascii="Arial" w:hAnsi="Arial" w:cs="Arial"/>
          <w:b/>
          <w:sz w:val="18"/>
          <w:szCs w:val="18"/>
        </w:rPr>
        <w:lastRenderedPageBreak/>
        <w:t>SBB425</w:t>
      </w:r>
    </w:p>
    <w:p w14:paraId="315594AD" w14:textId="77777777" w:rsidR="006661C8" w:rsidRPr="00D76580" w:rsidRDefault="006661C8" w:rsidP="006661C8">
      <w:pPr>
        <w:rPr>
          <w:rFonts w:ascii="Arial" w:hAnsi="Arial" w:cs="Arial"/>
          <w:b/>
          <w:sz w:val="18"/>
          <w:szCs w:val="18"/>
        </w:rPr>
      </w:pPr>
      <w:r w:rsidRPr="00D76580">
        <w:rPr>
          <w:rFonts w:ascii="Arial" w:hAnsi="Arial" w:cs="Arial"/>
          <w:b/>
          <w:sz w:val="18"/>
          <w:szCs w:val="18"/>
        </w:rPr>
        <w:t>SINGLE ITEM</w:t>
      </w:r>
    </w:p>
    <w:p w14:paraId="3B356C6B" w14:textId="77777777" w:rsidR="006661C8" w:rsidRPr="00D76580" w:rsidRDefault="006661C8" w:rsidP="006661C8">
      <w:pPr>
        <w:rPr>
          <w:rFonts w:ascii="Arial" w:hAnsi="Arial" w:cs="Arial"/>
          <w:b/>
          <w:sz w:val="18"/>
          <w:szCs w:val="18"/>
        </w:rPr>
      </w:pPr>
      <w:r w:rsidRPr="00D76580">
        <w:rPr>
          <w:rFonts w:ascii="Arial" w:hAnsi="Arial" w:cs="Arial"/>
          <w:b/>
          <w:sz w:val="18"/>
          <w:szCs w:val="18"/>
        </w:rPr>
        <w:t>Captrade framed</w:t>
      </w:r>
    </w:p>
    <w:p w14:paraId="0B8D07DC" w14:textId="77777777" w:rsidR="006661C8" w:rsidRPr="00D76580" w:rsidRDefault="006661C8" w:rsidP="006661C8">
      <w:pPr>
        <w:rPr>
          <w:rFonts w:ascii="Arial" w:hAnsi="Arial" w:cs="Arial"/>
          <w:i/>
          <w:sz w:val="18"/>
          <w:szCs w:val="18"/>
        </w:rPr>
      </w:pPr>
      <w:r w:rsidRPr="00D76580">
        <w:rPr>
          <w:rFonts w:ascii="Arial" w:hAnsi="Arial" w:cs="Arial"/>
          <w:i/>
          <w:sz w:val="18"/>
          <w:szCs w:val="18"/>
        </w:rPr>
        <w:t xml:space="preserve">Subjects are randomly assigned to receive either </w:t>
      </w:r>
      <w:r w:rsidRPr="00D76580">
        <w:rPr>
          <w:rFonts w:ascii="Arial" w:hAnsi="Arial" w:cs="Arial"/>
          <w:b/>
          <w:i/>
          <w:sz w:val="18"/>
          <w:szCs w:val="18"/>
        </w:rPr>
        <w:t>Version A or Version B.</w:t>
      </w:r>
    </w:p>
    <w:p w14:paraId="3C73453C" w14:textId="77777777" w:rsidR="006661C8" w:rsidRPr="00D76580" w:rsidRDefault="006661C8" w:rsidP="006661C8">
      <w:pPr>
        <w:rPr>
          <w:rFonts w:ascii="Arial" w:hAnsi="Arial" w:cs="Arial"/>
          <w:sz w:val="18"/>
          <w:szCs w:val="18"/>
        </w:rPr>
      </w:pPr>
      <w:r w:rsidRPr="00D76580">
        <w:rPr>
          <w:rFonts w:ascii="Arial" w:hAnsi="Arial" w:cs="Arial"/>
          <w:sz w:val="18"/>
          <w:szCs w:val="18"/>
        </w:rPr>
        <w:t>The scientific consensus is that carbon dioxide emissions are contributing to an increase in global temperatures. According to the Intergovernmental Panel on Climate Change, this increase in temperatures is expected to lead to longer droughts and more frequent storms, among other potential problems. Some of these changes would lead to economic losses that are projected to occur due to disruptions to the global economy.</w:t>
      </w:r>
    </w:p>
    <w:p w14:paraId="2D33DF1F" w14:textId="77777777" w:rsidR="006661C8" w:rsidRPr="00D76580" w:rsidRDefault="006661C8" w:rsidP="006661C8">
      <w:pPr>
        <w:rPr>
          <w:rFonts w:ascii="Arial" w:hAnsi="Arial" w:cs="Arial"/>
          <w:sz w:val="18"/>
          <w:szCs w:val="18"/>
        </w:rPr>
      </w:pPr>
      <w:r w:rsidRPr="00D76580">
        <w:rPr>
          <w:rFonts w:ascii="Arial" w:hAnsi="Arial" w:cs="Arial"/>
          <w:sz w:val="18"/>
          <w:szCs w:val="18"/>
        </w:rPr>
        <w:t xml:space="preserve">Imagine that your job is to advise the president about whether it makes sense from a purely economic point of view for the United States to support a series of policies aimed at reducing carbon dioxide emissions. </w:t>
      </w:r>
    </w:p>
    <w:p w14:paraId="3A037750" w14:textId="77777777" w:rsidR="006661C8" w:rsidRPr="00D76580" w:rsidRDefault="006661C8" w:rsidP="006661C8">
      <w:pPr>
        <w:rPr>
          <w:rFonts w:ascii="Arial" w:hAnsi="Arial" w:cs="Arial"/>
          <w:sz w:val="18"/>
          <w:szCs w:val="18"/>
        </w:rPr>
      </w:pPr>
      <w:r w:rsidRPr="00D76580">
        <w:rPr>
          <w:rFonts w:ascii="Arial" w:hAnsi="Arial" w:cs="Arial"/>
          <w:sz w:val="18"/>
          <w:szCs w:val="18"/>
        </w:rPr>
        <w:t>The country is considering one program (Policy C) that will involve a market-based system aimed at making it more expensive for private corporations or individuals to emit carbon dioxide and other greenhouse gases, and a different program (Policy D) that will make the price of emitting greenhouse gases even higher and include a variety of subsidies to support wind and solar power.</w:t>
      </w:r>
    </w:p>
    <w:p w14:paraId="320503BE" w14:textId="77777777" w:rsidR="006661C8" w:rsidRPr="00D76580" w:rsidRDefault="006661C8" w:rsidP="006661C8">
      <w:pPr>
        <w:rPr>
          <w:rFonts w:ascii="Arial" w:hAnsi="Arial" w:cs="Arial"/>
          <w:sz w:val="18"/>
          <w:szCs w:val="18"/>
        </w:rPr>
      </w:pPr>
      <w:r w:rsidRPr="00D76580">
        <w:rPr>
          <w:rFonts w:ascii="Arial" w:hAnsi="Arial" w:cs="Arial"/>
          <w:sz w:val="18"/>
          <w:szCs w:val="18"/>
        </w:rPr>
        <w:t xml:space="preserve">It is unclear which policy will lead to better economic conditions due to the uncertainty with the costs associated with choosing not to take more aggressive action to prevent global warming. Suppose that incomes currently grow at about $700 per year for the average family. </w:t>
      </w:r>
    </w:p>
    <w:p w14:paraId="056D5509" w14:textId="77777777" w:rsidR="006661C8" w:rsidRPr="00D76580" w:rsidRDefault="006661C8" w:rsidP="006661C8">
      <w:pPr>
        <w:rPr>
          <w:rFonts w:ascii="Arial" w:hAnsi="Arial" w:cs="Arial"/>
          <w:sz w:val="18"/>
          <w:szCs w:val="18"/>
        </w:rPr>
      </w:pPr>
      <w:r w:rsidRPr="00D76580">
        <w:rPr>
          <w:rFonts w:ascii="Arial" w:hAnsi="Arial" w:cs="Arial"/>
          <w:sz w:val="18"/>
          <w:szCs w:val="18"/>
        </w:rPr>
        <w:t xml:space="preserve">Suppose that our best estimates of the possible outcomes under the two policies are the following: </w:t>
      </w:r>
    </w:p>
    <w:p w14:paraId="4E63F8E9" w14:textId="77777777" w:rsidR="006661C8" w:rsidRPr="00D76580" w:rsidRDefault="006661C8" w:rsidP="006661C8">
      <w:pPr>
        <w:rPr>
          <w:rFonts w:ascii="Arial" w:hAnsi="Arial" w:cs="Arial"/>
          <w:i/>
          <w:sz w:val="18"/>
          <w:szCs w:val="18"/>
        </w:rPr>
      </w:pPr>
      <w:r>
        <w:rPr>
          <w:rFonts w:ascii="Arial" w:hAnsi="Arial" w:cs="Arial"/>
          <w:i/>
          <w:sz w:val="18"/>
          <w:szCs w:val="18"/>
        </w:rPr>
        <w:t>V</w:t>
      </w:r>
      <w:r w:rsidRPr="00D76580">
        <w:rPr>
          <w:rFonts w:ascii="Arial" w:hAnsi="Arial" w:cs="Arial"/>
          <w:i/>
          <w:sz w:val="18"/>
          <w:szCs w:val="18"/>
        </w:rPr>
        <w:t>ersion A.</w:t>
      </w:r>
    </w:p>
    <w:p w14:paraId="6C50D6C9" w14:textId="77777777" w:rsidR="006661C8" w:rsidRPr="00D76580" w:rsidRDefault="006661C8" w:rsidP="006661C8">
      <w:pPr>
        <w:rPr>
          <w:rFonts w:ascii="Arial" w:hAnsi="Arial" w:cs="Arial"/>
          <w:sz w:val="18"/>
          <w:szCs w:val="18"/>
        </w:rPr>
      </w:pPr>
      <w:r w:rsidRPr="00D76580">
        <w:rPr>
          <w:rFonts w:ascii="Arial" w:hAnsi="Arial" w:cs="Arial"/>
          <w:sz w:val="18"/>
          <w:szCs w:val="18"/>
        </w:rPr>
        <w:t xml:space="preserve">If Policy C is adopted, there is a 50% chance that household incomes will grow by $600 and a 50% chance that household income will grow by $100, on average for the next 20 years. </w:t>
      </w:r>
    </w:p>
    <w:p w14:paraId="744CDC8B" w14:textId="77777777" w:rsidR="006661C8" w:rsidRPr="00D76580" w:rsidRDefault="006661C8" w:rsidP="006661C8">
      <w:pPr>
        <w:rPr>
          <w:rFonts w:ascii="Arial" w:hAnsi="Arial" w:cs="Arial"/>
          <w:sz w:val="18"/>
          <w:szCs w:val="18"/>
        </w:rPr>
      </w:pPr>
      <w:r w:rsidRPr="00D76580">
        <w:rPr>
          <w:rFonts w:ascii="Arial" w:hAnsi="Arial" w:cs="Arial"/>
          <w:sz w:val="18"/>
          <w:szCs w:val="18"/>
        </w:rPr>
        <w:t>If Policy D is adopted, household incomes will grow by $350 per year, on average for the next 20 years.</w:t>
      </w:r>
    </w:p>
    <w:p w14:paraId="43B5C6B1" w14:textId="77777777" w:rsidR="006661C8" w:rsidRPr="00D76580" w:rsidRDefault="006661C8" w:rsidP="006661C8">
      <w:pPr>
        <w:rPr>
          <w:rFonts w:ascii="Arial" w:hAnsi="Arial" w:cs="Arial"/>
          <w:i/>
          <w:sz w:val="18"/>
          <w:szCs w:val="18"/>
        </w:rPr>
      </w:pPr>
      <w:r w:rsidRPr="00D76580">
        <w:rPr>
          <w:rFonts w:ascii="Arial" w:hAnsi="Arial" w:cs="Arial"/>
          <w:i/>
          <w:sz w:val="18"/>
          <w:szCs w:val="18"/>
        </w:rPr>
        <w:t>Version B.</w:t>
      </w:r>
    </w:p>
    <w:p w14:paraId="2F945A6E" w14:textId="77777777" w:rsidR="006661C8" w:rsidRPr="00D76580" w:rsidRDefault="006661C8" w:rsidP="006661C8">
      <w:pPr>
        <w:rPr>
          <w:rFonts w:ascii="Arial" w:hAnsi="Arial" w:cs="Arial"/>
          <w:sz w:val="18"/>
          <w:szCs w:val="18"/>
        </w:rPr>
      </w:pPr>
      <w:r w:rsidRPr="00D76580">
        <w:rPr>
          <w:rFonts w:ascii="Arial" w:hAnsi="Arial" w:cs="Arial"/>
          <w:sz w:val="18"/>
          <w:szCs w:val="18"/>
        </w:rPr>
        <w:t xml:space="preserve">If Policy C is adopted, there is a 50% chance that household income growth will be $100 less per year compared with the current rate and a 50% chance that household income will grow by $600 less per year compared with the current rate, on average for the next 20 years. </w:t>
      </w:r>
    </w:p>
    <w:p w14:paraId="695DF78A" w14:textId="77777777" w:rsidR="006661C8" w:rsidRPr="00D76580" w:rsidRDefault="006661C8" w:rsidP="006661C8">
      <w:pPr>
        <w:rPr>
          <w:rFonts w:ascii="Arial" w:hAnsi="Arial" w:cs="Arial"/>
          <w:sz w:val="18"/>
          <w:szCs w:val="18"/>
        </w:rPr>
      </w:pPr>
      <w:r w:rsidRPr="00D76580">
        <w:rPr>
          <w:rFonts w:ascii="Arial" w:hAnsi="Arial" w:cs="Arial"/>
          <w:sz w:val="18"/>
          <w:szCs w:val="18"/>
        </w:rPr>
        <w:t>If Policy D is adopted, household incomes will grow by $350 less per year compared with the current rate with certainty, on average for the next 20 years.</w:t>
      </w:r>
    </w:p>
    <w:p w14:paraId="54EE5135" w14:textId="77777777" w:rsidR="006661C8" w:rsidRPr="00D76580" w:rsidRDefault="006661C8" w:rsidP="006661C8">
      <w:pPr>
        <w:rPr>
          <w:rFonts w:ascii="Arial" w:hAnsi="Arial" w:cs="Arial"/>
          <w:i/>
          <w:sz w:val="18"/>
          <w:szCs w:val="18"/>
        </w:rPr>
      </w:pPr>
      <w:r w:rsidRPr="00D76580">
        <w:rPr>
          <w:rFonts w:ascii="Arial" w:hAnsi="Arial" w:cs="Arial"/>
          <w:i/>
          <w:sz w:val="18"/>
          <w:szCs w:val="18"/>
        </w:rPr>
        <w:t xml:space="preserve">All Respondents </w:t>
      </w:r>
    </w:p>
    <w:p w14:paraId="55AE438E" w14:textId="77777777" w:rsidR="006661C8" w:rsidRPr="00D76580" w:rsidRDefault="006661C8" w:rsidP="006661C8">
      <w:pPr>
        <w:rPr>
          <w:rFonts w:ascii="Arial" w:hAnsi="Arial" w:cs="Arial"/>
          <w:sz w:val="18"/>
          <w:szCs w:val="18"/>
        </w:rPr>
      </w:pPr>
      <w:r w:rsidRPr="00D76580">
        <w:rPr>
          <w:rFonts w:ascii="Arial" w:hAnsi="Arial" w:cs="Arial"/>
          <w:sz w:val="18"/>
          <w:szCs w:val="18"/>
        </w:rPr>
        <w:t>According to its consequences for economic growth, which policy do you think is the one that the United States should adopt?</w:t>
      </w:r>
    </w:p>
    <w:p w14:paraId="19628E9B" w14:textId="77777777" w:rsidR="006661C8" w:rsidRPr="00D76580" w:rsidRDefault="006661C8" w:rsidP="006661C8">
      <w:pPr>
        <w:pStyle w:val="ListParagraph"/>
        <w:numPr>
          <w:ilvl w:val="0"/>
          <w:numId w:val="12"/>
        </w:numPr>
        <w:rPr>
          <w:rFonts w:ascii="Arial" w:hAnsi="Arial" w:cs="Arial"/>
          <w:sz w:val="18"/>
          <w:szCs w:val="18"/>
        </w:rPr>
      </w:pPr>
      <w:r w:rsidRPr="00D76580">
        <w:rPr>
          <w:rFonts w:ascii="Arial" w:hAnsi="Arial" w:cs="Arial"/>
          <w:sz w:val="18"/>
          <w:szCs w:val="18"/>
        </w:rPr>
        <w:t>Policy C</w:t>
      </w:r>
    </w:p>
    <w:p w14:paraId="750598FC" w14:textId="77777777" w:rsidR="006661C8" w:rsidRPr="00D76580" w:rsidRDefault="006661C8" w:rsidP="006661C8">
      <w:pPr>
        <w:pStyle w:val="ListParagraph"/>
        <w:numPr>
          <w:ilvl w:val="0"/>
          <w:numId w:val="12"/>
        </w:numPr>
        <w:rPr>
          <w:rFonts w:ascii="Arial" w:hAnsi="Arial" w:cs="Arial"/>
          <w:sz w:val="18"/>
          <w:szCs w:val="18"/>
        </w:rPr>
      </w:pPr>
      <w:r w:rsidRPr="00D76580">
        <w:rPr>
          <w:rFonts w:ascii="Arial" w:hAnsi="Arial" w:cs="Arial"/>
          <w:sz w:val="18"/>
          <w:szCs w:val="18"/>
        </w:rPr>
        <w:t>Policy D</w:t>
      </w:r>
    </w:p>
    <w:p w14:paraId="72CB0317" w14:textId="77777777" w:rsidR="00A33C7A" w:rsidRPr="007A6EBB" w:rsidRDefault="00A33C7A" w:rsidP="004A42CA">
      <w:pPr>
        <w:spacing w:after="0"/>
        <w:rPr>
          <w:b/>
        </w:rPr>
      </w:pPr>
    </w:p>
    <w:p w14:paraId="714279D2" w14:textId="77777777" w:rsidR="00A33C7A" w:rsidRPr="007A6EBB" w:rsidRDefault="00A33C7A" w:rsidP="004A42CA">
      <w:pPr>
        <w:spacing w:after="0"/>
        <w:rPr>
          <w:b/>
        </w:rPr>
      </w:pPr>
    </w:p>
    <w:p w14:paraId="1E485FDB" w14:textId="77777777" w:rsidR="00A33C7A" w:rsidRPr="007A6EBB" w:rsidRDefault="00A33C7A" w:rsidP="004A42CA">
      <w:pPr>
        <w:spacing w:after="0"/>
        <w:rPr>
          <w:b/>
        </w:rPr>
      </w:pPr>
    </w:p>
    <w:p w14:paraId="5992240E" w14:textId="77777777" w:rsidR="00A33C7A" w:rsidRPr="007A6EBB" w:rsidRDefault="00A33C7A" w:rsidP="004A42CA">
      <w:pPr>
        <w:spacing w:after="0"/>
        <w:rPr>
          <w:b/>
        </w:rPr>
      </w:pPr>
    </w:p>
    <w:p w14:paraId="567E2293" w14:textId="77777777" w:rsidR="00A33C7A" w:rsidRPr="007A6EBB" w:rsidRDefault="00A33C7A" w:rsidP="004A42CA">
      <w:pPr>
        <w:spacing w:after="0"/>
        <w:rPr>
          <w:b/>
        </w:rPr>
      </w:pPr>
    </w:p>
    <w:p w14:paraId="4001340C" w14:textId="77777777" w:rsidR="00A33C7A" w:rsidRPr="007A6EBB" w:rsidRDefault="00A33C7A" w:rsidP="004A42CA">
      <w:pPr>
        <w:spacing w:after="0"/>
        <w:rPr>
          <w:b/>
        </w:rPr>
      </w:pPr>
    </w:p>
    <w:p w14:paraId="0936979D" w14:textId="77777777" w:rsidR="00A33C7A" w:rsidRPr="007A6EBB" w:rsidRDefault="00A33C7A" w:rsidP="004A42CA">
      <w:pPr>
        <w:spacing w:after="0"/>
        <w:rPr>
          <w:b/>
        </w:rPr>
      </w:pPr>
    </w:p>
    <w:p w14:paraId="0E63210E" w14:textId="77777777" w:rsidR="00A33C7A" w:rsidRPr="007A6EBB" w:rsidRDefault="00A33C7A" w:rsidP="004A42CA">
      <w:pPr>
        <w:spacing w:after="0"/>
        <w:rPr>
          <w:b/>
        </w:rPr>
      </w:pPr>
    </w:p>
    <w:p w14:paraId="0BF7C059" w14:textId="77777777" w:rsidR="00A33C7A" w:rsidRPr="007A6EBB" w:rsidRDefault="00A33C7A" w:rsidP="004A42CA">
      <w:pPr>
        <w:spacing w:after="0"/>
        <w:rPr>
          <w:b/>
        </w:rPr>
      </w:pPr>
    </w:p>
    <w:p w14:paraId="3A9ADAE4" w14:textId="77777777" w:rsidR="006661C8" w:rsidRDefault="006661C8" w:rsidP="006661C8">
      <w:pPr>
        <w:rPr>
          <w:rFonts w:ascii="Arial" w:hAnsi="Arial" w:cs="Arial"/>
          <w:b/>
          <w:sz w:val="18"/>
          <w:szCs w:val="18"/>
        </w:rPr>
      </w:pPr>
      <w:r>
        <w:rPr>
          <w:rFonts w:ascii="Arial" w:hAnsi="Arial" w:cs="Arial"/>
          <w:b/>
          <w:sz w:val="18"/>
          <w:szCs w:val="18"/>
        </w:rPr>
        <w:t>SBB430</w:t>
      </w:r>
    </w:p>
    <w:p w14:paraId="61CC3E62" w14:textId="77777777" w:rsidR="006661C8" w:rsidRPr="00D76580" w:rsidRDefault="006661C8" w:rsidP="006661C8">
      <w:pPr>
        <w:rPr>
          <w:rFonts w:ascii="Arial" w:hAnsi="Arial" w:cs="Arial"/>
          <w:b/>
          <w:sz w:val="18"/>
          <w:szCs w:val="18"/>
        </w:rPr>
      </w:pPr>
      <w:r w:rsidRPr="00D76580">
        <w:rPr>
          <w:rFonts w:ascii="Arial" w:hAnsi="Arial" w:cs="Arial"/>
          <w:b/>
          <w:sz w:val="18"/>
          <w:szCs w:val="18"/>
        </w:rPr>
        <w:t xml:space="preserve">SINGLE </w:t>
      </w:r>
      <w:r>
        <w:rPr>
          <w:rFonts w:ascii="Arial" w:hAnsi="Arial" w:cs="Arial"/>
          <w:b/>
          <w:sz w:val="18"/>
          <w:szCs w:val="18"/>
        </w:rPr>
        <w:t>CHOICE</w:t>
      </w:r>
    </w:p>
    <w:p w14:paraId="73822278" w14:textId="77777777" w:rsidR="006661C8" w:rsidRPr="00D76580" w:rsidRDefault="006661C8" w:rsidP="006661C8">
      <w:pPr>
        <w:rPr>
          <w:rFonts w:ascii="Arial" w:hAnsi="Arial" w:cs="Arial"/>
          <w:b/>
          <w:sz w:val="18"/>
          <w:szCs w:val="18"/>
        </w:rPr>
      </w:pPr>
      <w:r w:rsidRPr="00D76580">
        <w:rPr>
          <w:rFonts w:ascii="Arial" w:hAnsi="Arial" w:cs="Arial"/>
          <w:b/>
          <w:sz w:val="18"/>
          <w:szCs w:val="18"/>
        </w:rPr>
        <w:t>Social security</w:t>
      </w:r>
    </w:p>
    <w:p w14:paraId="627152DF" w14:textId="77777777" w:rsidR="006661C8" w:rsidRPr="00D76580" w:rsidRDefault="006661C8" w:rsidP="006661C8">
      <w:pPr>
        <w:rPr>
          <w:rFonts w:ascii="Arial" w:hAnsi="Arial" w:cs="Arial"/>
          <w:sz w:val="18"/>
          <w:szCs w:val="18"/>
        </w:rPr>
      </w:pPr>
      <w:r w:rsidRPr="00D76580">
        <w:rPr>
          <w:rFonts w:ascii="Arial" w:hAnsi="Arial" w:cs="Arial"/>
          <w:sz w:val="18"/>
          <w:szCs w:val="18"/>
        </w:rPr>
        <w:t xml:space="preserve">Currently, Social Security is a program that transfers money from current workers to current retirees.  None of the funds are invested in the stock or bond market.  </w:t>
      </w:r>
    </w:p>
    <w:p w14:paraId="308529D4" w14:textId="77777777" w:rsidR="006661C8" w:rsidRPr="00D76580" w:rsidRDefault="006661C8" w:rsidP="006661C8">
      <w:pPr>
        <w:rPr>
          <w:rFonts w:ascii="Arial" w:hAnsi="Arial" w:cs="Arial"/>
          <w:sz w:val="18"/>
          <w:szCs w:val="18"/>
        </w:rPr>
      </w:pPr>
    </w:p>
    <w:p w14:paraId="7FA2644E" w14:textId="77777777" w:rsidR="006661C8" w:rsidRPr="00D76580" w:rsidRDefault="006661C8" w:rsidP="006661C8">
      <w:pPr>
        <w:rPr>
          <w:rFonts w:ascii="Arial" w:hAnsi="Arial" w:cs="Arial"/>
          <w:sz w:val="18"/>
          <w:szCs w:val="18"/>
        </w:rPr>
      </w:pPr>
      <w:r w:rsidRPr="00D76580">
        <w:rPr>
          <w:rFonts w:ascii="Arial" w:hAnsi="Arial" w:cs="Arial"/>
          <w:sz w:val="18"/>
          <w:szCs w:val="18"/>
        </w:rPr>
        <w:t xml:space="preserve">A proposal has been made that would allow current workers to take some of the taxes that they pay into Social Security and to invest them in selected funds in the stock market.  Some critics argue that investing retirement funds in the stock market is too risky, especially given the 2008 collapse of the stock market, while others think that in the long-term, the potential for high returns justifies the risk.  </w:t>
      </w:r>
    </w:p>
    <w:p w14:paraId="13EF10AE" w14:textId="77777777" w:rsidR="006661C8" w:rsidRPr="00D76580" w:rsidRDefault="006661C8" w:rsidP="006661C8">
      <w:pPr>
        <w:rPr>
          <w:rFonts w:ascii="Arial" w:hAnsi="Arial" w:cs="Arial"/>
          <w:sz w:val="18"/>
          <w:szCs w:val="18"/>
        </w:rPr>
      </w:pPr>
    </w:p>
    <w:p w14:paraId="555F9EEE" w14:textId="77777777" w:rsidR="006661C8" w:rsidRPr="00D76580" w:rsidRDefault="006661C8" w:rsidP="006661C8">
      <w:pPr>
        <w:rPr>
          <w:rFonts w:ascii="Arial" w:hAnsi="Arial" w:cs="Arial"/>
          <w:sz w:val="18"/>
          <w:szCs w:val="18"/>
        </w:rPr>
      </w:pPr>
      <w:r w:rsidRPr="00D76580">
        <w:rPr>
          <w:rFonts w:ascii="Arial" w:hAnsi="Arial" w:cs="Arial"/>
          <w:sz w:val="18"/>
          <w:szCs w:val="18"/>
        </w:rPr>
        <w:t>What do you think?  Do you agree or disagree with this proposed change from the current system?</w:t>
      </w:r>
    </w:p>
    <w:p w14:paraId="5060E162" w14:textId="77777777" w:rsidR="006661C8" w:rsidRPr="00D76580" w:rsidRDefault="006661C8" w:rsidP="006661C8">
      <w:pPr>
        <w:pStyle w:val="ListParagraph"/>
        <w:numPr>
          <w:ilvl w:val="0"/>
          <w:numId w:val="9"/>
        </w:numPr>
        <w:rPr>
          <w:rFonts w:ascii="Arial" w:hAnsi="Arial" w:cs="Arial"/>
          <w:sz w:val="18"/>
          <w:szCs w:val="18"/>
        </w:rPr>
      </w:pPr>
      <w:r w:rsidRPr="00D76580">
        <w:rPr>
          <w:rFonts w:ascii="Arial" w:hAnsi="Arial" w:cs="Arial"/>
          <w:sz w:val="18"/>
          <w:szCs w:val="18"/>
        </w:rPr>
        <w:t>Strongly agree with the proposed change</w:t>
      </w:r>
    </w:p>
    <w:p w14:paraId="2FB34D09" w14:textId="77777777" w:rsidR="006661C8" w:rsidRPr="00D76580" w:rsidRDefault="006661C8" w:rsidP="006661C8">
      <w:pPr>
        <w:pStyle w:val="ListParagraph"/>
        <w:numPr>
          <w:ilvl w:val="0"/>
          <w:numId w:val="9"/>
        </w:numPr>
        <w:rPr>
          <w:rFonts w:ascii="Arial" w:hAnsi="Arial" w:cs="Arial"/>
          <w:sz w:val="18"/>
          <w:szCs w:val="18"/>
        </w:rPr>
      </w:pPr>
      <w:r w:rsidRPr="00D76580">
        <w:rPr>
          <w:rFonts w:ascii="Arial" w:hAnsi="Arial" w:cs="Arial"/>
          <w:sz w:val="18"/>
          <w:szCs w:val="18"/>
        </w:rPr>
        <w:t>Somewhat agree with the proposed change</w:t>
      </w:r>
    </w:p>
    <w:p w14:paraId="0C9F2358" w14:textId="77777777" w:rsidR="006661C8" w:rsidRPr="00D76580" w:rsidRDefault="006661C8" w:rsidP="006661C8">
      <w:pPr>
        <w:pStyle w:val="ListParagraph"/>
        <w:numPr>
          <w:ilvl w:val="0"/>
          <w:numId w:val="9"/>
        </w:numPr>
        <w:rPr>
          <w:rFonts w:ascii="Arial" w:hAnsi="Arial" w:cs="Arial"/>
          <w:sz w:val="18"/>
          <w:szCs w:val="18"/>
        </w:rPr>
      </w:pPr>
      <w:r w:rsidRPr="00D76580">
        <w:rPr>
          <w:rFonts w:ascii="Arial" w:hAnsi="Arial" w:cs="Arial"/>
          <w:sz w:val="18"/>
          <w:szCs w:val="18"/>
        </w:rPr>
        <w:t>Somewhat disagree with the proposed change</w:t>
      </w:r>
    </w:p>
    <w:p w14:paraId="501BAEF9" w14:textId="77777777" w:rsidR="006661C8" w:rsidRPr="00D76580" w:rsidRDefault="006661C8" w:rsidP="006661C8">
      <w:pPr>
        <w:pStyle w:val="ListParagraph"/>
        <w:numPr>
          <w:ilvl w:val="0"/>
          <w:numId w:val="9"/>
        </w:numPr>
        <w:rPr>
          <w:rFonts w:ascii="Arial" w:hAnsi="Arial" w:cs="Arial"/>
          <w:sz w:val="18"/>
          <w:szCs w:val="18"/>
        </w:rPr>
      </w:pPr>
      <w:r w:rsidRPr="00D76580">
        <w:rPr>
          <w:rFonts w:ascii="Arial" w:hAnsi="Arial" w:cs="Arial"/>
          <w:sz w:val="18"/>
          <w:szCs w:val="18"/>
        </w:rPr>
        <w:t>Strongly disagree with the proposed change</w:t>
      </w:r>
    </w:p>
    <w:p w14:paraId="511475A6" w14:textId="77777777" w:rsidR="00A33C7A" w:rsidRPr="007A6EBB" w:rsidRDefault="00A33C7A" w:rsidP="004A42CA">
      <w:pPr>
        <w:spacing w:after="0"/>
        <w:rPr>
          <w:b/>
        </w:rPr>
      </w:pPr>
    </w:p>
    <w:p w14:paraId="18F2506D" w14:textId="77777777" w:rsidR="006661C8" w:rsidRDefault="006661C8" w:rsidP="006661C8">
      <w:pPr>
        <w:rPr>
          <w:rFonts w:ascii="Arial" w:hAnsi="Arial" w:cs="Arial"/>
          <w:b/>
          <w:sz w:val="18"/>
          <w:szCs w:val="18"/>
        </w:rPr>
      </w:pPr>
      <w:r>
        <w:rPr>
          <w:rFonts w:ascii="Arial" w:hAnsi="Arial" w:cs="Arial"/>
          <w:b/>
          <w:sz w:val="18"/>
          <w:szCs w:val="18"/>
        </w:rPr>
        <w:br w:type="page"/>
      </w:r>
      <w:r>
        <w:rPr>
          <w:rFonts w:ascii="Arial" w:hAnsi="Arial" w:cs="Arial"/>
          <w:b/>
          <w:sz w:val="18"/>
          <w:szCs w:val="18"/>
        </w:rPr>
        <w:lastRenderedPageBreak/>
        <w:t>SBB431</w:t>
      </w:r>
    </w:p>
    <w:p w14:paraId="23042763" w14:textId="77777777" w:rsidR="006661C8" w:rsidRPr="00D76580" w:rsidRDefault="006661C8" w:rsidP="006661C8">
      <w:pPr>
        <w:rPr>
          <w:rFonts w:ascii="Arial" w:hAnsi="Arial" w:cs="Arial"/>
          <w:b/>
          <w:sz w:val="18"/>
          <w:szCs w:val="18"/>
        </w:rPr>
      </w:pPr>
      <w:r w:rsidRPr="00D76580">
        <w:rPr>
          <w:rFonts w:ascii="Arial" w:hAnsi="Arial" w:cs="Arial"/>
          <w:b/>
          <w:sz w:val="18"/>
          <w:szCs w:val="18"/>
        </w:rPr>
        <w:t xml:space="preserve">SINGLE </w:t>
      </w:r>
      <w:r>
        <w:rPr>
          <w:rFonts w:ascii="Arial" w:hAnsi="Arial" w:cs="Arial"/>
          <w:b/>
          <w:sz w:val="18"/>
          <w:szCs w:val="18"/>
        </w:rPr>
        <w:t>CHOICE</w:t>
      </w:r>
    </w:p>
    <w:p w14:paraId="7167C6DF" w14:textId="77777777" w:rsidR="006661C8" w:rsidRPr="00D76580" w:rsidRDefault="006661C8" w:rsidP="006661C8">
      <w:pPr>
        <w:rPr>
          <w:rFonts w:ascii="Arial" w:hAnsi="Arial" w:cs="Arial"/>
          <w:b/>
          <w:sz w:val="18"/>
          <w:szCs w:val="18"/>
        </w:rPr>
      </w:pPr>
      <w:r w:rsidRPr="00D76580">
        <w:rPr>
          <w:rFonts w:ascii="Arial" w:hAnsi="Arial" w:cs="Arial"/>
          <w:b/>
          <w:sz w:val="18"/>
          <w:szCs w:val="18"/>
        </w:rPr>
        <w:t>Captrade</w:t>
      </w:r>
    </w:p>
    <w:p w14:paraId="354544E9" w14:textId="77777777" w:rsidR="006661C8" w:rsidRPr="00D76580" w:rsidRDefault="006661C8" w:rsidP="006661C8">
      <w:pPr>
        <w:rPr>
          <w:rFonts w:ascii="Arial" w:hAnsi="Arial" w:cs="Arial"/>
          <w:sz w:val="18"/>
          <w:szCs w:val="18"/>
        </w:rPr>
      </w:pPr>
      <w:r w:rsidRPr="00D76580">
        <w:rPr>
          <w:rFonts w:ascii="Arial" w:hAnsi="Arial" w:cs="Arial"/>
          <w:sz w:val="18"/>
          <w:szCs w:val="18"/>
        </w:rPr>
        <w:t xml:space="preserve">The U.S. has pledged to reduce global emissions by 17% by the year 2020, but the U.S. Senate has not yet enacted environmental regulation that would put this emissions reduction into place.  </w:t>
      </w:r>
    </w:p>
    <w:p w14:paraId="3D7167B3" w14:textId="77777777" w:rsidR="006661C8" w:rsidRPr="00D76580" w:rsidRDefault="006661C8" w:rsidP="006661C8">
      <w:pPr>
        <w:rPr>
          <w:rFonts w:ascii="Arial" w:hAnsi="Arial" w:cs="Arial"/>
          <w:sz w:val="18"/>
          <w:szCs w:val="18"/>
        </w:rPr>
      </w:pPr>
    </w:p>
    <w:p w14:paraId="42A41BB0" w14:textId="77777777" w:rsidR="006661C8" w:rsidRPr="00D76580" w:rsidRDefault="006661C8" w:rsidP="006661C8">
      <w:pPr>
        <w:rPr>
          <w:rFonts w:ascii="Arial" w:hAnsi="Arial" w:cs="Arial"/>
          <w:sz w:val="18"/>
          <w:szCs w:val="18"/>
        </w:rPr>
      </w:pPr>
      <w:r w:rsidRPr="00D76580">
        <w:rPr>
          <w:rFonts w:ascii="Arial" w:hAnsi="Arial" w:cs="Arial"/>
          <w:sz w:val="18"/>
          <w:szCs w:val="18"/>
        </w:rPr>
        <w:t xml:space="preserve">A proposal in the Senate has been made to establish a “cap and trade” system that would require companies and institutions to essentially purchase the right to pollute and would allow them to buy and sell credits from one another as a way to curb emissions at the lowest cost.  </w:t>
      </w:r>
    </w:p>
    <w:p w14:paraId="2CC70ABA" w14:textId="77777777" w:rsidR="006661C8" w:rsidRPr="00D76580" w:rsidRDefault="006661C8" w:rsidP="006661C8">
      <w:pPr>
        <w:rPr>
          <w:rFonts w:ascii="Arial" w:hAnsi="Arial" w:cs="Arial"/>
          <w:sz w:val="18"/>
          <w:szCs w:val="18"/>
        </w:rPr>
      </w:pPr>
    </w:p>
    <w:p w14:paraId="6AF3489A" w14:textId="77777777" w:rsidR="006661C8" w:rsidRPr="00D76580" w:rsidRDefault="006661C8" w:rsidP="006661C8">
      <w:pPr>
        <w:rPr>
          <w:rFonts w:ascii="Arial" w:hAnsi="Arial" w:cs="Arial"/>
          <w:sz w:val="18"/>
          <w:szCs w:val="18"/>
        </w:rPr>
      </w:pPr>
      <w:r w:rsidRPr="00D76580">
        <w:rPr>
          <w:rFonts w:ascii="Arial" w:hAnsi="Arial" w:cs="Arial"/>
          <w:sz w:val="18"/>
          <w:szCs w:val="18"/>
        </w:rPr>
        <w:t xml:space="preserve">Some people think that this is too risky a way to handle global warming because it might end up doing more harm than good to the economy while others think any action taken to begin to regulate U.S. emissions justifies the risk.  </w:t>
      </w:r>
    </w:p>
    <w:p w14:paraId="12351D48" w14:textId="77777777" w:rsidR="006661C8" w:rsidRPr="00D76580" w:rsidRDefault="006661C8" w:rsidP="006661C8">
      <w:pPr>
        <w:rPr>
          <w:rFonts w:ascii="Arial" w:hAnsi="Arial" w:cs="Arial"/>
          <w:sz w:val="18"/>
          <w:szCs w:val="18"/>
        </w:rPr>
      </w:pPr>
    </w:p>
    <w:p w14:paraId="1AB104D6" w14:textId="77777777" w:rsidR="006661C8" w:rsidRPr="00D76580" w:rsidRDefault="006661C8" w:rsidP="006661C8">
      <w:pPr>
        <w:rPr>
          <w:rFonts w:ascii="Arial" w:hAnsi="Arial" w:cs="Arial"/>
          <w:sz w:val="18"/>
          <w:szCs w:val="18"/>
        </w:rPr>
      </w:pPr>
      <w:r w:rsidRPr="00D76580">
        <w:rPr>
          <w:rFonts w:ascii="Arial" w:hAnsi="Arial" w:cs="Arial"/>
          <w:sz w:val="18"/>
          <w:szCs w:val="18"/>
        </w:rPr>
        <w:t>What do you think?  Do you agree or disagree with this proposed change from the current system?</w:t>
      </w:r>
    </w:p>
    <w:p w14:paraId="141349A1" w14:textId="77777777" w:rsidR="006661C8" w:rsidRPr="00D76580" w:rsidRDefault="006661C8" w:rsidP="006661C8">
      <w:pPr>
        <w:pStyle w:val="ListParagraph"/>
        <w:numPr>
          <w:ilvl w:val="0"/>
          <w:numId w:val="11"/>
        </w:numPr>
        <w:rPr>
          <w:rFonts w:ascii="Arial" w:hAnsi="Arial" w:cs="Arial"/>
          <w:sz w:val="18"/>
          <w:szCs w:val="18"/>
        </w:rPr>
      </w:pPr>
      <w:r w:rsidRPr="00D76580">
        <w:rPr>
          <w:rFonts w:ascii="Arial" w:hAnsi="Arial" w:cs="Arial"/>
          <w:sz w:val="18"/>
          <w:szCs w:val="18"/>
        </w:rPr>
        <w:t xml:space="preserve">Strongly agree with the proposed change </w:t>
      </w:r>
    </w:p>
    <w:p w14:paraId="42FC6EB2" w14:textId="77777777" w:rsidR="006661C8" w:rsidRPr="00D76580" w:rsidRDefault="006661C8" w:rsidP="006661C8">
      <w:pPr>
        <w:pStyle w:val="ListParagraph"/>
        <w:numPr>
          <w:ilvl w:val="0"/>
          <w:numId w:val="11"/>
        </w:numPr>
        <w:rPr>
          <w:rFonts w:ascii="Arial" w:hAnsi="Arial" w:cs="Arial"/>
          <w:sz w:val="18"/>
          <w:szCs w:val="18"/>
        </w:rPr>
      </w:pPr>
      <w:r w:rsidRPr="00D76580">
        <w:rPr>
          <w:rFonts w:ascii="Arial" w:hAnsi="Arial" w:cs="Arial"/>
          <w:sz w:val="18"/>
          <w:szCs w:val="18"/>
        </w:rPr>
        <w:t>Somewhat agree with the proposed change</w:t>
      </w:r>
    </w:p>
    <w:p w14:paraId="692F67E5" w14:textId="77777777" w:rsidR="006661C8" w:rsidRPr="00D76580" w:rsidRDefault="006661C8" w:rsidP="006661C8">
      <w:pPr>
        <w:pStyle w:val="ListParagraph"/>
        <w:numPr>
          <w:ilvl w:val="0"/>
          <w:numId w:val="11"/>
        </w:numPr>
        <w:rPr>
          <w:rFonts w:ascii="Arial" w:hAnsi="Arial" w:cs="Arial"/>
          <w:sz w:val="18"/>
          <w:szCs w:val="18"/>
        </w:rPr>
      </w:pPr>
      <w:r w:rsidRPr="00D76580">
        <w:rPr>
          <w:rFonts w:ascii="Arial" w:hAnsi="Arial" w:cs="Arial"/>
          <w:sz w:val="18"/>
          <w:szCs w:val="18"/>
        </w:rPr>
        <w:t>Somewhat disagree with the proposed change</w:t>
      </w:r>
    </w:p>
    <w:p w14:paraId="5AB1B619" w14:textId="77777777" w:rsidR="006661C8" w:rsidRPr="00D76580" w:rsidRDefault="006661C8" w:rsidP="006661C8">
      <w:pPr>
        <w:pStyle w:val="ListParagraph"/>
        <w:numPr>
          <w:ilvl w:val="0"/>
          <w:numId w:val="11"/>
        </w:numPr>
        <w:rPr>
          <w:rFonts w:ascii="Arial" w:hAnsi="Arial" w:cs="Arial"/>
          <w:sz w:val="18"/>
          <w:szCs w:val="18"/>
        </w:rPr>
      </w:pPr>
      <w:r w:rsidRPr="00D76580">
        <w:rPr>
          <w:rFonts w:ascii="Arial" w:hAnsi="Arial" w:cs="Arial"/>
          <w:sz w:val="18"/>
          <w:szCs w:val="18"/>
        </w:rPr>
        <w:t>Strongly disagree with the proposed change</w:t>
      </w:r>
    </w:p>
    <w:p w14:paraId="6EA3CB39" w14:textId="77777777" w:rsidR="00940FB0" w:rsidRPr="007A6EBB" w:rsidRDefault="00940FB0" w:rsidP="00740383">
      <w:pPr>
        <w:spacing w:after="0"/>
      </w:pPr>
    </w:p>
    <w:sectPr w:rsidR="00940FB0" w:rsidRPr="007A6EBB" w:rsidSect="00940FB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font187">
    <w:altName w:val="Times New Roman"/>
    <w:charset w:val="00"/>
    <w:family w:val="auto"/>
    <w:pitch w:val="variable"/>
  </w:font>
  <w:font w:name="Lucida Grande">
    <w:charset w:val="00"/>
    <w:family w:val="auto"/>
    <w:pitch w:val="variable"/>
    <w:sig w:usb0="00000003" w:usb1="00000000" w:usb2="00000000" w:usb3="00000000" w:csb0="00000001" w:csb1="00000000"/>
  </w:font>
  <w:font w:name="Times-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11455"/>
    <w:multiLevelType w:val="hybridMultilevel"/>
    <w:tmpl w:val="29C26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0646C"/>
    <w:multiLevelType w:val="hybridMultilevel"/>
    <w:tmpl w:val="6B341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01A5C"/>
    <w:multiLevelType w:val="hybridMultilevel"/>
    <w:tmpl w:val="30BAD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CE7790"/>
    <w:multiLevelType w:val="hybridMultilevel"/>
    <w:tmpl w:val="06DEE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E7242C"/>
    <w:multiLevelType w:val="hybridMultilevel"/>
    <w:tmpl w:val="1B829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CA32C5"/>
    <w:multiLevelType w:val="hybridMultilevel"/>
    <w:tmpl w:val="A978E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457508"/>
    <w:multiLevelType w:val="hybridMultilevel"/>
    <w:tmpl w:val="04720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A90DEF"/>
    <w:multiLevelType w:val="hybridMultilevel"/>
    <w:tmpl w:val="77823614"/>
    <w:lvl w:ilvl="0" w:tplc="45C87254">
      <w:start w:val="1"/>
      <w:numFmt w:val="decimal"/>
      <w:lvlText w:val="%1"/>
      <w:lvlJc w:val="left"/>
      <w:pPr>
        <w:ind w:left="1800" w:hanging="144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6DEB1D1C"/>
    <w:multiLevelType w:val="hybridMultilevel"/>
    <w:tmpl w:val="04487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B371D3"/>
    <w:multiLevelType w:val="hybridMultilevel"/>
    <w:tmpl w:val="EC0C47AC"/>
    <w:lvl w:ilvl="0" w:tplc="45C87254">
      <w:start w:val="1"/>
      <w:numFmt w:val="decimal"/>
      <w:lvlText w:val="%1"/>
      <w:lvlJc w:val="left"/>
      <w:pPr>
        <w:ind w:left="1800" w:hanging="144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70095A45"/>
    <w:multiLevelType w:val="hybridMultilevel"/>
    <w:tmpl w:val="B4E0A428"/>
    <w:lvl w:ilvl="0" w:tplc="45C87254">
      <w:start w:val="1"/>
      <w:numFmt w:val="decimal"/>
      <w:lvlText w:val="%1"/>
      <w:lvlJc w:val="left"/>
      <w:pPr>
        <w:ind w:left="1800" w:hanging="144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7D602EAD"/>
    <w:multiLevelType w:val="hybridMultilevel"/>
    <w:tmpl w:val="DB82B3A8"/>
    <w:lvl w:ilvl="0" w:tplc="45C87254">
      <w:start w:val="1"/>
      <w:numFmt w:val="decimal"/>
      <w:lvlText w:val="%1"/>
      <w:lvlJc w:val="left"/>
      <w:pPr>
        <w:ind w:left="1800" w:hanging="144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6"/>
  </w:num>
  <w:num w:numId="3">
    <w:abstractNumId w:val="3"/>
  </w:num>
  <w:num w:numId="4">
    <w:abstractNumId w:val="11"/>
  </w:num>
  <w:num w:numId="5">
    <w:abstractNumId w:val="7"/>
  </w:num>
  <w:num w:numId="6">
    <w:abstractNumId w:val="9"/>
  </w:num>
  <w:num w:numId="7">
    <w:abstractNumId w:val="10"/>
  </w:num>
  <w:num w:numId="8">
    <w:abstractNumId w:val="8"/>
  </w:num>
  <w:num w:numId="9">
    <w:abstractNumId w:val="4"/>
  </w:num>
  <w:num w:numId="10">
    <w:abstractNumId w:val="5"/>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FB0"/>
    <w:rsid w:val="00005CD2"/>
    <w:rsid w:val="000142EF"/>
    <w:rsid w:val="000274B4"/>
    <w:rsid w:val="00045CF7"/>
    <w:rsid w:val="000930BB"/>
    <w:rsid w:val="000A25F5"/>
    <w:rsid w:val="000C602F"/>
    <w:rsid w:val="000E7041"/>
    <w:rsid w:val="000E7E0A"/>
    <w:rsid w:val="000F28D4"/>
    <w:rsid w:val="00100978"/>
    <w:rsid w:val="00115986"/>
    <w:rsid w:val="001314E0"/>
    <w:rsid w:val="0015071A"/>
    <w:rsid w:val="001547B8"/>
    <w:rsid w:val="00165A99"/>
    <w:rsid w:val="001949E3"/>
    <w:rsid w:val="001B77E4"/>
    <w:rsid w:val="001D6D9E"/>
    <w:rsid w:val="00202EDD"/>
    <w:rsid w:val="00216103"/>
    <w:rsid w:val="00232DED"/>
    <w:rsid w:val="00252996"/>
    <w:rsid w:val="002633A9"/>
    <w:rsid w:val="002713E5"/>
    <w:rsid w:val="0028053F"/>
    <w:rsid w:val="00283D56"/>
    <w:rsid w:val="00287FF2"/>
    <w:rsid w:val="00293109"/>
    <w:rsid w:val="00294AED"/>
    <w:rsid w:val="002A069C"/>
    <w:rsid w:val="002C2297"/>
    <w:rsid w:val="002E035D"/>
    <w:rsid w:val="002F79B1"/>
    <w:rsid w:val="002F79ED"/>
    <w:rsid w:val="0030060E"/>
    <w:rsid w:val="00310F77"/>
    <w:rsid w:val="003254CF"/>
    <w:rsid w:val="00363D9F"/>
    <w:rsid w:val="0036444D"/>
    <w:rsid w:val="0038213B"/>
    <w:rsid w:val="00387CEE"/>
    <w:rsid w:val="003A690A"/>
    <w:rsid w:val="003B7290"/>
    <w:rsid w:val="003C4129"/>
    <w:rsid w:val="003E5E03"/>
    <w:rsid w:val="003F2A2A"/>
    <w:rsid w:val="003F6A41"/>
    <w:rsid w:val="00401A2A"/>
    <w:rsid w:val="004212A1"/>
    <w:rsid w:val="00425484"/>
    <w:rsid w:val="00441447"/>
    <w:rsid w:val="00472678"/>
    <w:rsid w:val="0049452C"/>
    <w:rsid w:val="004A0234"/>
    <w:rsid w:val="004A1B50"/>
    <w:rsid w:val="004A42CA"/>
    <w:rsid w:val="004C262C"/>
    <w:rsid w:val="004E53E9"/>
    <w:rsid w:val="004F33D3"/>
    <w:rsid w:val="00534040"/>
    <w:rsid w:val="00562871"/>
    <w:rsid w:val="005725FE"/>
    <w:rsid w:val="005874F2"/>
    <w:rsid w:val="00594833"/>
    <w:rsid w:val="00596ABE"/>
    <w:rsid w:val="005B4A16"/>
    <w:rsid w:val="005B4E16"/>
    <w:rsid w:val="005E1693"/>
    <w:rsid w:val="005F4065"/>
    <w:rsid w:val="0062641C"/>
    <w:rsid w:val="006264F7"/>
    <w:rsid w:val="00635123"/>
    <w:rsid w:val="006661C8"/>
    <w:rsid w:val="006729FD"/>
    <w:rsid w:val="00672BED"/>
    <w:rsid w:val="00674660"/>
    <w:rsid w:val="00691C64"/>
    <w:rsid w:val="006933CD"/>
    <w:rsid w:val="006C17E8"/>
    <w:rsid w:val="006C4282"/>
    <w:rsid w:val="006D3311"/>
    <w:rsid w:val="006E315D"/>
    <w:rsid w:val="00712027"/>
    <w:rsid w:val="0072355F"/>
    <w:rsid w:val="00727863"/>
    <w:rsid w:val="00740383"/>
    <w:rsid w:val="0077351C"/>
    <w:rsid w:val="00775B50"/>
    <w:rsid w:val="00775D77"/>
    <w:rsid w:val="00785BC9"/>
    <w:rsid w:val="007A3169"/>
    <w:rsid w:val="007A6EBB"/>
    <w:rsid w:val="007B78F3"/>
    <w:rsid w:val="007B7991"/>
    <w:rsid w:val="007C09D8"/>
    <w:rsid w:val="007C7516"/>
    <w:rsid w:val="007D6CE7"/>
    <w:rsid w:val="007E13EE"/>
    <w:rsid w:val="007F399F"/>
    <w:rsid w:val="00805F0F"/>
    <w:rsid w:val="008A12EA"/>
    <w:rsid w:val="008D1C6E"/>
    <w:rsid w:val="008E365F"/>
    <w:rsid w:val="00914868"/>
    <w:rsid w:val="009174E9"/>
    <w:rsid w:val="00922F97"/>
    <w:rsid w:val="00934376"/>
    <w:rsid w:val="00940FB0"/>
    <w:rsid w:val="0094468B"/>
    <w:rsid w:val="00972B57"/>
    <w:rsid w:val="00976BBF"/>
    <w:rsid w:val="00976E51"/>
    <w:rsid w:val="0098623A"/>
    <w:rsid w:val="00992464"/>
    <w:rsid w:val="009A25E8"/>
    <w:rsid w:val="009B7106"/>
    <w:rsid w:val="009E3F61"/>
    <w:rsid w:val="00A108BF"/>
    <w:rsid w:val="00A33C7A"/>
    <w:rsid w:val="00A42A97"/>
    <w:rsid w:val="00A63589"/>
    <w:rsid w:val="00A805B0"/>
    <w:rsid w:val="00AB0696"/>
    <w:rsid w:val="00AC2014"/>
    <w:rsid w:val="00AC3C02"/>
    <w:rsid w:val="00AC4272"/>
    <w:rsid w:val="00AD4A1F"/>
    <w:rsid w:val="00AD5DEB"/>
    <w:rsid w:val="00AD7D74"/>
    <w:rsid w:val="00AE438F"/>
    <w:rsid w:val="00B045B3"/>
    <w:rsid w:val="00B056EA"/>
    <w:rsid w:val="00B13E50"/>
    <w:rsid w:val="00B466BC"/>
    <w:rsid w:val="00B74A3C"/>
    <w:rsid w:val="00B84C56"/>
    <w:rsid w:val="00B9689B"/>
    <w:rsid w:val="00BA3685"/>
    <w:rsid w:val="00BA588B"/>
    <w:rsid w:val="00BA6EB3"/>
    <w:rsid w:val="00BB67FB"/>
    <w:rsid w:val="00BB6F83"/>
    <w:rsid w:val="00BC15D9"/>
    <w:rsid w:val="00BD2482"/>
    <w:rsid w:val="00BD580E"/>
    <w:rsid w:val="00BE5AA0"/>
    <w:rsid w:val="00C173B8"/>
    <w:rsid w:val="00C269D0"/>
    <w:rsid w:val="00C416E9"/>
    <w:rsid w:val="00C45150"/>
    <w:rsid w:val="00C67DC4"/>
    <w:rsid w:val="00CB6A80"/>
    <w:rsid w:val="00CC7804"/>
    <w:rsid w:val="00CE1383"/>
    <w:rsid w:val="00CE4A62"/>
    <w:rsid w:val="00D052A2"/>
    <w:rsid w:val="00D20D9C"/>
    <w:rsid w:val="00D300D2"/>
    <w:rsid w:val="00D4366B"/>
    <w:rsid w:val="00D43CB9"/>
    <w:rsid w:val="00D63866"/>
    <w:rsid w:val="00D75DC6"/>
    <w:rsid w:val="00D77B99"/>
    <w:rsid w:val="00D91935"/>
    <w:rsid w:val="00D93B2B"/>
    <w:rsid w:val="00D95495"/>
    <w:rsid w:val="00DD4903"/>
    <w:rsid w:val="00DF316E"/>
    <w:rsid w:val="00E14B49"/>
    <w:rsid w:val="00E15C7A"/>
    <w:rsid w:val="00E164FB"/>
    <w:rsid w:val="00E51A88"/>
    <w:rsid w:val="00E77752"/>
    <w:rsid w:val="00EB099C"/>
    <w:rsid w:val="00EB6FC6"/>
    <w:rsid w:val="00EB73F9"/>
    <w:rsid w:val="00EF757A"/>
    <w:rsid w:val="00F12050"/>
    <w:rsid w:val="00F52416"/>
    <w:rsid w:val="00F715D4"/>
    <w:rsid w:val="00F802E1"/>
    <w:rsid w:val="00F81FCD"/>
    <w:rsid w:val="00FA5673"/>
    <w:rsid w:val="00FB2D40"/>
    <w:rsid w:val="00FB41F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D216"/>
  <w15:docId w15:val="{71D2CB10-87B7-4867-AEA8-600B17C43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99"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76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0F28D4"/>
  </w:style>
  <w:style w:type="paragraph" w:styleId="ListParagraph">
    <w:name w:val="List Paragraph"/>
    <w:basedOn w:val="Normal"/>
    <w:uiPriority w:val="34"/>
    <w:qFormat/>
    <w:rsid w:val="00C269D0"/>
    <w:pPr>
      <w:suppressAutoHyphens/>
      <w:spacing w:after="0" w:line="100" w:lineRule="atLeast"/>
      <w:ind w:left="720"/>
      <w:contextualSpacing/>
    </w:pPr>
    <w:rPr>
      <w:rFonts w:ascii="Garamond" w:eastAsia="SimSun" w:hAnsi="Garamond" w:cs="font187"/>
      <w:kern w:val="1"/>
      <w:szCs w:val="22"/>
      <w:lang w:bidi="en-US"/>
    </w:rPr>
  </w:style>
  <w:style w:type="character" w:styleId="BookTitle">
    <w:name w:val="Book Title"/>
    <w:aliases w:val="Table Text"/>
    <w:basedOn w:val="DefaultParagraphFont"/>
    <w:uiPriority w:val="99"/>
    <w:qFormat/>
    <w:rsid w:val="00C269D0"/>
    <w:rPr>
      <w:rFonts w:cs="Times New Roman"/>
      <w:bCs/>
      <w:color w:val="000000"/>
    </w:rPr>
  </w:style>
  <w:style w:type="paragraph" w:customStyle="1" w:styleId="Memotext">
    <w:name w:val="Memo text"/>
    <w:basedOn w:val="Normal"/>
    <w:link w:val="MemotextChar"/>
    <w:uiPriority w:val="99"/>
    <w:rsid w:val="00C269D0"/>
    <w:pPr>
      <w:spacing w:after="0"/>
    </w:pPr>
    <w:rPr>
      <w:rFonts w:ascii="Garamond" w:eastAsia="Times New Roman" w:hAnsi="Garamond" w:cs="Times New Roman"/>
      <w:szCs w:val="22"/>
    </w:rPr>
  </w:style>
  <w:style w:type="character" w:customStyle="1" w:styleId="MemotextChar">
    <w:name w:val="Memo text Char"/>
    <w:basedOn w:val="DefaultParagraphFont"/>
    <w:link w:val="Memotext"/>
    <w:uiPriority w:val="99"/>
    <w:locked/>
    <w:rsid w:val="00C269D0"/>
    <w:rPr>
      <w:rFonts w:ascii="Garamond" w:eastAsia="Times New Roman" w:hAnsi="Garamond" w:cs="Times New Roman"/>
      <w:szCs w:val="22"/>
    </w:rPr>
  </w:style>
  <w:style w:type="paragraph" w:styleId="BalloonText">
    <w:name w:val="Balloon Text"/>
    <w:basedOn w:val="Normal"/>
    <w:link w:val="BalloonTextChar"/>
    <w:rsid w:val="0049452C"/>
    <w:pPr>
      <w:spacing w:after="0"/>
    </w:pPr>
    <w:rPr>
      <w:rFonts w:ascii="Lucida Grande" w:hAnsi="Lucida Grande"/>
      <w:sz w:val="18"/>
      <w:szCs w:val="18"/>
    </w:rPr>
  </w:style>
  <w:style w:type="character" w:customStyle="1" w:styleId="BalloonTextChar">
    <w:name w:val="Balloon Text Char"/>
    <w:basedOn w:val="DefaultParagraphFont"/>
    <w:link w:val="BalloonText"/>
    <w:rsid w:val="0049452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35</Pages>
  <Words>4960</Words>
  <Characters>28274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33168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Shin</dc:creator>
  <cp:lastModifiedBy>Neil Malhotra</cp:lastModifiedBy>
  <cp:revision>2</cp:revision>
  <dcterms:created xsi:type="dcterms:W3CDTF">2021-02-05T01:53:00Z</dcterms:created>
  <dcterms:modified xsi:type="dcterms:W3CDTF">2021-02-05T01:53:00Z</dcterms:modified>
</cp:coreProperties>
</file>