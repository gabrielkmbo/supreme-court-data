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Rule="auto"/>
        <w:rPr/>
      </w:pPr>
      <w:r w:rsidDel="00000000" w:rsidR="00000000" w:rsidRPr="00000000">
        <w:rPr>
          <w:rtl w:val="0"/>
        </w:rPr>
        <w:t xml:space="preserve">DESCRIPTION: You are invited to participate in a research study conducted by researchers at Stanford University, Harvard University, and The University of Texas on decisions to be made by the Supreme Court. You will be asked to complete a series of survey questions.</w:t>
      </w:r>
    </w:p>
    <w:p w:rsidR="00000000" w:rsidDel="00000000" w:rsidP="00000000" w:rsidRDefault="00000000" w:rsidRPr="00000000" w14:paraId="00000002">
      <w:pPr>
        <w:spacing w:before="240" w:lineRule="auto"/>
        <w:rPr/>
      </w:pPr>
      <w:r w:rsidDel="00000000" w:rsidR="00000000" w:rsidRPr="00000000">
        <w:rPr>
          <w:rtl w:val="0"/>
        </w:rPr>
        <w:t xml:space="preserve">TIME INVOLVEMENT: Your participation will take approximately 20 minutes.</w:t>
      </w:r>
    </w:p>
    <w:p w:rsidR="00000000" w:rsidDel="00000000" w:rsidP="00000000" w:rsidRDefault="00000000" w:rsidRPr="00000000" w14:paraId="00000003">
      <w:pPr>
        <w:spacing w:before="240" w:lineRule="auto"/>
        <w:rPr/>
      </w:pPr>
      <w:r w:rsidDel="00000000" w:rsidR="00000000" w:rsidRPr="00000000">
        <w:rPr>
          <w:rtl w:val="0"/>
        </w:rPr>
        <w:t xml:space="preserve">RISKS AND BENEFITS: There are no foreseeable risks associated with this study. Study data will be stored securely, in compliance with Stanford University standards, minimizing the risk of confidentiality breach. There are no benefits which may reasonably be expected to result from this study. We cannot and do not guarantee or promise that you will receive any benefits from this study.</w:t>
      </w:r>
    </w:p>
    <w:p w:rsidR="00000000" w:rsidDel="00000000" w:rsidP="00000000" w:rsidRDefault="00000000" w:rsidRPr="00000000" w14:paraId="00000004">
      <w:pPr>
        <w:spacing w:before="240" w:lineRule="auto"/>
        <w:rPr/>
      </w:pPr>
      <w:r w:rsidDel="00000000" w:rsidR="00000000" w:rsidRPr="00000000">
        <w:rPr>
          <w:rtl w:val="0"/>
        </w:rPr>
        <w:t xml:space="preserve">PAYMENTS: You will receive compensation for your participation based on your agreement with YouGov.</w:t>
      </w:r>
    </w:p>
    <w:p w:rsidR="00000000" w:rsidDel="00000000" w:rsidP="00000000" w:rsidRDefault="00000000" w:rsidRPr="00000000" w14:paraId="00000005">
      <w:pPr>
        <w:spacing w:before="240" w:lineRule="auto"/>
        <w:rPr/>
      </w:pPr>
      <w:r w:rsidDel="00000000" w:rsidR="00000000" w:rsidRPr="00000000">
        <w:rPr>
          <w:rtl w:val="0"/>
        </w:rPr>
        <w:t xml:space="preserve">PARTICIPANT’S RIGHTS: If you have read this form and have decided to participate in this project, please understand your </w:t>
      </w:r>
      <w:r w:rsidDel="00000000" w:rsidR="00000000" w:rsidRPr="00000000">
        <w:rPr>
          <w:b w:val="1"/>
          <w:rtl w:val="0"/>
        </w:rPr>
        <w:t xml:space="preserve">participation is voluntary</w:t>
      </w:r>
      <w:r w:rsidDel="00000000" w:rsidR="00000000" w:rsidRPr="00000000">
        <w:rPr>
          <w:rtl w:val="0"/>
        </w:rPr>
        <w:t xml:space="preserve"> and you have the </w:t>
      </w:r>
      <w:r w:rsidDel="00000000" w:rsidR="00000000" w:rsidRPr="00000000">
        <w:rPr>
          <w:b w:val="1"/>
          <w:rtl w:val="0"/>
        </w:rPr>
        <w:t xml:space="preserve">right to withdraw your consent or discontinue participation at any time without penalty or loss of benefits to which you are otherwise entitled. The alternative is not to participate.</w:t>
      </w:r>
      <w:r w:rsidDel="00000000" w:rsidR="00000000" w:rsidRPr="00000000">
        <w:rPr>
          <w:rtl w:val="0"/>
        </w:rPr>
        <w:t xml:space="preserv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p>
    <w:p w:rsidR="00000000" w:rsidDel="00000000" w:rsidP="00000000" w:rsidRDefault="00000000" w:rsidRPr="00000000" w14:paraId="00000006">
      <w:pPr>
        <w:spacing w:after="240" w:before="240" w:lineRule="auto"/>
        <w:rPr/>
      </w:pPr>
      <w:r w:rsidDel="00000000" w:rsidR="00000000" w:rsidRPr="00000000">
        <w:rPr>
          <w:rtl w:val="0"/>
        </w:rPr>
        <w:t xml:space="preserve">In accordance with scientific norms, the data from this study may be used or shared with other researchers for future research (after removing personally identifying information) without additional consent from you.</w:t>
      </w:r>
    </w:p>
    <w:p w:rsidR="00000000" w:rsidDel="00000000" w:rsidP="00000000" w:rsidRDefault="00000000" w:rsidRPr="00000000" w14:paraId="00000007">
      <w:pPr>
        <w:spacing w:after="240" w:before="240" w:lineRule="auto"/>
        <w:rPr/>
      </w:pPr>
      <w:r w:rsidDel="00000000" w:rsidR="00000000" w:rsidRPr="00000000">
        <w:rPr>
          <w:rtl w:val="0"/>
        </w:rPr>
        <w:t xml:space="preserve">CONTACT INFORMATION:</w:t>
      </w:r>
    </w:p>
    <w:p w:rsidR="00000000" w:rsidDel="00000000" w:rsidP="00000000" w:rsidRDefault="00000000" w:rsidRPr="00000000" w14:paraId="00000008">
      <w:pPr>
        <w:spacing w:before="240" w:lineRule="auto"/>
        <w:rPr/>
      </w:pPr>
      <w:r w:rsidDel="00000000" w:rsidR="00000000" w:rsidRPr="00000000">
        <w:rPr>
          <w:b w:val="1"/>
          <w:i w:val="1"/>
          <w:rtl w:val="0"/>
        </w:rPr>
        <w:t xml:space="preserve">Questions</w:t>
      </w:r>
      <w:r w:rsidDel="00000000" w:rsidR="00000000" w:rsidRPr="00000000">
        <w:rPr>
          <w:rtl w:val="0"/>
        </w:rPr>
        <w:t xml:space="preserve">: If you have any questions, concerns or complaints about this research, its procedures, risks and benefits, contact the Protocol Director, Neil Malhotra, at </w:t>
      </w:r>
      <w:r w:rsidDel="00000000" w:rsidR="00000000" w:rsidRPr="00000000">
        <w:rPr>
          <w:color w:val="1155cc"/>
          <w:rtl w:val="0"/>
        </w:rPr>
        <w:t xml:space="preserve">neilm@stanford.edu</w:t>
      </w:r>
      <w:r w:rsidDel="00000000" w:rsidR="00000000" w:rsidRPr="00000000">
        <w:rPr>
          <w:rtl w:val="0"/>
        </w:rPr>
        <w:t xml:space="preserve"> or 408-772-7969.</w:t>
      </w:r>
    </w:p>
    <w:p w:rsidR="00000000" w:rsidDel="00000000" w:rsidP="00000000" w:rsidRDefault="00000000" w:rsidRPr="00000000" w14:paraId="00000009">
      <w:pPr>
        <w:spacing w:before="240" w:lineRule="auto"/>
        <w:rPr/>
      </w:pPr>
      <w:r w:rsidDel="00000000" w:rsidR="00000000" w:rsidRPr="00000000">
        <w:rPr>
          <w:b w:val="1"/>
          <w:i w:val="1"/>
          <w:rtl w:val="0"/>
        </w:rPr>
        <w:t xml:space="preserve">Independent Contact</w:t>
      </w:r>
      <w:r w:rsidDel="00000000" w:rsidR="00000000" w:rsidRPr="00000000">
        <w:rPr>
          <w:rtl w:val="0"/>
        </w:rPr>
        <w:t xml:space="preserve">: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toll free at 1-866-680-2906, or email at irbnonmed@stanford.edu. You can also write to the Stanford IRB, Stanford University, 1705 El Camino Real, Palo Alto, CA 94306.</w:t>
      </w:r>
    </w:p>
    <w:p w:rsidR="00000000" w:rsidDel="00000000" w:rsidP="00000000" w:rsidRDefault="00000000" w:rsidRPr="00000000" w14:paraId="0000000A">
      <w:pPr>
        <w:spacing w:before="240" w:lineRule="auto"/>
        <w:rPr/>
      </w:pPr>
      <w:r w:rsidDel="00000000" w:rsidR="00000000" w:rsidRPr="00000000">
        <w:rPr>
          <w:rtl w:val="0"/>
        </w:rPr>
        <w:t xml:space="preserve">Please save or print a copy of this page for your records.</w:t>
      </w:r>
    </w:p>
    <w:p w:rsidR="00000000" w:rsidDel="00000000" w:rsidP="00000000" w:rsidRDefault="00000000" w:rsidRPr="00000000" w14:paraId="0000000B">
      <w:pPr>
        <w:spacing w:before="240" w:lineRule="auto"/>
        <w:rPr/>
      </w:pPr>
      <w:r w:rsidDel="00000000" w:rsidR="00000000" w:rsidRPr="00000000">
        <w:rPr>
          <w:rtl w:val="0"/>
        </w:rPr>
        <w:t xml:space="preserve">If you agree to participate in this research, please continue on with the survey.</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 </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r>
    </w:p>
    <w:p w:rsidR="00000000" w:rsidDel="00000000" w:rsidP="00000000" w:rsidRDefault="00000000" w:rsidRPr="00000000" w14:paraId="00000010">
      <w:pPr>
        <w:rPr>
          <w:sz w:val="20"/>
          <w:szCs w:val="20"/>
        </w:rPr>
      </w:pPr>
      <w:r w:rsidDel="00000000" w:rsidR="00000000" w:rsidRPr="00000000">
        <w:rPr>
          <w:sz w:val="20"/>
          <w:szCs w:val="20"/>
          <w:rtl w:val="0"/>
        </w:rPr>
        <w:t xml:space="preserve"> </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 </w:t>
      </w:r>
    </w:p>
    <w:p w:rsidR="00000000" w:rsidDel="00000000" w:rsidP="00000000" w:rsidRDefault="00000000" w:rsidRPr="00000000" w14:paraId="00000013">
      <w:pPr>
        <w:rPr>
          <w:sz w:val="20"/>
          <w:szCs w:val="20"/>
        </w:rPr>
      </w:pPr>
      <w:r w:rsidDel="00000000" w:rsidR="00000000" w:rsidRPr="00000000">
        <w:rPr>
          <w:sz w:val="20"/>
          <w:szCs w:val="20"/>
          <w:rtl w:val="0"/>
        </w:rPr>
        <w:t xml:space="preserve"> </w:t>
      </w:r>
    </w:p>
    <w:p w:rsidR="00000000" w:rsidDel="00000000" w:rsidP="00000000" w:rsidRDefault="00000000" w:rsidRPr="00000000" w14:paraId="00000014">
      <w:pPr>
        <w:rPr>
          <w:sz w:val="20"/>
          <w:szCs w:val="20"/>
        </w:rPr>
      </w:pPr>
      <w:r w:rsidDel="00000000" w:rsidR="00000000" w:rsidRPr="00000000">
        <w:rPr>
          <w:sz w:val="20"/>
          <w:szCs w:val="20"/>
          <w:rtl w:val="0"/>
        </w:rPr>
        <w:t xml:space="preserve"> </w:t>
      </w:r>
    </w:p>
    <w:p w:rsidR="00000000" w:rsidDel="00000000" w:rsidP="00000000" w:rsidRDefault="00000000" w:rsidRPr="00000000" w14:paraId="00000015">
      <w:pP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rPr>
          <w:sz w:val="20"/>
          <w:szCs w:val="20"/>
        </w:rPr>
      </w:pPr>
      <w:r w:rsidDel="00000000" w:rsidR="00000000" w:rsidRPr="00000000">
        <w:rPr>
          <w:sz w:val="20"/>
          <w:szCs w:val="20"/>
          <w:rtl w:val="0"/>
        </w:rPr>
        <w:t xml:space="preserve"> </w:t>
      </w:r>
    </w:p>
    <w:p w:rsidR="00000000" w:rsidDel="00000000" w:rsidP="00000000" w:rsidRDefault="00000000" w:rsidRPr="00000000" w14:paraId="00000017">
      <w:pPr>
        <w:rPr>
          <w:sz w:val="20"/>
          <w:szCs w:val="20"/>
        </w:rPr>
      </w:pPr>
      <w:r w:rsidDel="00000000" w:rsidR="00000000" w:rsidRPr="00000000">
        <w:rPr>
          <w:sz w:val="20"/>
          <w:szCs w:val="20"/>
          <w:rtl w:val="0"/>
        </w:rPr>
        <w:t xml:space="preserve"> </w:t>
      </w:r>
    </w:p>
    <w:p w:rsidR="00000000" w:rsidDel="00000000" w:rsidP="00000000" w:rsidRDefault="00000000" w:rsidRPr="00000000" w14:paraId="00000018">
      <w:pPr>
        <w:rPr>
          <w:sz w:val="20"/>
          <w:szCs w:val="20"/>
        </w:rPr>
      </w:pPr>
      <w:r w:rsidDel="00000000" w:rsidR="00000000" w:rsidRPr="00000000">
        <w:rPr>
          <w:sz w:val="20"/>
          <w:szCs w:val="20"/>
          <w:rtl w:val="0"/>
        </w:rPr>
        <w:t xml:space="preserve"> </w:t>
      </w:r>
    </w:p>
    <w:p w:rsidR="00000000" w:rsidDel="00000000" w:rsidP="00000000" w:rsidRDefault="00000000" w:rsidRPr="00000000" w14:paraId="00000019">
      <w:pPr>
        <w:rPr>
          <w:sz w:val="20"/>
          <w:szCs w:val="20"/>
        </w:rPr>
      </w:pPr>
      <w:r w:rsidDel="00000000" w:rsidR="00000000" w:rsidRPr="00000000">
        <w:rPr>
          <w:sz w:val="20"/>
          <w:szCs w:val="20"/>
          <w:rtl w:val="0"/>
        </w:rPr>
        <w:t xml:space="preserve"> INTRO SCREEN</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rPr>
          <w:sz w:val="20"/>
          <w:szCs w:val="20"/>
        </w:rPr>
      </w:pPr>
      <w:r w:rsidDel="00000000" w:rsidR="00000000" w:rsidRPr="00000000">
        <w:rPr>
          <w:sz w:val="20"/>
          <w:szCs w:val="20"/>
          <w:rtl w:val="0"/>
        </w:rPr>
        <w:t xml:space="preserve">We would now like to ask about your views on some of the types of issues that the U.S. Supreme Court is often asked to decide. For each of the following situations, please tell us what you personally believe and also how you think the Supreme Court would decide if it were asked to rule on the case.</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b w:val="1"/>
          <w:i w:val="1"/>
          <w:sz w:val="20"/>
          <w:szCs w:val="20"/>
        </w:rPr>
      </w:pPr>
      <w:r w:rsidDel="00000000" w:rsidR="00000000" w:rsidRPr="00000000">
        <w:rPr>
          <w:b w:val="1"/>
          <w:i w:val="1"/>
          <w:sz w:val="20"/>
          <w:szCs w:val="20"/>
          <w:rtl w:val="0"/>
        </w:rPr>
        <w:t xml:space="preserve">[Note to programmer: For all case questions, randomize (50-50) whether respondents are presented Version A or Version B; for the response options, present them in the order that they are presented in the question stem. The text “Case #X” is just for organizational purposes and should not appear to respondents.]</w:t>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3">
      <w:pPr>
        <w:rPr>
          <w:sz w:val="20"/>
          <w:szCs w:val="20"/>
        </w:rPr>
      </w:pPr>
      <w:r w:rsidDel="00000000" w:rsidR="00000000" w:rsidRPr="00000000">
        <w:rPr>
          <w:sz w:val="20"/>
          <w:szCs w:val="20"/>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 </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b w:val="1"/>
          <w:sz w:val="20"/>
          <w:szCs w:val="20"/>
          <w:u w:val="single"/>
        </w:rPr>
      </w:pPr>
      <w:r w:rsidDel="00000000" w:rsidR="00000000" w:rsidRPr="00000000">
        <w:rPr>
          <w:b w:val="1"/>
          <w:sz w:val="20"/>
          <w:szCs w:val="20"/>
          <w:u w:val="single"/>
          <w:rtl w:val="0"/>
        </w:rPr>
        <w:t xml:space="preserve">Case 1: Alexander v. South Carolina State Conference of the NAACP</w:t>
      </w:r>
    </w:p>
    <w:p w:rsidR="00000000" w:rsidDel="00000000" w:rsidP="00000000" w:rsidRDefault="00000000" w:rsidRPr="00000000" w14:paraId="00000028">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29">
      <w:pPr>
        <w:rPr>
          <w:sz w:val="20"/>
          <w:szCs w:val="20"/>
        </w:rPr>
      </w:pPr>
      <w:r w:rsidDel="00000000" w:rsidR="00000000" w:rsidRPr="00000000">
        <w:rPr>
          <w:sz w:val="20"/>
          <w:szCs w:val="20"/>
          <w:rtl w:val="0"/>
        </w:rPr>
        <w:t xml:space="preserve">A proposed South Carolina election map changes district boundaries to re-assign</w:t>
      </w:r>
      <w:ins w:author="sjessee@utexas.edu" w:id="0" w:date="2024-03-08T22:35:48Z">
        <w:commentRangeStart w:id="0"/>
        <w:r w:rsidDel="00000000" w:rsidR="00000000" w:rsidRPr="00000000">
          <w:rPr>
            <w:sz w:val="20"/>
            <w:szCs w:val="20"/>
            <w:rtl w:val="0"/>
          </w:rPr>
          <w:t xml:space="preserve"> </w:t>
        </w:r>
      </w:ins>
      <w:commentRangeEnd w:id="0"/>
      <w:r w:rsidDel="00000000" w:rsidR="00000000" w:rsidRPr="00000000">
        <w:commentReference w:id="0"/>
      </w:r>
      <w:r w:rsidDel="00000000" w:rsidR="00000000" w:rsidRPr="00000000">
        <w:rPr>
          <w:sz w:val="20"/>
          <w:szCs w:val="20"/>
          <w:rtl w:val="0"/>
        </w:rPr>
        <w:t xml:space="preserve">thousands of Black voters to different districts.</w:t>
      </w:r>
    </w:p>
    <w:p w:rsidR="00000000" w:rsidDel="00000000" w:rsidP="00000000" w:rsidRDefault="00000000" w:rsidRPr="00000000" w14:paraId="0000002A">
      <w:pPr>
        <w:rPr>
          <w:sz w:val="20"/>
          <w:szCs w:val="20"/>
        </w:rPr>
      </w:pPr>
      <w:r w:rsidDel="00000000" w:rsidR="00000000" w:rsidRPr="00000000">
        <w:rPr>
          <w:sz w:val="20"/>
          <w:szCs w:val="20"/>
          <w:rtl w:val="0"/>
        </w:rPr>
        <w:t xml:space="preserve"> </w:t>
      </w:r>
    </w:p>
    <w:p w:rsidR="00000000" w:rsidDel="00000000" w:rsidP="00000000" w:rsidRDefault="00000000" w:rsidRPr="00000000" w14:paraId="0000002B">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rPr>
      </w:pPr>
      <w:r w:rsidDel="00000000" w:rsidR="00000000" w:rsidRPr="00000000">
        <w:rPr>
          <w:sz w:val="20"/>
          <w:szCs w:val="20"/>
          <w:rtl w:val="0"/>
        </w:rPr>
        <w:t xml:space="preserve">Some people claim these changes were made because of the voters’ race, and so the map is unconstitutional. Other people claim the changes were not made because of the voters' race but because they were mostly Democrats, and so the map is constitutional.</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sz w:val="20"/>
          <w:szCs w:val="20"/>
          <w:rtl w:val="0"/>
        </w:rPr>
        <w:t xml:space="preserve"> </w:t>
      </w:r>
    </w:p>
    <w:p w:rsidR="00000000" w:rsidDel="00000000" w:rsidP="00000000" w:rsidRDefault="00000000" w:rsidRPr="00000000" w14:paraId="00000030">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031">
      <w:pPr>
        <w:rPr>
          <w:sz w:val="20"/>
          <w:szCs w:val="20"/>
        </w:rPr>
      </w:pPr>
      <w:r w:rsidDel="00000000" w:rsidR="00000000" w:rsidRPr="00000000">
        <w:rPr>
          <w:sz w:val="20"/>
          <w:szCs w:val="20"/>
          <w:rtl w:val="0"/>
        </w:rPr>
        <w:t xml:space="preserve"> </w:t>
      </w:r>
    </w:p>
    <w:p w:rsidR="00000000" w:rsidDel="00000000" w:rsidP="00000000" w:rsidRDefault="00000000" w:rsidRPr="00000000" w14:paraId="00000032">
      <w:pPr>
        <w:rPr>
          <w:sz w:val="20"/>
          <w:szCs w:val="20"/>
        </w:rPr>
      </w:pPr>
      <w:r w:rsidDel="00000000" w:rsidR="00000000" w:rsidRPr="00000000">
        <w:rPr>
          <w:sz w:val="20"/>
          <w:szCs w:val="20"/>
          <w:rtl w:val="0"/>
        </w:rPr>
        <w:t xml:space="preserve">Some people claim the voters were not moved because of their race but because they were mostly Democrats, and so the map is constitutional. Other people claim the voters were moved because of their race, and so the map is unconstitutional.</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20"/>
          <w:szCs w:val="20"/>
        </w:rPr>
      </w:pPr>
      <w:commentRangeStart w:id="1"/>
      <w:commentRangeStart w:id="2"/>
      <w:commentRangeStart w:id="3"/>
      <w:r w:rsidDel="00000000" w:rsidR="00000000" w:rsidRPr="00000000">
        <w:rPr>
          <w:sz w:val="20"/>
          <w:szCs w:val="20"/>
          <w:rtl w:val="0"/>
        </w:rPr>
        <w:t xml:space="preserve">What do you think?</w:t>
      </w:r>
    </w:p>
    <w:p w:rsidR="00000000" w:rsidDel="00000000" w:rsidP="00000000" w:rsidRDefault="00000000" w:rsidRPr="00000000" w14:paraId="00000035">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6">
      <w:pPr>
        <w:rPr>
          <w:sz w:val="20"/>
          <w:szCs w:val="20"/>
          <w:u w:val="single"/>
        </w:rPr>
      </w:pPr>
      <w:r w:rsidDel="00000000" w:rsidR="00000000" w:rsidRPr="00000000">
        <w:rPr>
          <w:sz w:val="20"/>
          <w:szCs w:val="20"/>
          <w:rtl w:val="0"/>
        </w:rPr>
        <w:t xml:space="preserve">1      </w:t>
        <w:tab/>
        <w:t xml:space="preserve">These changes to the districts are </w:t>
      </w:r>
      <w:r w:rsidDel="00000000" w:rsidR="00000000" w:rsidRPr="00000000">
        <w:rPr>
          <w:sz w:val="20"/>
          <w:szCs w:val="20"/>
          <w:u w:val="single"/>
          <w:rtl w:val="0"/>
        </w:rPr>
        <w:t xml:space="preserve">constitutional</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rPr>
          <w:sz w:val="20"/>
          <w:szCs w:val="20"/>
          <w:u w:val="single"/>
        </w:rPr>
      </w:pPr>
      <w:r w:rsidDel="00000000" w:rsidR="00000000" w:rsidRPr="00000000">
        <w:rPr>
          <w:sz w:val="20"/>
          <w:szCs w:val="20"/>
          <w:rtl w:val="0"/>
        </w:rPr>
        <w:t xml:space="preserve">2      </w:t>
        <w:tab/>
        <w:t xml:space="preserve">These changes to the districts are </w:t>
      </w:r>
      <w:r w:rsidDel="00000000" w:rsidR="00000000" w:rsidRPr="00000000">
        <w:rPr>
          <w:sz w:val="20"/>
          <w:szCs w:val="20"/>
          <w:u w:val="single"/>
          <w:rtl w:val="0"/>
        </w:rPr>
        <w:t xml:space="preserve">unconstitutional</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3B">
      <w:pPr>
        <w:rPr>
          <w:sz w:val="20"/>
          <w:szCs w:val="20"/>
        </w:rPr>
      </w:pPr>
      <w:r w:rsidDel="00000000" w:rsidR="00000000" w:rsidRPr="00000000">
        <w:rPr>
          <w:sz w:val="20"/>
          <w:szCs w:val="20"/>
          <w:rtl w:val="0"/>
        </w:rPr>
        <w:t xml:space="preserve"> </w:t>
      </w:r>
    </w:p>
    <w:p w:rsidR="00000000" w:rsidDel="00000000" w:rsidP="00000000" w:rsidRDefault="00000000" w:rsidRPr="00000000" w14:paraId="0000003C">
      <w:pPr>
        <w:rPr>
          <w:sz w:val="20"/>
          <w:szCs w:val="20"/>
          <w:u w:val="single"/>
        </w:rPr>
      </w:pPr>
      <w:r w:rsidDel="00000000" w:rsidR="00000000" w:rsidRPr="00000000">
        <w:rPr>
          <w:sz w:val="20"/>
          <w:szCs w:val="20"/>
          <w:rtl w:val="0"/>
        </w:rPr>
        <w:t xml:space="preserve">1      </w:t>
        <w:tab/>
        <w:t xml:space="preserve">These changes to the districts are </w:t>
      </w:r>
      <w:r w:rsidDel="00000000" w:rsidR="00000000" w:rsidRPr="00000000">
        <w:rPr>
          <w:sz w:val="20"/>
          <w:szCs w:val="20"/>
          <w:u w:val="single"/>
          <w:rtl w:val="0"/>
        </w:rPr>
        <w:t xml:space="preserve">constitutional</w:t>
      </w:r>
    </w:p>
    <w:p w:rsidR="00000000" w:rsidDel="00000000" w:rsidP="00000000" w:rsidRDefault="00000000" w:rsidRPr="00000000" w14:paraId="0000003D">
      <w:pP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rPr>
          <w:sz w:val="20"/>
          <w:szCs w:val="20"/>
          <w:u w:val="single"/>
        </w:rPr>
      </w:pPr>
      <w:r w:rsidDel="00000000" w:rsidR="00000000" w:rsidRPr="00000000">
        <w:rPr>
          <w:sz w:val="20"/>
          <w:szCs w:val="20"/>
          <w:rtl w:val="0"/>
        </w:rPr>
        <w:t xml:space="preserve">2      </w:t>
        <w:tab/>
        <w:t xml:space="preserve">These changes to the districts are </w:t>
      </w:r>
      <w:r w:rsidDel="00000000" w:rsidR="00000000" w:rsidRPr="00000000">
        <w:rPr>
          <w:sz w:val="20"/>
          <w:szCs w:val="20"/>
          <w:u w:val="single"/>
          <w:rtl w:val="0"/>
        </w:rPr>
        <w:t xml:space="preserve">unconstitutional</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 </w:t>
      </w:r>
    </w:p>
    <w:p w:rsidR="00000000" w:rsidDel="00000000" w:rsidP="00000000" w:rsidRDefault="00000000" w:rsidRPr="00000000" w14:paraId="00000042">
      <w:pPr>
        <w:rPr>
          <w:sz w:val="20"/>
          <w:szCs w:val="20"/>
        </w:rPr>
      </w:pPr>
      <w:r w:rsidDel="00000000" w:rsidR="00000000" w:rsidRPr="00000000">
        <w:rPr>
          <w:sz w:val="20"/>
          <w:szCs w:val="20"/>
          <w:rtl w:val="0"/>
        </w:rPr>
        <w:t xml:space="preserve"> </w:t>
      </w:r>
    </w:p>
    <w:p w:rsidR="00000000" w:rsidDel="00000000" w:rsidP="00000000" w:rsidRDefault="00000000" w:rsidRPr="00000000" w14:paraId="00000043">
      <w:pPr>
        <w:rPr>
          <w:b w:val="1"/>
          <w:sz w:val="20"/>
          <w:szCs w:val="20"/>
          <w:u w:val="single"/>
        </w:rPr>
      </w:pPr>
      <w:r w:rsidDel="00000000" w:rsidR="00000000" w:rsidRPr="00000000">
        <w:rPr>
          <w:b w:val="1"/>
          <w:sz w:val="20"/>
          <w:szCs w:val="20"/>
          <w:u w:val="single"/>
          <w:rtl w:val="0"/>
        </w:rPr>
        <w:t xml:space="preserve">Case 2: Consumer Financial Protection Bureau v. Community Financial Services</w:t>
      </w:r>
    </w:p>
    <w:p w:rsidR="00000000" w:rsidDel="00000000" w:rsidP="00000000" w:rsidRDefault="00000000" w:rsidRPr="00000000" w14:paraId="00000044">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45">
      <w:pPr>
        <w:rPr>
          <w:sz w:val="20"/>
          <w:szCs w:val="20"/>
        </w:rPr>
      </w:pPr>
      <w:r w:rsidDel="00000000" w:rsidR="00000000" w:rsidRPr="00000000">
        <w:rPr>
          <w:sz w:val="20"/>
          <w:szCs w:val="20"/>
          <w:rtl w:val="0"/>
        </w:rPr>
        <w:t xml:space="preserve">Funding for the Consumer Financial Protection Bureau is not appropriated by Congress but is instead taken from the Federal Reserve, which collects fees from banks. Some other federal agencies have similar funding structures that also bypass Congress.</w:t>
      </w:r>
    </w:p>
    <w:p w:rsidR="00000000" w:rsidDel="00000000" w:rsidP="00000000" w:rsidRDefault="00000000" w:rsidRPr="00000000" w14:paraId="00000046">
      <w:pPr>
        <w:rPr>
          <w:sz w:val="20"/>
          <w:szCs w:val="20"/>
        </w:rPr>
      </w:pPr>
      <w:r w:rsidDel="00000000" w:rsidR="00000000" w:rsidRPr="00000000">
        <w:rPr>
          <w:sz w:val="20"/>
          <w:szCs w:val="20"/>
          <w:rtl w:val="0"/>
        </w:rPr>
        <w:t xml:space="preserve"> </w:t>
      </w:r>
    </w:p>
    <w:p w:rsidR="00000000" w:rsidDel="00000000" w:rsidP="00000000" w:rsidRDefault="00000000" w:rsidRPr="00000000" w14:paraId="00000047">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048">
      <w:pPr>
        <w:rPr>
          <w:sz w:val="20"/>
          <w:szCs w:val="20"/>
        </w:rPr>
      </w:pPr>
      <w:r w:rsidDel="00000000" w:rsidR="00000000" w:rsidRPr="00000000">
        <w:rPr>
          <w:sz w:val="20"/>
          <w:szCs w:val="20"/>
          <w:rtl w:val="0"/>
        </w:rPr>
        <w:t xml:space="preserve"> </w:t>
      </w:r>
    </w:p>
    <w:p w:rsidR="00000000" w:rsidDel="00000000" w:rsidP="00000000" w:rsidRDefault="00000000" w:rsidRPr="00000000" w14:paraId="00000049">
      <w:pPr>
        <w:rPr>
          <w:sz w:val="20"/>
          <w:szCs w:val="20"/>
        </w:rPr>
      </w:pPr>
      <w:r w:rsidDel="00000000" w:rsidR="00000000" w:rsidRPr="00000000">
        <w:rPr>
          <w:sz w:val="20"/>
          <w:szCs w:val="20"/>
          <w:rtl w:val="0"/>
        </w:rPr>
        <w:t xml:space="preserve">Some people think this funding structure is unconstitutional, since the Constitution specifically gives Congress the power to appropriate federal funds. Other people think this structure is constitutional.</w:t>
      </w:r>
    </w:p>
    <w:p w:rsidR="00000000" w:rsidDel="00000000" w:rsidP="00000000" w:rsidRDefault="00000000" w:rsidRPr="00000000" w14:paraId="0000004A">
      <w:pPr>
        <w:rPr>
          <w:sz w:val="20"/>
          <w:szCs w:val="20"/>
        </w:rPr>
      </w:pPr>
      <w:r w:rsidDel="00000000" w:rsidR="00000000" w:rsidRPr="00000000">
        <w:rPr>
          <w:sz w:val="20"/>
          <w:szCs w:val="20"/>
          <w:rtl w:val="0"/>
        </w:rPr>
        <w:t xml:space="preserve"> </w:t>
      </w:r>
    </w:p>
    <w:p w:rsidR="00000000" w:rsidDel="00000000" w:rsidP="00000000" w:rsidRDefault="00000000" w:rsidRPr="00000000" w14:paraId="0000004B">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04C">
      <w:pPr>
        <w:rPr>
          <w:sz w:val="20"/>
          <w:szCs w:val="20"/>
        </w:rPr>
      </w:pPr>
      <w:r w:rsidDel="00000000" w:rsidR="00000000" w:rsidRPr="00000000">
        <w:rPr>
          <w:sz w:val="20"/>
          <w:szCs w:val="20"/>
          <w:rtl w:val="0"/>
        </w:rPr>
        <w:t xml:space="preserve"> </w:t>
      </w:r>
    </w:p>
    <w:p w:rsidR="00000000" w:rsidDel="00000000" w:rsidP="00000000" w:rsidRDefault="00000000" w:rsidRPr="00000000" w14:paraId="0000004D">
      <w:pPr>
        <w:rPr>
          <w:sz w:val="20"/>
          <w:szCs w:val="20"/>
        </w:rPr>
      </w:pPr>
      <w:r w:rsidDel="00000000" w:rsidR="00000000" w:rsidRPr="00000000">
        <w:rPr>
          <w:sz w:val="20"/>
          <w:szCs w:val="20"/>
          <w:rtl w:val="0"/>
        </w:rPr>
        <w:t xml:space="preserve">Some people think this structure is constitutional. Other people think this funding structure is unconstitutional, since the Constitution specifically gives Congress the power to appropriate federal funds.</w:t>
      </w:r>
    </w:p>
    <w:p w:rsidR="00000000" w:rsidDel="00000000" w:rsidP="00000000" w:rsidRDefault="00000000" w:rsidRPr="00000000" w14:paraId="0000004E">
      <w:pPr>
        <w:rPr>
          <w:sz w:val="20"/>
          <w:szCs w:val="20"/>
        </w:rPr>
      </w:pPr>
      <w:r w:rsidDel="00000000" w:rsidR="00000000" w:rsidRPr="00000000">
        <w:rPr>
          <w:sz w:val="20"/>
          <w:szCs w:val="20"/>
          <w:rtl w:val="0"/>
        </w:rPr>
        <w:t xml:space="preserve"> </w:t>
      </w:r>
    </w:p>
    <w:p w:rsidR="00000000" w:rsidDel="00000000" w:rsidP="00000000" w:rsidRDefault="00000000" w:rsidRPr="00000000" w14:paraId="0000004F">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1">
      <w:pPr>
        <w:rPr>
          <w:sz w:val="20"/>
          <w:szCs w:val="20"/>
          <w:u w:val="single"/>
        </w:rPr>
      </w:pPr>
      <w:r w:rsidDel="00000000" w:rsidR="00000000" w:rsidRPr="00000000">
        <w:rPr>
          <w:sz w:val="20"/>
          <w:szCs w:val="20"/>
          <w:rtl w:val="0"/>
        </w:rPr>
        <w:t xml:space="preserve">1      </w:t>
        <w:tab/>
        <w:t xml:space="preserve">This funding structure is </w:t>
      </w:r>
      <w:r w:rsidDel="00000000" w:rsidR="00000000" w:rsidRPr="00000000">
        <w:rPr>
          <w:sz w:val="20"/>
          <w:szCs w:val="20"/>
          <w:u w:val="single"/>
          <w:rtl w:val="0"/>
        </w:rPr>
        <w:t xml:space="preserve">unconstitutional</w:t>
      </w:r>
    </w:p>
    <w:p w:rsidR="00000000" w:rsidDel="00000000" w:rsidP="00000000" w:rsidRDefault="00000000" w:rsidRPr="00000000" w14:paraId="00000052">
      <w:pPr>
        <w:rPr>
          <w:sz w:val="20"/>
          <w:szCs w:val="20"/>
        </w:rPr>
      </w:pPr>
      <w:r w:rsidDel="00000000" w:rsidR="00000000" w:rsidRPr="00000000">
        <w:rPr>
          <w:sz w:val="20"/>
          <w:szCs w:val="20"/>
          <w:rtl w:val="0"/>
        </w:rPr>
        <w:t xml:space="preserve"> </w:t>
      </w:r>
    </w:p>
    <w:p w:rsidR="00000000" w:rsidDel="00000000" w:rsidP="00000000" w:rsidRDefault="00000000" w:rsidRPr="00000000" w14:paraId="00000053">
      <w:pPr>
        <w:rPr>
          <w:sz w:val="20"/>
          <w:szCs w:val="20"/>
          <w:u w:val="single"/>
        </w:rPr>
      </w:pPr>
      <w:r w:rsidDel="00000000" w:rsidR="00000000" w:rsidRPr="00000000">
        <w:rPr>
          <w:sz w:val="20"/>
          <w:szCs w:val="20"/>
          <w:rtl w:val="0"/>
        </w:rPr>
        <w:t xml:space="preserve">2      </w:t>
        <w:tab/>
        <w:t xml:space="preserve">This funding structure is </w:t>
      </w:r>
      <w:r w:rsidDel="00000000" w:rsidR="00000000" w:rsidRPr="00000000">
        <w:rPr>
          <w:sz w:val="20"/>
          <w:szCs w:val="20"/>
          <w:u w:val="single"/>
          <w:rtl w:val="0"/>
        </w:rPr>
        <w:t xml:space="preserve">constitutional</w:t>
      </w:r>
    </w:p>
    <w:p w:rsidR="00000000" w:rsidDel="00000000" w:rsidP="00000000" w:rsidRDefault="00000000" w:rsidRPr="00000000" w14:paraId="00000054">
      <w:pPr>
        <w:rPr>
          <w:sz w:val="20"/>
          <w:szCs w:val="20"/>
        </w:rPr>
      </w:pPr>
      <w:r w:rsidDel="00000000" w:rsidR="00000000" w:rsidRPr="00000000">
        <w:rPr>
          <w:sz w:val="20"/>
          <w:szCs w:val="20"/>
          <w:rtl w:val="0"/>
        </w:rPr>
        <w:t xml:space="preserve"> </w:t>
      </w:r>
    </w:p>
    <w:p w:rsidR="00000000" w:rsidDel="00000000" w:rsidP="00000000" w:rsidRDefault="00000000" w:rsidRPr="00000000" w14:paraId="00000055">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56">
      <w:pPr>
        <w:rPr>
          <w:sz w:val="20"/>
          <w:szCs w:val="20"/>
        </w:rPr>
      </w:pPr>
      <w:r w:rsidDel="00000000" w:rsidR="00000000" w:rsidRPr="00000000">
        <w:rPr>
          <w:sz w:val="20"/>
          <w:szCs w:val="20"/>
          <w:rtl w:val="0"/>
        </w:rPr>
        <w:t xml:space="preserve"> </w:t>
      </w:r>
    </w:p>
    <w:p w:rsidR="00000000" w:rsidDel="00000000" w:rsidP="00000000" w:rsidRDefault="00000000" w:rsidRPr="00000000" w14:paraId="00000057">
      <w:pPr>
        <w:rPr>
          <w:sz w:val="20"/>
          <w:szCs w:val="20"/>
          <w:u w:val="single"/>
        </w:rPr>
      </w:pPr>
      <w:r w:rsidDel="00000000" w:rsidR="00000000" w:rsidRPr="00000000">
        <w:rPr>
          <w:sz w:val="20"/>
          <w:szCs w:val="20"/>
          <w:rtl w:val="0"/>
        </w:rPr>
        <w:t xml:space="preserve">1      </w:t>
        <w:tab/>
        <w:t xml:space="preserve">This funding structure is </w:t>
      </w:r>
      <w:r w:rsidDel="00000000" w:rsidR="00000000" w:rsidRPr="00000000">
        <w:rPr>
          <w:sz w:val="20"/>
          <w:szCs w:val="20"/>
          <w:u w:val="single"/>
          <w:rtl w:val="0"/>
        </w:rPr>
        <w:t xml:space="preserve">unconstitutional</w:t>
      </w:r>
    </w:p>
    <w:p w:rsidR="00000000" w:rsidDel="00000000" w:rsidP="00000000" w:rsidRDefault="00000000" w:rsidRPr="00000000" w14:paraId="00000058">
      <w:pPr>
        <w:rPr>
          <w:sz w:val="20"/>
          <w:szCs w:val="20"/>
        </w:rPr>
      </w:pPr>
      <w:r w:rsidDel="00000000" w:rsidR="00000000" w:rsidRPr="00000000">
        <w:rPr>
          <w:sz w:val="20"/>
          <w:szCs w:val="20"/>
          <w:rtl w:val="0"/>
        </w:rPr>
        <w:t xml:space="preserve"> </w:t>
      </w:r>
    </w:p>
    <w:p w:rsidR="00000000" w:rsidDel="00000000" w:rsidP="00000000" w:rsidRDefault="00000000" w:rsidRPr="00000000" w14:paraId="00000059">
      <w:pPr>
        <w:rPr>
          <w:sz w:val="20"/>
          <w:szCs w:val="20"/>
          <w:u w:val="single"/>
        </w:rPr>
      </w:pPr>
      <w:r w:rsidDel="00000000" w:rsidR="00000000" w:rsidRPr="00000000">
        <w:rPr>
          <w:sz w:val="20"/>
          <w:szCs w:val="20"/>
          <w:rtl w:val="0"/>
        </w:rPr>
        <w:t xml:space="preserve">2      </w:t>
        <w:tab/>
        <w:t xml:space="preserve">This funding structure is </w:t>
      </w:r>
      <w:r w:rsidDel="00000000" w:rsidR="00000000" w:rsidRPr="00000000">
        <w:rPr>
          <w:sz w:val="20"/>
          <w:szCs w:val="20"/>
          <w:u w:val="single"/>
          <w:rtl w:val="0"/>
        </w:rPr>
        <w:t xml:space="preserve">constitutional</w:t>
      </w:r>
    </w:p>
    <w:p w:rsidR="00000000" w:rsidDel="00000000" w:rsidP="00000000" w:rsidRDefault="00000000" w:rsidRPr="00000000" w14:paraId="0000005A">
      <w:pPr>
        <w:rPr>
          <w:sz w:val="20"/>
          <w:szCs w:val="20"/>
        </w:rPr>
      </w:pPr>
      <w:r w:rsidDel="00000000" w:rsidR="00000000" w:rsidRPr="00000000">
        <w:rPr>
          <w:sz w:val="20"/>
          <w:szCs w:val="20"/>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 </w:t>
      </w:r>
    </w:p>
    <w:p w:rsidR="00000000" w:rsidDel="00000000" w:rsidP="00000000" w:rsidRDefault="00000000" w:rsidRPr="00000000" w14:paraId="0000005D">
      <w:pPr>
        <w:rPr>
          <w:sz w:val="20"/>
          <w:szCs w:val="20"/>
        </w:rPr>
      </w:pPr>
      <w:r w:rsidDel="00000000" w:rsidR="00000000" w:rsidRPr="00000000">
        <w:rPr>
          <w:sz w:val="20"/>
          <w:szCs w:val="20"/>
          <w:rtl w:val="0"/>
        </w:rPr>
        <w:t xml:space="preserve"> </w:t>
      </w:r>
    </w:p>
    <w:p w:rsidR="00000000" w:rsidDel="00000000" w:rsidP="00000000" w:rsidRDefault="00000000" w:rsidRPr="00000000" w14:paraId="0000005E">
      <w:pPr>
        <w:rPr>
          <w:b w:val="1"/>
          <w:sz w:val="20"/>
          <w:szCs w:val="20"/>
          <w:u w:val="single"/>
        </w:rPr>
      </w:pPr>
      <w:r w:rsidDel="00000000" w:rsidR="00000000" w:rsidRPr="00000000">
        <w:rPr>
          <w:b w:val="1"/>
          <w:sz w:val="20"/>
          <w:szCs w:val="20"/>
          <w:u w:val="single"/>
          <w:rtl w:val="0"/>
        </w:rPr>
        <w:t xml:space="preserve">Case 3: Food and Drug Administration v. Alliance for Hippocratic Medicine</w:t>
      </w:r>
    </w:p>
    <w:p w:rsidR="00000000" w:rsidDel="00000000" w:rsidP="00000000" w:rsidRDefault="00000000" w:rsidRPr="00000000" w14:paraId="0000005F">
      <w:pPr>
        <w:rPr>
          <w:sz w:val="20"/>
          <w:szCs w:val="20"/>
        </w:rPr>
      </w:pPr>
      <w:r w:rsidDel="00000000" w:rsidR="00000000" w:rsidRPr="00000000">
        <w:rPr>
          <w:sz w:val="20"/>
          <w:szCs w:val="20"/>
          <w:rtl w:val="0"/>
        </w:rPr>
        <w:t xml:space="preserve"> </w:t>
      </w:r>
    </w:p>
    <w:p w:rsidR="00000000" w:rsidDel="00000000" w:rsidP="00000000" w:rsidRDefault="00000000" w:rsidRPr="00000000" w14:paraId="00000060">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061">
      <w:pPr>
        <w:rPr>
          <w:sz w:val="20"/>
          <w:szCs w:val="20"/>
        </w:rPr>
      </w:pPr>
      <w:r w:rsidDel="00000000" w:rsidR="00000000" w:rsidRPr="00000000">
        <w:rPr>
          <w:sz w:val="20"/>
          <w:szCs w:val="20"/>
          <w:rtl w:val="0"/>
        </w:rPr>
        <w:t xml:space="preserve"> </w:t>
      </w:r>
    </w:p>
    <w:p w:rsidR="00000000" w:rsidDel="00000000" w:rsidP="00000000" w:rsidRDefault="00000000" w:rsidRPr="00000000" w14:paraId="00000062">
      <w:pPr>
        <w:rPr>
          <w:sz w:val="20"/>
          <w:szCs w:val="20"/>
        </w:rPr>
      </w:pPr>
      <w:r w:rsidDel="00000000" w:rsidR="00000000" w:rsidRPr="00000000">
        <w:rPr>
          <w:sz w:val="20"/>
          <w:szCs w:val="20"/>
          <w:rtl w:val="0"/>
        </w:rPr>
        <w:t xml:space="preserve">Some people think that the Food and Drug Administration’s approval of the abortion drug mifepristone (also known as RU-486), which is prescribed by a physician and taken by mouth, should be revoked. Other people think that it should not be revoked.</w:t>
      </w:r>
    </w:p>
    <w:p w:rsidR="00000000" w:rsidDel="00000000" w:rsidP="00000000" w:rsidRDefault="00000000" w:rsidRPr="00000000" w14:paraId="00000063">
      <w:pPr>
        <w:rPr>
          <w:sz w:val="20"/>
          <w:szCs w:val="20"/>
        </w:rPr>
      </w:pPr>
      <w:r w:rsidDel="00000000" w:rsidR="00000000" w:rsidRPr="00000000">
        <w:rPr>
          <w:sz w:val="20"/>
          <w:szCs w:val="20"/>
          <w:rtl w:val="0"/>
        </w:rPr>
        <w:t xml:space="preserve"> </w:t>
      </w:r>
    </w:p>
    <w:p w:rsidR="00000000" w:rsidDel="00000000" w:rsidP="00000000" w:rsidRDefault="00000000" w:rsidRPr="00000000" w14:paraId="00000064">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065">
      <w:pPr>
        <w:rPr>
          <w:sz w:val="20"/>
          <w:szCs w:val="20"/>
        </w:rPr>
      </w:pPr>
      <w:r w:rsidDel="00000000" w:rsidR="00000000" w:rsidRPr="00000000">
        <w:rPr>
          <w:sz w:val="20"/>
          <w:szCs w:val="20"/>
          <w:rtl w:val="0"/>
        </w:rPr>
        <w:t xml:space="preserve"> </w:t>
      </w:r>
    </w:p>
    <w:p w:rsidR="00000000" w:rsidDel="00000000" w:rsidP="00000000" w:rsidRDefault="00000000" w:rsidRPr="00000000" w14:paraId="00000066">
      <w:pPr>
        <w:rPr>
          <w:sz w:val="20"/>
          <w:szCs w:val="20"/>
        </w:rPr>
      </w:pPr>
      <w:r w:rsidDel="00000000" w:rsidR="00000000" w:rsidRPr="00000000">
        <w:rPr>
          <w:sz w:val="20"/>
          <w:szCs w:val="20"/>
          <w:rtl w:val="0"/>
        </w:rPr>
        <w:t xml:space="preserve">Some people think that the Food and Drug Administration’s approval of the abortion drug mifepristone (also known as RU-486), which is prescribed by a physician and taken by mouth, should not be revoked. Other people think that it should be revoked.</w:t>
      </w:r>
    </w:p>
    <w:p w:rsidR="00000000" w:rsidDel="00000000" w:rsidP="00000000" w:rsidRDefault="00000000" w:rsidRPr="00000000" w14:paraId="00000067">
      <w:pPr>
        <w:rPr>
          <w:sz w:val="20"/>
          <w:szCs w:val="20"/>
        </w:rPr>
      </w:pPr>
      <w:r w:rsidDel="00000000" w:rsidR="00000000" w:rsidRPr="00000000">
        <w:rPr>
          <w:sz w:val="20"/>
          <w:szCs w:val="20"/>
          <w:rtl w:val="0"/>
        </w:rPr>
        <w:t xml:space="preserve"> </w:t>
      </w:r>
    </w:p>
    <w:p w:rsidR="00000000" w:rsidDel="00000000" w:rsidP="00000000" w:rsidRDefault="00000000" w:rsidRPr="00000000" w14:paraId="00000068">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069">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A">
      <w:pPr>
        <w:rPr>
          <w:sz w:val="20"/>
          <w:szCs w:val="20"/>
        </w:rPr>
      </w:pPr>
      <w:r w:rsidDel="00000000" w:rsidR="00000000" w:rsidRPr="00000000">
        <w:rPr>
          <w:sz w:val="20"/>
          <w:szCs w:val="20"/>
          <w:rtl w:val="0"/>
        </w:rPr>
        <w:t xml:space="preserve">1      </w:t>
        <w:tab/>
        <w:t xml:space="preserve">The Food and Drug Administration’s approval of mifepristone should be revoked</w:t>
      </w:r>
    </w:p>
    <w:p w:rsidR="00000000" w:rsidDel="00000000" w:rsidP="00000000" w:rsidRDefault="00000000" w:rsidRPr="00000000" w14:paraId="0000006B">
      <w:pPr>
        <w:rPr>
          <w:sz w:val="20"/>
          <w:szCs w:val="20"/>
        </w:rPr>
      </w:pPr>
      <w:r w:rsidDel="00000000" w:rsidR="00000000" w:rsidRPr="00000000">
        <w:rPr>
          <w:sz w:val="20"/>
          <w:szCs w:val="20"/>
          <w:rtl w:val="0"/>
        </w:rPr>
        <w:t xml:space="preserve"> </w:t>
      </w:r>
    </w:p>
    <w:p w:rsidR="00000000" w:rsidDel="00000000" w:rsidP="00000000" w:rsidRDefault="00000000" w:rsidRPr="00000000" w14:paraId="0000006C">
      <w:pPr>
        <w:rPr>
          <w:sz w:val="20"/>
          <w:szCs w:val="20"/>
        </w:rPr>
      </w:pPr>
      <w:r w:rsidDel="00000000" w:rsidR="00000000" w:rsidRPr="00000000">
        <w:rPr>
          <w:sz w:val="20"/>
          <w:szCs w:val="20"/>
          <w:rtl w:val="0"/>
        </w:rPr>
        <w:t xml:space="preserve">2      </w:t>
        <w:tab/>
        <w:t xml:space="preserve">The Food and Drug Administration’s approval of mifepristone should NOT be revoked</w:t>
      </w:r>
    </w:p>
    <w:p w:rsidR="00000000" w:rsidDel="00000000" w:rsidP="00000000" w:rsidRDefault="00000000" w:rsidRPr="00000000" w14:paraId="0000006D">
      <w:pPr>
        <w:rPr>
          <w:sz w:val="20"/>
          <w:szCs w:val="20"/>
        </w:rPr>
      </w:pPr>
      <w:r w:rsidDel="00000000" w:rsidR="00000000" w:rsidRPr="00000000">
        <w:rPr>
          <w:sz w:val="20"/>
          <w:szCs w:val="20"/>
          <w:rtl w:val="0"/>
        </w:rPr>
        <w:t xml:space="preserve"> </w:t>
      </w:r>
    </w:p>
    <w:p w:rsidR="00000000" w:rsidDel="00000000" w:rsidP="00000000" w:rsidRDefault="00000000" w:rsidRPr="00000000" w14:paraId="0000006E">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6F">
      <w:pPr>
        <w:rPr>
          <w:sz w:val="20"/>
          <w:szCs w:val="20"/>
        </w:rPr>
      </w:pPr>
      <w:r w:rsidDel="00000000" w:rsidR="00000000" w:rsidRPr="00000000">
        <w:rPr>
          <w:sz w:val="20"/>
          <w:szCs w:val="20"/>
          <w:rtl w:val="0"/>
        </w:rPr>
        <w:t xml:space="preserve"> </w:t>
      </w:r>
    </w:p>
    <w:p w:rsidR="00000000" w:rsidDel="00000000" w:rsidP="00000000" w:rsidRDefault="00000000" w:rsidRPr="00000000" w14:paraId="00000070">
      <w:pPr>
        <w:rPr>
          <w:sz w:val="20"/>
          <w:szCs w:val="20"/>
        </w:rPr>
      </w:pPr>
      <w:r w:rsidDel="00000000" w:rsidR="00000000" w:rsidRPr="00000000">
        <w:rPr>
          <w:sz w:val="20"/>
          <w:szCs w:val="20"/>
          <w:rtl w:val="0"/>
        </w:rPr>
        <w:t xml:space="preserve">1      </w:t>
        <w:tab/>
        <w:t xml:space="preserve">The Food and Drug Administration’s approval of mifepristone should be revoked</w:t>
      </w:r>
    </w:p>
    <w:p w:rsidR="00000000" w:rsidDel="00000000" w:rsidP="00000000" w:rsidRDefault="00000000" w:rsidRPr="00000000" w14:paraId="00000071">
      <w:pP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rPr>
          <w:sz w:val="20"/>
          <w:szCs w:val="20"/>
        </w:rPr>
      </w:pPr>
      <w:r w:rsidDel="00000000" w:rsidR="00000000" w:rsidRPr="00000000">
        <w:rPr>
          <w:sz w:val="20"/>
          <w:szCs w:val="20"/>
          <w:rtl w:val="0"/>
        </w:rPr>
        <w:t xml:space="preserve">2      </w:t>
        <w:tab/>
        <w:t xml:space="preserve">The Food and Drug Administration’s approval of mifepristone should NOT be revoked</w:t>
      </w:r>
    </w:p>
    <w:p w:rsidR="00000000" w:rsidDel="00000000" w:rsidP="00000000" w:rsidRDefault="00000000" w:rsidRPr="00000000" w14:paraId="00000073">
      <w:pPr>
        <w:rPr>
          <w:sz w:val="20"/>
          <w:szCs w:val="20"/>
        </w:rPr>
      </w:pPr>
      <w:r w:rsidDel="00000000" w:rsidR="00000000" w:rsidRPr="00000000">
        <w:rPr>
          <w:sz w:val="20"/>
          <w:szCs w:val="20"/>
          <w:rtl w:val="0"/>
        </w:rPr>
        <w:t xml:space="preserve"> </w:t>
      </w:r>
    </w:p>
    <w:p w:rsidR="00000000" w:rsidDel="00000000" w:rsidP="00000000" w:rsidRDefault="00000000" w:rsidRPr="00000000" w14:paraId="00000074">
      <w:pPr>
        <w:rPr>
          <w:sz w:val="20"/>
          <w:szCs w:val="20"/>
        </w:rPr>
      </w:pPr>
      <w:r w:rsidDel="00000000" w:rsidR="00000000" w:rsidRPr="00000000">
        <w:rPr>
          <w:sz w:val="20"/>
          <w:szCs w:val="20"/>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 </w:t>
      </w:r>
    </w:p>
    <w:p w:rsidR="00000000" w:rsidDel="00000000" w:rsidP="00000000" w:rsidRDefault="00000000" w:rsidRPr="00000000" w14:paraId="00000077">
      <w:pPr>
        <w:rPr>
          <w:sz w:val="20"/>
          <w:szCs w:val="20"/>
        </w:rPr>
      </w:pPr>
      <w:r w:rsidDel="00000000" w:rsidR="00000000" w:rsidRPr="00000000">
        <w:rPr>
          <w:sz w:val="20"/>
          <w:szCs w:val="20"/>
          <w:rtl w:val="0"/>
        </w:rPr>
        <w:t xml:space="preserve"> </w:t>
      </w:r>
    </w:p>
    <w:p w:rsidR="00000000" w:rsidDel="00000000" w:rsidP="00000000" w:rsidRDefault="00000000" w:rsidRPr="00000000" w14:paraId="00000078">
      <w:pPr>
        <w:rPr>
          <w:b w:val="1"/>
          <w:sz w:val="20"/>
          <w:szCs w:val="20"/>
          <w:u w:val="single"/>
        </w:rPr>
      </w:pPr>
      <w:r w:rsidDel="00000000" w:rsidR="00000000" w:rsidRPr="00000000">
        <w:rPr>
          <w:b w:val="1"/>
          <w:sz w:val="20"/>
          <w:szCs w:val="20"/>
          <w:u w:val="single"/>
          <w:rtl w:val="0"/>
        </w:rPr>
        <w:t xml:space="preserve">Case 4: Harrington v. Purdue Pharma</w:t>
      </w:r>
    </w:p>
    <w:p w:rsidR="00000000" w:rsidDel="00000000" w:rsidP="00000000" w:rsidRDefault="00000000" w:rsidRPr="00000000" w14:paraId="00000079">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7A">
      <w:pPr>
        <w:rPr>
          <w:sz w:val="20"/>
          <w:szCs w:val="20"/>
        </w:rPr>
      </w:pPr>
      <w:r w:rsidDel="00000000" w:rsidR="00000000" w:rsidRPr="00000000">
        <w:rPr>
          <w:sz w:val="20"/>
          <w:szCs w:val="20"/>
          <w:rtl w:val="0"/>
        </w:rPr>
        <w:t xml:space="preserve">The Sackler family, the owners of Purdue Pharma, profited for many years from the sale of </w:t>
      </w:r>
      <w:r w:rsidDel="00000000" w:rsidR="00000000" w:rsidRPr="00000000">
        <w:rPr>
          <w:sz w:val="20"/>
          <w:szCs w:val="20"/>
          <w:rtl w:val="0"/>
        </w:rPr>
        <w:t xml:space="preserve">prescription</w:t>
      </w:r>
      <w:r w:rsidDel="00000000" w:rsidR="00000000" w:rsidRPr="00000000">
        <w:rPr>
          <w:sz w:val="20"/>
          <w:szCs w:val="20"/>
          <w:rtl w:val="0"/>
        </w:rPr>
        <w:t xml:space="preserve"> opioids. They recently agreed to give billions of dollars to victims of the opioid epidemic in return for immunity from future lawsuits, but not all victims agreed to this deal.</w:t>
      </w:r>
    </w:p>
    <w:p w:rsidR="00000000" w:rsidDel="00000000" w:rsidP="00000000" w:rsidRDefault="00000000" w:rsidRPr="00000000" w14:paraId="0000007B">
      <w:pPr>
        <w:rPr>
          <w:sz w:val="20"/>
          <w:szCs w:val="20"/>
        </w:rPr>
      </w:pPr>
      <w:r w:rsidDel="00000000" w:rsidR="00000000" w:rsidRPr="00000000">
        <w:rPr>
          <w:sz w:val="20"/>
          <w:szCs w:val="20"/>
          <w:rtl w:val="0"/>
        </w:rPr>
        <w:t xml:space="preserve"> </w:t>
      </w:r>
    </w:p>
    <w:p w:rsidR="00000000" w:rsidDel="00000000" w:rsidP="00000000" w:rsidRDefault="00000000" w:rsidRPr="00000000" w14:paraId="0000007C">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07D">
      <w:pPr>
        <w:rPr>
          <w:sz w:val="20"/>
          <w:szCs w:val="20"/>
        </w:rPr>
      </w:pPr>
      <w:r w:rsidDel="00000000" w:rsidR="00000000" w:rsidRPr="00000000">
        <w:rPr>
          <w:sz w:val="20"/>
          <w:szCs w:val="20"/>
          <w:rtl w:val="0"/>
        </w:rPr>
        <w:t xml:space="preserve"> </w:t>
      </w:r>
    </w:p>
    <w:p w:rsidR="00000000" w:rsidDel="00000000" w:rsidP="00000000" w:rsidRDefault="00000000" w:rsidRPr="00000000" w14:paraId="0000007E">
      <w:pPr>
        <w:rPr>
          <w:sz w:val="20"/>
          <w:szCs w:val="20"/>
        </w:rPr>
      </w:pPr>
      <w:r w:rsidDel="00000000" w:rsidR="00000000" w:rsidRPr="00000000">
        <w:rPr>
          <w:sz w:val="20"/>
          <w:szCs w:val="20"/>
          <w:rtl w:val="0"/>
        </w:rPr>
        <w:t xml:space="preserve">Some people think that the Sackler family receiving immunity from future lawsuits should not be allowed. Other people think this agreement should remain in place and the Sackler family should keep their immunity.</w:t>
      </w:r>
    </w:p>
    <w:p w:rsidR="00000000" w:rsidDel="00000000" w:rsidP="00000000" w:rsidRDefault="00000000" w:rsidRPr="00000000" w14:paraId="0000007F">
      <w:pPr>
        <w:rPr>
          <w:sz w:val="20"/>
          <w:szCs w:val="20"/>
        </w:rPr>
      </w:pPr>
      <w:r w:rsidDel="00000000" w:rsidR="00000000" w:rsidRPr="00000000">
        <w:rPr>
          <w:sz w:val="20"/>
          <w:szCs w:val="20"/>
          <w:rtl w:val="0"/>
        </w:rPr>
        <w:t xml:space="preserve"> </w:t>
      </w:r>
    </w:p>
    <w:p w:rsidR="00000000" w:rsidDel="00000000" w:rsidP="00000000" w:rsidRDefault="00000000" w:rsidRPr="00000000" w14:paraId="00000080">
      <w:pPr>
        <w:rPr>
          <w:sz w:val="20"/>
          <w:szCs w:val="20"/>
        </w:rPr>
      </w:pPr>
      <w:r w:rsidDel="00000000" w:rsidR="00000000" w:rsidRPr="00000000">
        <w:rPr>
          <w:sz w:val="20"/>
          <w:szCs w:val="20"/>
          <w:rtl w:val="0"/>
        </w:rPr>
        <w:t xml:space="preserve"> </w:t>
      </w:r>
    </w:p>
    <w:p w:rsidR="00000000" w:rsidDel="00000000" w:rsidP="00000000" w:rsidRDefault="00000000" w:rsidRPr="00000000" w14:paraId="00000081">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082">
      <w:pPr>
        <w:rPr>
          <w:sz w:val="20"/>
          <w:szCs w:val="20"/>
        </w:rPr>
      </w:pPr>
      <w:r w:rsidDel="00000000" w:rsidR="00000000" w:rsidRPr="00000000">
        <w:rPr>
          <w:sz w:val="20"/>
          <w:szCs w:val="20"/>
          <w:rtl w:val="0"/>
        </w:rPr>
        <w:t xml:space="preserve"> </w:t>
      </w:r>
    </w:p>
    <w:p w:rsidR="00000000" w:rsidDel="00000000" w:rsidP="00000000" w:rsidRDefault="00000000" w:rsidRPr="00000000" w14:paraId="00000083">
      <w:pPr>
        <w:rPr>
          <w:sz w:val="20"/>
          <w:szCs w:val="20"/>
        </w:rPr>
      </w:pPr>
      <w:r w:rsidDel="00000000" w:rsidR="00000000" w:rsidRPr="00000000">
        <w:rPr>
          <w:sz w:val="20"/>
          <w:szCs w:val="20"/>
          <w:rtl w:val="0"/>
        </w:rPr>
        <w:t xml:space="preserve">Some people think this agreement should remain in place and the Sackler family should keep their immunity. Other people think that the Sackler family receiving immunity from future lawsuits should not be allowed.</w:t>
      </w:r>
    </w:p>
    <w:p w:rsidR="00000000" w:rsidDel="00000000" w:rsidP="00000000" w:rsidRDefault="00000000" w:rsidRPr="00000000" w14:paraId="00000084">
      <w:pPr>
        <w:rPr>
          <w:sz w:val="20"/>
          <w:szCs w:val="20"/>
        </w:rPr>
      </w:pPr>
      <w:r w:rsidDel="00000000" w:rsidR="00000000" w:rsidRPr="00000000">
        <w:rPr>
          <w:sz w:val="20"/>
          <w:szCs w:val="20"/>
          <w:rtl w:val="0"/>
        </w:rPr>
        <w:t xml:space="preserve"> </w:t>
      </w:r>
    </w:p>
    <w:p w:rsidR="00000000" w:rsidDel="00000000" w:rsidP="00000000" w:rsidRDefault="00000000" w:rsidRPr="00000000" w14:paraId="00000085">
      <w:pPr>
        <w:rPr>
          <w:sz w:val="20"/>
          <w:szCs w:val="20"/>
        </w:rPr>
      </w:pPr>
      <w:r w:rsidDel="00000000" w:rsidR="00000000" w:rsidRPr="00000000">
        <w:rPr>
          <w:sz w:val="20"/>
          <w:szCs w:val="20"/>
          <w:rtl w:val="0"/>
        </w:rPr>
        <w:t xml:space="preserve"> </w:t>
      </w:r>
    </w:p>
    <w:p w:rsidR="00000000" w:rsidDel="00000000" w:rsidP="00000000" w:rsidRDefault="00000000" w:rsidRPr="00000000" w14:paraId="00000086">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087">
      <w:pPr>
        <w:ind w:left="720" w:firstLine="0"/>
        <w:rPr>
          <w:sz w:val="20"/>
          <w:szCs w:val="20"/>
        </w:rPr>
      </w:pPr>
      <w:commentRangeStart w:id="4"/>
      <w:commentRangeStart w:id="5"/>
      <w:commentRangeStart w:id="6"/>
      <w:r w:rsidDel="00000000" w:rsidR="00000000" w:rsidRPr="00000000">
        <w:rPr>
          <w:sz w:val="20"/>
          <w:szCs w:val="20"/>
          <w:rtl w:val="0"/>
        </w:rPr>
        <w:t xml:space="preserve"> </w:t>
      </w:r>
    </w:p>
    <w:p w:rsidR="00000000" w:rsidDel="00000000" w:rsidP="00000000" w:rsidRDefault="00000000" w:rsidRPr="00000000" w14:paraId="00000088">
      <w:pPr>
        <w:rPr>
          <w:sz w:val="20"/>
          <w:szCs w:val="20"/>
        </w:rPr>
      </w:pPr>
      <w:r w:rsidDel="00000000" w:rsidR="00000000" w:rsidRPr="00000000">
        <w:rPr>
          <w:sz w:val="20"/>
          <w:szCs w:val="20"/>
          <w:rtl w:val="0"/>
        </w:rPr>
        <w:t xml:space="preserve">1      </w:t>
        <w:tab/>
        <w:t xml:space="preserve">The Sackler family should keep their immunity from future lawsuits</w:t>
      </w:r>
    </w:p>
    <w:p w:rsidR="00000000" w:rsidDel="00000000" w:rsidP="00000000" w:rsidRDefault="00000000" w:rsidRPr="00000000" w14:paraId="00000089">
      <w:pPr>
        <w:rPr>
          <w:sz w:val="20"/>
          <w:szCs w:val="20"/>
        </w:rPr>
      </w:pPr>
      <w:r w:rsidDel="00000000" w:rsidR="00000000" w:rsidRPr="00000000">
        <w:rPr>
          <w:sz w:val="20"/>
          <w:szCs w:val="20"/>
          <w:rtl w:val="0"/>
        </w:rPr>
        <w:t xml:space="preserve"> </w:t>
      </w:r>
    </w:p>
    <w:p w:rsidR="00000000" w:rsidDel="00000000" w:rsidP="00000000" w:rsidRDefault="00000000" w:rsidRPr="00000000" w14:paraId="0000008A">
      <w:pPr>
        <w:rPr>
          <w:sz w:val="20"/>
          <w:szCs w:val="20"/>
        </w:rPr>
      </w:pPr>
      <w:r w:rsidDel="00000000" w:rsidR="00000000" w:rsidRPr="00000000">
        <w:rPr>
          <w:sz w:val="20"/>
          <w:szCs w:val="20"/>
          <w:rtl w:val="0"/>
        </w:rPr>
        <w:t xml:space="preserve">2      </w:t>
        <w:tab/>
        <w:t xml:space="preserve">The Sackler family should NOT keep their immunity from future lawsuits</w:t>
      </w:r>
    </w:p>
    <w:p w:rsidR="00000000" w:rsidDel="00000000" w:rsidP="00000000" w:rsidRDefault="00000000" w:rsidRPr="00000000" w14:paraId="0000008B">
      <w:pPr>
        <w:rPr>
          <w:sz w:val="20"/>
          <w:szCs w:val="20"/>
        </w:rPr>
      </w:pPr>
      <w:r w:rsidDel="00000000" w:rsidR="00000000" w:rsidRPr="00000000">
        <w:rPr>
          <w:sz w:val="20"/>
          <w:szCs w:val="20"/>
          <w:rtl w:val="0"/>
        </w:rPr>
        <w:t xml:space="preserve"> </w:t>
      </w:r>
    </w:p>
    <w:p w:rsidR="00000000" w:rsidDel="00000000" w:rsidP="00000000" w:rsidRDefault="00000000" w:rsidRPr="00000000" w14:paraId="0000008C">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8D">
      <w:pPr>
        <w:rPr>
          <w:sz w:val="20"/>
          <w:szCs w:val="20"/>
        </w:rPr>
      </w:pPr>
      <w:r w:rsidDel="00000000" w:rsidR="00000000" w:rsidRPr="00000000">
        <w:rPr>
          <w:sz w:val="20"/>
          <w:szCs w:val="20"/>
          <w:rtl w:val="0"/>
        </w:rPr>
        <w:t xml:space="preserve"> </w:t>
      </w:r>
    </w:p>
    <w:p w:rsidR="00000000" w:rsidDel="00000000" w:rsidP="00000000" w:rsidRDefault="00000000" w:rsidRPr="00000000" w14:paraId="0000008E">
      <w:pPr>
        <w:rPr>
          <w:sz w:val="20"/>
          <w:szCs w:val="20"/>
        </w:rPr>
      </w:pPr>
      <w:r w:rsidDel="00000000" w:rsidR="00000000" w:rsidRPr="00000000">
        <w:rPr>
          <w:sz w:val="20"/>
          <w:szCs w:val="20"/>
          <w:rtl w:val="0"/>
        </w:rPr>
        <w:t xml:space="preserve">1      </w:t>
        <w:tab/>
        <w:t xml:space="preserve">The Sackler family should keep their immunity from future lawsuits</w:t>
      </w:r>
    </w:p>
    <w:p w:rsidR="00000000" w:rsidDel="00000000" w:rsidP="00000000" w:rsidRDefault="00000000" w:rsidRPr="00000000" w14:paraId="0000008F">
      <w:pPr>
        <w:rPr>
          <w:sz w:val="20"/>
          <w:szCs w:val="20"/>
        </w:rPr>
      </w:pPr>
      <w:r w:rsidDel="00000000" w:rsidR="00000000" w:rsidRPr="00000000">
        <w:rPr>
          <w:sz w:val="20"/>
          <w:szCs w:val="20"/>
          <w:rtl w:val="0"/>
        </w:rPr>
        <w:t xml:space="preserve"> </w:t>
      </w:r>
    </w:p>
    <w:p w:rsidR="00000000" w:rsidDel="00000000" w:rsidP="00000000" w:rsidRDefault="00000000" w:rsidRPr="00000000" w14:paraId="00000090">
      <w:pPr>
        <w:rPr>
          <w:sz w:val="20"/>
          <w:szCs w:val="20"/>
        </w:rPr>
      </w:pPr>
      <w:r w:rsidDel="00000000" w:rsidR="00000000" w:rsidRPr="00000000">
        <w:rPr>
          <w:sz w:val="20"/>
          <w:szCs w:val="20"/>
          <w:rtl w:val="0"/>
        </w:rPr>
        <w:t xml:space="preserve">2      </w:t>
        <w:tab/>
        <w:t xml:space="preserve">The Sackler family should NOT keep their immunity from future lawsuits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 </w:t>
      </w:r>
    </w:p>
    <w:p w:rsidR="00000000" w:rsidDel="00000000" w:rsidP="00000000" w:rsidRDefault="00000000" w:rsidRPr="00000000" w14:paraId="00000094">
      <w:pPr>
        <w:rPr>
          <w:sz w:val="20"/>
          <w:szCs w:val="20"/>
        </w:rPr>
      </w:pPr>
      <w:r w:rsidDel="00000000" w:rsidR="00000000" w:rsidRPr="00000000">
        <w:rPr>
          <w:sz w:val="20"/>
          <w:szCs w:val="20"/>
          <w:rtl w:val="0"/>
        </w:rPr>
        <w:t xml:space="preserve"> </w:t>
      </w:r>
    </w:p>
    <w:p w:rsidR="00000000" w:rsidDel="00000000" w:rsidP="00000000" w:rsidRDefault="00000000" w:rsidRPr="00000000" w14:paraId="00000095">
      <w:pPr>
        <w:rPr>
          <w:sz w:val="20"/>
          <w:szCs w:val="20"/>
        </w:rPr>
      </w:pPr>
      <w:r w:rsidDel="00000000" w:rsidR="00000000" w:rsidRPr="00000000">
        <w:rPr>
          <w:sz w:val="20"/>
          <w:szCs w:val="20"/>
          <w:rtl w:val="0"/>
        </w:rPr>
        <w:t xml:space="preserve"> </w:t>
      </w:r>
    </w:p>
    <w:p w:rsidR="00000000" w:rsidDel="00000000" w:rsidP="00000000" w:rsidRDefault="00000000" w:rsidRPr="00000000" w14:paraId="00000096">
      <w:pPr>
        <w:rPr>
          <w:b w:val="1"/>
          <w:sz w:val="20"/>
          <w:szCs w:val="20"/>
          <w:u w:val="single"/>
        </w:rPr>
      </w:pPr>
      <w:r w:rsidDel="00000000" w:rsidR="00000000" w:rsidRPr="00000000">
        <w:rPr>
          <w:b w:val="1"/>
          <w:sz w:val="20"/>
          <w:szCs w:val="20"/>
          <w:u w:val="single"/>
          <w:rtl w:val="0"/>
        </w:rPr>
        <w:t xml:space="preserve">Case 5: Lindke v. Freed/O'Connor-Ratcliff v. Garnier</w:t>
      </w:r>
    </w:p>
    <w:p w:rsidR="00000000" w:rsidDel="00000000" w:rsidP="00000000" w:rsidRDefault="00000000" w:rsidRPr="00000000" w14:paraId="00000097">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98">
      <w:pPr>
        <w:rPr>
          <w:sz w:val="20"/>
          <w:szCs w:val="20"/>
        </w:rPr>
      </w:pPr>
      <w:r w:rsidDel="00000000" w:rsidR="00000000" w:rsidRPr="00000000">
        <w:rPr>
          <w:sz w:val="20"/>
          <w:szCs w:val="20"/>
          <w:rtl w:val="0"/>
        </w:rPr>
        <w:t xml:space="preserve">There are public officials who sometimes use private social media accounts to conduct or announce government business.</w:t>
      </w:r>
    </w:p>
    <w:p w:rsidR="00000000" w:rsidDel="00000000" w:rsidP="00000000" w:rsidRDefault="00000000" w:rsidRPr="00000000" w14:paraId="00000099">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9A">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09B">
      <w:pPr>
        <w:rPr>
          <w:sz w:val="20"/>
          <w:szCs w:val="20"/>
        </w:rPr>
      </w:pPr>
      <w:r w:rsidDel="00000000" w:rsidR="00000000" w:rsidRPr="00000000">
        <w:rPr>
          <w:sz w:val="20"/>
          <w:szCs w:val="20"/>
          <w:rtl w:val="0"/>
        </w:rPr>
        <w:t xml:space="preserve"> </w:t>
      </w:r>
    </w:p>
    <w:p w:rsidR="00000000" w:rsidDel="00000000" w:rsidP="00000000" w:rsidRDefault="00000000" w:rsidRPr="00000000" w14:paraId="0000009C">
      <w:pPr>
        <w:rPr>
          <w:sz w:val="20"/>
          <w:szCs w:val="20"/>
        </w:rPr>
      </w:pPr>
      <w:r w:rsidDel="00000000" w:rsidR="00000000" w:rsidRPr="00000000">
        <w:rPr>
          <w:sz w:val="20"/>
          <w:szCs w:val="20"/>
          <w:rtl w:val="0"/>
        </w:rPr>
        <w:t xml:space="preserve">Some people think that public officials are allowed to block people from such accounts. Other people think that the First Amendment prohibits public officials from blocking people from such accounts.</w:t>
      </w:r>
    </w:p>
    <w:p w:rsidR="00000000" w:rsidDel="00000000" w:rsidP="00000000" w:rsidRDefault="00000000" w:rsidRPr="00000000" w14:paraId="0000009D">
      <w:pP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09F">
      <w:pPr>
        <w:rPr>
          <w:sz w:val="20"/>
          <w:szCs w:val="20"/>
        </w:rPr>
      </w:pPr>
      <w:r w:rsidDel="00000000" w:rsidR="00000000" w:rsidRPr="00000000">
        <w:rPr>
          <w:sz w:val="20"/>
          <w:szCs w:val="20"/>
          <w:rtl w:val="0"/>
        </w:rPr>
        <w:t xml:space="preserve"> </w:t>
      </w:r>
    </w:p>
    <w:p w:rsidR="00000000" w:rsidDel="00000000" w:rsidP="00000000" w:rsidRDefault="00000000" w:rsidRPr="00000000" w14:paraId="000000A0">
      <w:pPr>
        <w:rPr>
          <w:sz w:val="20"/>
          <w:szCs w:val="20"/>
        </w:rPr>
      </w:pPr>
      <w:r w:rsidDel="00000000" w:rsidR="00000000" w:rsidRPr="00000000">
        <w:rPr>
          <w:sz w:val="20"/>
          <w:szCs w:val="20"/>
          <w:rtl w:val="0"/>
        </w:rPr>
        <w:t xml:space="preserve">Some people think that the First Amendment prohibits public officials from blocking people from such accounts. Other people think that public officials are allowed to block people from such accounts.</w:t>
      </w:r>
    </w:p>
    <w:p w:rsidR="00000000" w:rsidDel="00000000" w:rsidP="00000000" w:rsidRDefault="00000000" w:rsidRPr="00000000" w14:paraId="000000A1">
      <w:pPr>
        <w:rPr>
          <w:sz w:val="20"/>
          <w:szCs w:val="20"/>
        </w:rPr>
      </w:pPr>
      <w:r w:rsidDel="00000000" w:rsidR="00000000" w:rsidRPr="00000000">
        <w:rPr>
          <w:sz w:val="20"/>
          <w:szCs w:val="20"/>
          <w:rtl w:val="0"/>
        </w:rPr>
        <w:t xml:space="preserve"> </w:t>
      </w:r>
    </w:p>
    <w:p w:rsidR="00000000" w:rsidDel="00000000" w:rsidP="00000000" w:rsidRDefault="00000000" w:rsidRPr="00000000" w14:paraId="000000A2">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0A3">
      <w:pPr>
        <w:rPr>
          <w:sz w:val="20"/>
          <w:szCs w:val="20"/>
        </w:rPr>
      </w:pPr>
      <w:r w:rsidDel="00000000" w:rsidR="00000000" w:rsidRPr="00000000">
        <w:rPr>
          <w:sz w:val="20"/>
          <w:szCs w:val="20"/>
          <w:rtl w:val="0"/>
        </w:rPr>
        <w:t xml:space="preserve"> </w:t>
      </w:r>
    </w:p>
    <w:p w:rsidR="00000000" w:rsidDel="00000000" w:rsidP="00000000" w:rsidRDefault="00000000" w:rsidRPr="00000000" w14:paraId="000000A4">
      <w:pPr>
        <w:rPr>
          <w:sz w:val="20"/>
          <w:szCs w:val="20"/>
        </w:rPr>
      </w:pPr>
      <w:r w:rsidDel="00000000" w:rsidR="00000000" w:rsidRPr="00000000">
        <w:rPr>
          <w:sz w:val="20"/>
          <w:szCs w:val="20"/>
          <w:rtl w:val="0"/>
        </w:rPr>
        <w:t xml:space="preserve">1      </w:t>
        <w:tab/>
        <w:t xml:space="preserve">Public officials are allowed to block people from private social media accounts used to conduct government business</w:t>
      </w:r>
    </w:p>
    <w:p w:rsidR="00000000" w:rsidDel="00000000" w:rsidP="00000000" w:rsidRDefault="00000000" w:rsidRPr="00000000" w14:paraId="000000A5">
      <w:pPr>
        <w:rPr>
          <w:sz w:val="20"/>
          <w:szCs w:val="20"/>
        </w:rPr>
      </w:pPr>
      <w:r w:rsidDel="00000000" w:rsidR="00000000" w:rsidRPr="00000000">
        <w:rPr>
          <w:sz w:val="20"/>
          <w:szCs w:val="20"/>
          <w:rtl w:val="0"/>
        </w:rPr>
        <w:t xml:space="preserve"> </w:t>
      </w:r>
    </w:p>
    <w:p w:rsidR="00000000" w:rsidDel="00000000" w:rsidP="00000000" w:rsidRDefault="00000000" w:rsidRPr="00000000" w14:paraId="000000A6">
      <w:pPr>
        <w:rPr>
          <w:sz w:val="20"/>
          <w:szCs w:val="20"/>
        </w:rPr>
      </w:pPr>
      <w:r w:rsidDel="00000000" w:rsidR="00000000" w:rsidRPr="00000000">
        <w:rPr>
          <w:sz w:val="20"/>
          <w:szCs w:val="20"/>
          <w:rtl w:val="0"/>
        </w:rPr>
        <w:t xml:space="preserve">2      </w:t>
        <w:tab/>
        <w:t xml:space="preserve">Public officials are NOT allowed to block people from private social media accounts used to conduct government business</w:t>
      </w:r>
    </w:p>
    <w:p w:rsidR="00000000" w:rsidDel="00000000" w:rsidP="00000000" w:rsidRDefault="00000000" w:rsidRPr="00000000" w14:paraId="000000A7">
      <w:pPr>
        <w:rPr>
          <w:sz w:val="20"/>
          <w:szCs w:val="20"/>
        </w:rPr>
      </w:pPr>
      <w:r w:rsidDel="00000000" w:rsidR="00000000" w:rsidRPr="00000000">
        <w:rPr>
          <w:sz w:val="20"/>
          <w:szCs w:val="20"/>
          <w:rtl w:val="0"/>
        </w:rPr>
        <w:t xml:space="preserve"> </w:t>
      </w:r>
    </w:p>
    <w:p w:rsidR="00000000" w:rsidDel="00000000" w:rsidP="00000000" w:rsidRDefault="00000000" w:rsidRPr="00000000" w14:paraId="000000A8">
      <w:pPr>
        <w:rPr>
          <w:sz w:val="20"/>
          <w:szCs w:val="20"/>
        </w:rPr>
      </w:pPr>
      <w:commentRangeStart w:id="7"/>
      <w:r w:rsidDel="00000000" w:rsidR="00000000" w:rsidRPr="00000000">
        <w:rPr>
          <w:sz w:val="20"/>
          <w:szCs w:val="20"/>
          <w:rtl w:val="0"/>
        </w:rPr>
        <w:t xml:space="preserve">The Supreme Court will be deciding this issue soon. Regardless of your personal views, how do you think the Supreme Court will decide?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 </w:t>
      </w:r>
    </w:p>
    <w:p w:rsidR="00000000" w:rsidDel="00000000" w:rsidP="00000000" w:rsidRDefault="00000000" w:rsidRPr="00000000" w14:paraId="000000AA">
      <w:pPr>
        <w:rPr>
          <w:sz w:val="20"/>
          <w:szCs w:val="20"/>
        </w:rPr>
      </w:pPr>
      <w:r w:rsidDel="00000000" w:rsidR="00000000" w:rsidRPr="00000000">
        <w:rPr>
          <w:sz w:val="20"/>
          <w:szCs w:val="20"/>
          <w:rtl w:val="0"/>
        </w:rPr>
        <w:t xml:space="preserve">1      </w:t>
        <w:tab/>
        <w:t xml:space="preserve">Public officials are allowed to block people from private social media accounts used to conduct government business</w:t>
      </w:r>
    </w:p>
    <w:p w:rsidR="00000000" w:rsidDel="00000000" w:rsidP="00000000" w:rsidRDefault="00000000" w:rsidRPr="00000000" w14:paraId="000000AB">
      <w:pPr>
        <w:rPr>
          <w:sz w:val="20"/>
          <w:szCs w:val="20"/>
        </w:rPr>
      </w:pPr>
      <w:r w:rsidDel="00000000" w:rsidR="00000000" w:rsidRPr="00000000">
        <w:rPr>
          <w:sz w:val="20"/>
          <w:szCs w:val="20"/>
          <w:rtl w:val="0"/>
        </w:rPr>
        <w:t xml:space="preserve"> </w:t>
      </w:r>
    </w:p>
    <w:p w:rsidR="00000000" w:rsidDel="00000000" w:rsidP="00000000" w:rsidRDefault="00000000" w:rsidRPr="00000000" w14:paraId="000000AC">
      <w:pPr>
        <w:rPr>
          <w:sz w:val="20"/>
          <w:szCs w:val="20"/>
        </w:rPr>
      </w:pPr>
      <w:r w:rsidDel="00000000" w:rsidR="00000000" w:rsidRPr="00000000">
        <w:rPr>
          <w:sz w:val="20"/>
          <w:szCs w:val="20"/>
          <w:rtl w:val="0"/>
        </w:rPr>
        <w:t xml:space="preserve">2      </w:t>
        <w:tab/>
        <w:t xml:space="preserve">Public officials are NOT allowed to block people from private social media accounts used to conduct government business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 </w:t>
      </w:r>
    </w:p>
    <w:p w:rsidR="00000000" w:rsidDel="00000000" w:rsidP="00000000" w:rsidRDefault="00000000" w:rsidRPr="00000000" w14:paraId="000000AF">
      <w:pPr>
        <w:rPr>
          <w:sz w:val="20"/>
          <w:szCs w:val="20"/>
        </w:rPr>
      </w:pPr>
      <w:r w:rsidDel="00000000" w:rsidR="00000000" w:rsidRPr="00000000">
        <w:rPr>
          <w:sz w:val="20"/>
          <w:szCs w:val="20"/>
          <w:rtl w:val="0"/>
        </w:rPr>
        <w:t xml:space="preserve"> </w:t>
      </w:r>
    </w:p>
    <w:p w:rsidR="00000000" w:rsidDel="00000000" w:rsidP="00000000" w:rsidRDefault="00000000" w:rsidRPr="00000000" w14:paraId="000000B0">
      <w:pPr>
        <w:rPr>
          <w:sz w:val="20"/>
          <w:szCs w:val="20"/>
        </w:rPr>
      </w:pPr>
      <w:r w:rsidDel="00000000" w:rsidR="00000000" w:rsidRPr="00000000">
        <w:rPr>
          <w:sz w:val="20"/>
          <w:szCs w:val="20"/>
          <w:rtl w:val="0"/>
        </w:rPr>
        <w:t xml:space="preserve"> </w:t>
      </w:r>
    </w:p>
    <w:p w:rsidR="00000000" w:rsidDel="00000000" w:rsidP="00000000" w:rsidRDefault="00000000" w:rsidRPr="00000000" w14:paraId="000000B1">
      <w:pPr>
        <w:rPr>
          <w:b w:val="1"/>
          <w:sz w:val="20"/>
          <w:szCs w:val="20"/>
          <w:u w:val="single"/>
        </w:rPr>
      </w:pPr>
      <w:r w:rsidDel="00000000" w:rsidR="00000000" w:rsidRPr="00000000">
        <w:rPr>
          <w:b w:val="1"/>
          <w:sz w:val="20"/>
          <w:szCs w:val="20"/>
          <w:u w:val="single"/>
          <w:rtl w:val="0"/>
        </w:rPr>
        <w:t xml:space="preserve">Case 6: Loper Bright Enterprises v. Raimondo/Relentless, Inc. v. Department of Commerce</w:t>
      </w:r>
    </w:p>
    <w:p w:rsidR="00000000" w:rsidDel="00000000" w:rsidP="00000000" w:rsidRDefault="00000000" w:rsidRPr="00000000" w14:paraId="000000B2">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B3">
      <w:pPr>
        <w:rPr>
          <w:sz w:val="20"/>
          <w:szCs w:val="20"/>
        </w:rPr>
      </w:pPr>
      <w:r w:rsidDel="00000000" w:rsidR="00000000" w:rsidRPr="00000000">
        <w:rPr>
          <w:sz w:val="20"/>
          <w:szCs w:val="20"/>
          <w:rtl w:val="0"/>
        </w:rPr>
        <w:t xml:space="preserve">Courts usually defer to how administrative agencies interpret laws in situations where the law is unclear.</w:t>
      </w:r>
    </w:p>
    <w:p w:rsidR="00000000" w:rsidDel="00000000" w:rsidP="00000000" w:rsidRDefault="00000000" w:rsidRPr="00000000" w14:paraId="000000B4">
      <w:pPr>
        <w:rPr>
          <w:sz w:val="20"/>
          <w:szCs w:val="20"/>
        </w:rPr>
      </w:pPr>
      <w:r w:rsidDel="00000000" w:rsidR="00000000" w:rsidRPr="00000000">
        <w:rPr>
          <w:sz w:val="20"/>
          <w:szCs w:val="20"/>
          <w:rtl w:val="0"/>
        </w:rPr>
        <w:t xml:space="preserve"> </w:t>
      </w:r>
    </w:p>
    <w:p w:rsidR="00000000" w:rsidDel="00000000" w:rsidP="00000000" w:rsidRDefault="00000000" w:rsidRPr="00000000" w14:paraId="000000B5">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0B6">
      <w:pPr>
        <w:rPr>
          <w:sz w:val="20"/>
          <w:szCs w:val="20"/>
        </w:rPr>
      </w:pPr>
      <w:r w:rsidDel="00000000" w:rsidR="00000000" w:rsidRPr="00000000">
        <w:rPr>
          <w:sz w:val="20"/>
          <w:szCs w:val="20"/>
          <w:rtl w:val="0"/>
        </w:rPr>
        <w:t xml:space="preserve"> </w:t>
      </w:r>
    </w:p>
    <w:p w:rsidR="00000000" w:rsidDel="00000000" w:rsidP="00000000" w:rsidRDefault="00000000" w:rsidRPr="00000000" w14:paraId="000000B7">
      <w:pPr>
        <w:rPr>
          <w:sz w:val="20"/>
          <w:szCs w:val="20"/>
        </w:rPr>
      </w:pPr>
      <w:r w:rsidDel="00000000" w:rsidR="00000000" w:rsidRPr="00000000">
        <w:rPr>
          <w:sz w:val="20"/>
          <w:szCs w:val="20"/>
          <w:rtl w:val="0"/>
        </w:rPr>
        <w:t xml:space="preserve">Some people think that courts should not defer to administrative agencies when laws are unclear because that gives these agencies too much power. Others think that administrative agencies employ experts, and so courts should defer to them in these situations.</w:t>
      </w:r>
    </w:p>
    <w:p w:rsidR="00000000" w:rsidDel="00000000" w:rsidP="00000000" w:rsidRDefault="00000000" w:rsidRPr="00000000" w14:paraId="000000B8">
      <w:pPr>
        <w:rPr>
          <w:sz w:val="20"/>
          <w:szCs w:val="20"/>
        </w:rPr>
      </w:pPr>
      <w:r w:rsidDel="00000000" w:rsidR="00000000" w:rsidRPr="00000000">
        <w:rPr>
          <w:sz w:val="20"/>
          <w:szCs w:val="20"/>
          <w:rtl w:val="0"/>
        </w:rPr>
        <w:t xml:space="preserve"> </w:t>
      </w:r>
    </w:p>
    <w:p w:rsidR="00000000" w:rsidDel="00000000" w:rsidP="00000000" w:rsidRDefault="00000000" w:rsidRPr="00000000" w14:paraId="000000B9">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0BA">
      <w:pPr>
        <w:rPr>
          <w:sz w:val="20"/>
          <w:szCs w:val="20"/>
        </w:rPr>
      </w:pPr>
      <w:r w:rsidDel="00000000" w:rsidR="00000000" w:rsidRPr="00000000">
        <w:rPr>
          <w:sz w:val="20"/>
          <w:szCs w:val="20"/>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Some think that administrative agencies employ experts, and so courts should defer to administrative agencies when laws are unclear. Other people think that courts should not defer to administrative agencies in these cases because that gives these agencies too much power.</w:t>
      </w:r>
    </w:p>
    <w:p w:rsidR="00000000" w:rsidDel="00000000" w:rsidP="00000000" w:rsidRDefault="00000000" w:rsidRPr="00000000" w14:paraId="000000BC">
      <w:pPr>
        <w:rPr>
          <w:sz w:val="20"/>
          <w:szCs w:val="20"/>
        </w:rPr>
      </w:pPr>
      <w:r w:rsidDel="00000000" w:rsidR="00000000" w:rsidRPr="00000000">
        <w:rPr>
          <w:sz w:val="20"/>
          <w:szCs w:val="20"/>
          <w:rtl w:val="0"/>
        </w:rPr>
        <w:t xml:space="preserve"> </w:t>
      </w:r>
    </w:p>
    <w:p w:rsidR="00000000" w:rsidDel="00000000" w:rsidP="00000000" w:rsidRDefault="00000000" w:rsidRPr="00000000" w14:paraId="000000BD">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0BE">
      <w:pPr>
        <w:rPr>
          <w:sz w:val="20"/>
          <w:szCs w:val="20"/>
        </w:rPr>
      </w:pPr>
      <w:r w:rsidDel="00000000" w:rsidR="00000000" w:rsidRPr="00000000">
        <w:rPr>
          <w:sz w:val="20"/>
          <w:szCs w:val="20"/>
          <w:rtl w:val="0"/>
        </w:rPr>
        <w:t xml:space="preserve"> </w:t>
      </w:r>
    </w:p>
    <w:p w:rsidR="00000000" w:rsidDel="00000000" w:rsidP="00000000" w:rsidRDefault="00000000" w:rsidRPr="00000000" w14:paraId="000000BF">
      <w:pPr>
        <w:rPr>
          <w:sz w:val="20"/>
          <w:szCs w:val="20"/>
        </w:rPr>
      </w:pPr>
      <w:commentRangeStart w:id="8"/>
      <w:r w:rsidDel="00000000" w:rsidR="00000000" w:rsidRPr="00000000">
        <w:rPr>
          <w:sz w:val="20"/>
          <w:szCs w:val="20"/>
          <w:rtl w:val="0"/>
        </w:rPr>
        <w:t xml:space="preserve">1      </w:t>
        <w:tab/>
        <w:t xml:space="preserve">Courts should defer to administrative agencies when laws are unclear</w:t>
      </w:r>
    </w:p>
    <w:p w:rsidR="00000000" w:rsidDel="00000000" w:rsidP="00000000" w:rsidRDefault="00000000" w:rsidRPr="00000000" w14:paraId="000000C0">
      <w:pPr>
        <w:rPr>
          <w:sz w:val="20"/>
          <w:szCs w:val="20"/>
        </w:rPr>
      </w:pPr>
      <w:r w:rsidDel="00000000" w:rsidR="00000000" w:rsidRPr="00000000">
        <w:rPr>
          <w:sz w:val="20"/>
          <w:szCs w:val="20"/>
          <w:rtl w:val="0"/>
        </w:rPr>
        <w:t xml:space="preserve"> </w:t>
      </w:r>
    </w:p>
    <w:p w:rsidR="00000000" w:rsidDel="00000000" w:rsidP="00000000" w:rsidRDefault="00000000" w:rsidRPr="00000000" w14:paraId="000000C1">
      <w:pPr>
        <w:rPr>
          <w:sz w:val="20"/>
          <w:szCs w:val="20"/>
        </w:rPr>
      </w:pPr>
      <w:r w:rsidDel="00000000" w:rsidR="00000000" w:rsidRPr="00000000">
        <w:rPr>
          <w:sz w:val="20"/>
          <w:szCs w:val="20"/>
          <w:rtl w:val="0"/>
        </w:rPr>
        <w:t xml:space="preserve">2      </w:t>
        <w:tab/>
        <w:t xml:space="preserve">Courts should NOT defer to administrative agencies when laws are unclear</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 </w:t>
      </w:r>
    </w:p>
    <w:p w:rsidR="00000000" w:rsidDel="00000000" w:rsidP="00000000" w:rsidRDefault="00000000" w:rsidRPr="00000000" w14:paraId="000000C3">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C4">
      <w:pPr>
        <w:rPr>
          <w:sz w:val="20"/>
          <w:szCs w:val="20"/>
        </w:rPr>
      </w:pPr>
      <w:r w:rsidDel="00000000" w:rsidR="00000000" w:rsidRPr="00000000">
        <w:rPr>
          <w:sz w:val="20"/>
          <w:szCs w:val="20"/>
          <w:rtl w:val="0"/>
        </w:rPr>
        <w:t xml:space="preserve"> </w:t>
      </w:r>
    </w:p>
    <w:p w:rsidR="00000000" w:rsidDel="00000000" w:rsidP="00000000" w:rsidRDefault="00000000" w:rsidRPr="00000000" w14:paraId="000000C5">
      <w:pPr>
        <w:rPr>
          <w:sz w:val="20"/>
          <w:szCs w:val="20"/>
        </w:rPr>
      </w:pPr>
      <w:r w:rsidDel="00000000" w:rsidR="00000000" w:rsidRPr="00000000">
        <w:rPr>
          <w:sz w:val="20"/>
          <w:szCs w:val="20"/>
          <w:rtl w:val="0"/>
        </w:rPr>
        <w:t xml:space="preserve">1      </w:t>
        <w:tab/>
        <w:t xml:space="preserve">Courts should defer to administrative agencies when laws are unclear</w:t>
      </w:r>
    </w:p>
    <w:p w:rsidR="00000000" w:rsidDel="00000000" w:rsidP="00000000" w:rsidRDefault="00000000" w:rsidRPr="00000000" w14:paraId="000000C6">
      <w:pPr>
        <w:rPr>
          <w:sz w:val="20"/>
          <w:szCs w:val="20"/>
        </w:rPr>
      </w:pPr>
      <w:r w:rsidDel="00000000" w:rsidR="00000000" w:rsidRPr="00000000">
        <w:rPr>
          <w:sz w:val="20"/>
          <w:szCs w:val="20"/>
          <w:rtl w:val="0"/>
        </w:rPr>
        <w:t xml:space="preserve"> </w:t>
      </w:r>
    </w:p>
    <w:p w:rsidR="00000000" w:rsidDel="00000000" w:rsidP="00000000" w:rsidRDefault="00000000" w:rsidRPr="00000000" w14:paraId="000000C7">
      <w:pPr>
        <w:rPr>
          <w:sz w:val="20"/>
          <w:szCs w:val="20"/>
        </w:rPr>
      </w:pPr>
      <w:r w:rsidDel="00000000" w:rsidR="00000000" w:rsidRPr="00000000">
        <w:rPr>
          <w:sz w:val="20"/>
          <w:szCs w:val="20"/>
          <w:rtl w:val="0"/>
        </w:rPr>
        <w:t xml:space="preserve">2      </w:t>
        <w:tab/>
        <w:t xml:space="preserve">Courts should NOT defer to administrative agencies when laws are unclear</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 </w:t>
      </w:r>
    </w:p>
    <w:p w:rsidR="00000000" w:rsidDel="00000000" w:rsidP="00000000" w:rsidRDefault="00000000" w:rsidRPr="00000000" w14:paraId="000000CA">
      <w:pPr>
        <w:rPr>
          <w:sz w:val="20"/>
          <w:szCs w:val="20"/>
        </w:rPr>
      </w:pPr>
      <w:r w:rsidDel="00000000" w:rsidR="00000000" w:rsidRPr="00000000">
        <w:rPr>
          <w:sz w:val="20"/>
          <w:szCs w:val="20"/>
          <w:rtl w:val="0"/>
        </w:rPr>
        <w:t xml:space="preserve"> </w:t>
      </w:r>
    </w:p>
    <w:p w:rsidR="00000000" w:rsidDel="00000000" w:rsidP="00000000" w:rsidRDefault="00000000" w:rsidRPr="00000000" w14:paraId="000000CB">
      <w:pPr>
        <w:rPr>
          <w:sz w:val="20"/>
          <w:szCs w:val="20"/>
        </w:rPr>
      </w:pPr>
      <w:r w:rsidDel="00000000" w:rsidR="00000000" w:rsidRPr="00000000">
        <w:rPr>
          <w:sz w:val="20"/>
          <w:szCs w:val="20"/>
          <w:rtl w:val="0"/>
        </w:rPr>
        <w:t xml:space="preserve"> </w:t>
      </w:r>
    </w:p>
    <w:p w:rsidR="00000000" w:rsidDel="00000000" w:rsidP="00000000" w:rsidRDefault="00000000" w:rsidRPr="00000000" w14:paraId="000000CC">
      <w:pPr>
        <w:rPr>
          <w:sz w:val="20"/>
          <w:szCs w:val="20"/>
        </w:rPr>
      </w:pPr>
      <w:r w:rsidDel="00000000" w:rsidR="00000000" w:rsidRPr="00000000">
        <w:rPr>
          <w:sz w:val="20"/>
          <w:szCs w:val="20"/>
          <w:rtl w:val="0"/>
        </w:rPr>
        <w:t xml:space="preserve"> </w:t>
      </w:r>
    </w:p>
    <w:p w:rsidR="00000000" w:rsidDel="00000000" w:rsidP="00000000" w:rsidRDefault="00000000" w:rsidRPr="00000000" w14:paraId="000000CD">
      <w:pPr>
        <w:rPr>
          <w:b w:val="1"/>
          <w:sz w:val="20"/>
          <w:szCs w:val="20"/>
          <w:u w:val="single"/>
        </w:rPr>
      </w:pPr>
      <w:r w:rsidDel="00000000" w:rsidR="00000000" w:rsidRPr="00000000">
        <w:rPr>
          <w:b w:val="1"/>
          <w:sz w:val="20"/>
          <w:szCs w:val="20"/>
          <w:u w:val="single"/>
          <w:rtl w:val="0"/>
        </w:rPr>
        <w:t xml:space="preserve">Case 7: Moyle v. United States</w:t>
      </w:r>
    </w:p>
    <w:p w:rsidR="00000000" w:rsidDel="00000000" w:rsidP="00000000" w:rsidRDefault="00000000" w:rsidRPr="00000000" w14:paraId="000000CE">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CF">
      <w:pPr>
        <w:rPr>
          <w:sz w:val="20"/>
          <w:szCs w:val="20"/>
        </w:rPr>
      </w:pPr>
      <w:r w:rsidDel="00000000" w:rsidR="00000000" w:rsidRPr="00000000">
        <w:rPr>
          <w:sz w:val="20"/>
          <w:szCs w:val="20"/>
          <w:rtl w:val="0"/>
        </w:rPr>
        <w:t xml:space="preserve">Idaho law criminalizes most abortions. However, federal law requires that hospitals receiving federal funds must</w:t>
      </w:r>
      <w:commentRangeStart w:id="9"/>
      <w:commentRangeStart w:id="10"/>
      <w:commentRangeStart w:id="11"/>
      <w:r w:rsidDel="00000000" w:rsidR="00000000" w:rsidRPr="00000000">
        <w:rPr>
          <w:sz w:val="20"/>
          <w:szCs w:val="20"/>
          <w:rtl w:val="0"/>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sz w:val="20"/>
          <w:szCs w:val="20"/>
          <w:rtl w:val="0"/>
        </w:rPr>
        <w:t xml:space="preserve">provide abortions in medical emergencies.</w:t>
      </w:r>
    </w:p>
    <w:p w:rsidR="00000000" w:rsidDel="00000000" w:rsidP="00000000" w:rsidRDefault="00000000" w:rsidRPr="00000000" w14:paraId="000000D0">
      <w:pPr>
        <w:rPr>
          <w:sz w:val="20"/>
          <w:szCs w:val="20"/>
        </w:rPr>
      </w:pPr>
      <w:r w:rsidDel="00000000" w:rsidR="00000000" w:rsidRPr="00000000">
        <w:rPr>
          <w:sz w:val="20"/>
          <w:szCs w:val="20"/>
          <w:rtl w:val="0"/>
        </w:rPr>
        <w:t xml:space="preserve"> </w:t>
      </w:r>
    </w:p>
    <w:p w:rsidR="00000000" w:rsidDel="00000000" w:rsidP="00000000" w:rsidRDefault="00000000" w:rsidRPr="00000000" w14:paraId="000000D1">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0D2">
      <w:pPr>
        <w:rPr>
          <w:sz w:val="20"/>
          <w:szCs w:val="20"/>
        </w:rPr>
      </w:pPr>
      <w:r w:rsidDel="00000000" w:rsidR="00000000" w:rsidRPr="00000000">
        <w:rPr>
          <w:sz w:val="20"/>
          <w:szCs w:val="20"/>
          <w:rtl w:val="0"/>
        </w:rPr>
        <w:t xml:space="preserve"> </w:t>
      </w:r>
    </w:p>
    <w:p w:rsidR="00000000" w:rsidDel="00000000" w:rsidP="00000000" w:rsidRDefault="00000000" w:rsidRPr="00000000" w14:paraId="000000D3">
      <w:pPr>
        <w:rPr>
          <w:sz w:val="20"/>
          <w:szCs w:val="20"/>
        </w:rPr>
      </w:pPr>
      <w:r w:rsidDel="00000000" w:rsidR="00000000" w:rsidRPr="00000000">
        <w:rPr>
          <w:sz w:val="20"/>
          <w:szCs w:val="20"/>
          <w:rtl w:val="0"/>
        </w:rPr>
        <w:t xml:space="preserve">Some people think that Idaho law trumps federal law, and so Idaho hospitals are not allowed to provide abortions to women in medical emergencies. Other people think that federal law </w:t>
      </w:r>
      <w:commentRangeStart w:id="12"/>
      <w:commentRangeStart w:id="13"/>
      <w:commentRangeStart w:id="14"/>
      <w:commentRangeStart w:id="15"/>
      <w:r w:rsidDel="00000000" w:rsidR="00000000" w:rsidRPr="00000000">
        <w:rPr>
          <w:sz w:val="20"/>
          <w:szCs w:val="20"/>
          <w:rtl w:val="0"/>
        </w:rPr>
        <w:t xml:space="preserve">trumps</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sz w:val="20"/>
          <w:szCs w:val="20"/>
          <w:rtl w:val="0"/>
        </w:rPr>
        <w:t xml:space="preserve"> Idaho law, and so Idaho hospitals that receive federal funds must provide abortions.</w:t>
      </w:r>
    </w:p>
    <w:p w:rsidR="00000000" w:rsidDel="00000000" w:rsidP="00000000" w:rsidRDefault="00000000" w:rsidRPr="00000000" w14:paraId="000000D4">
      <w:pPr>
        <w:rPr>
          <w:sz w:val="20"/>
          <w:szCs w:val="20"/>
        </w:rPr>
      </w:pPr>
      <w:r w:rsidDel="00000000" w:rsidR="00000000" w:rsidRPr="00000000">
        <w:rPr>
          <w:sz w:val="20"/>
          <w:szCs w:val="20"/>
          <w:rtl w:val="0"/>
        </w:rPr>
        <w:t xml:space="preserve"> </w:t>
      </w:r>
    </w:p>
    <w:p w:rsidR="00000000" w:rsidDel="00000000" w:rsidP="00000000" w:rsidRDefault="00000000" w:rsidRPr="00000000" w14:paraId="000000D5">
      <w:pPr>
        <w:rPr>
          <w:sz w:val="20"/>
          <w:szCs w:val="20"/>
        </w:rPr>
      </w:pPr>
      <w:r w:rsidDel="00000000" w:rsidR="00000000" w:rsidRPr="00000000">
        <w:rPr>
          <w:sz w:val="20"/>
          <w:szCs w:val="20"/>
          <w:rtl w:val="0"/>
        </w:rPr>
        <w:t xml:space="preserve"> </w:t>
      </w:r>
    </w:p>
    <w:p w:rsidR="00000000" w:rsidDel="00000000" w:rsidP="00000000" w:rsidRDefault="00000000" w:rsidRPr="00000000" w14:paraId="000000D6">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0D7">
      <w:pPr>
        <w:rPr>
          <w:sz w:val="20"/>
          <w:szCs w:val="20"/>
        </w:rPr>
      </w:pPr>
      <w:r w:rsidDel="00000000" w:rsidR="00000000" w:rsidRPr="00000000">
        <w:rPr>
          <w:sz w:val="20"/>
          <w:szCs w:val="20"/>
          <w:rtl w:val="0"/>
        </w:rPr>
        <w:t xml:space="preserve"> </w:t>
      </w:r>
    </w:p>
    <w:p w:rsidR="00000000" w:rsidDel="00000000" w:rsidP="00000000" w:rsidRDefault="00000000" w:rsidRPr="00000000" w14:paraId="000000D8">
      <w:pPr>
        <w:rPr>
          <w:sz w:val="20"/>
          <w:szCs w:val="20"/>
        </w:rPr>
      </w:pPr>
      <w:r w:rsidDel="00000000" w:rsidR="00000000" w:rsidRPr="00000000">
        <w:rPr>
          <w:sz w:val="20"/>
          <w:szCs w:val="20"/>
          <w:rtl w:val="0"/>
        </w:rPr>
        <w:t xml:space="preserve">Some people think that federal law trumps Idaho law, and so Idaho hospitals that receive federal funds must provide abortions to women in medical emergencies. Other people think that Idaho law trumps federal law, and so Idaho hospitals are not allowed to provide abortions.</w:t>
      </w:r>
    </w:p>
    <w:p w:rsidR="00000000" w:rsidDel="00000000" w:rsidP="00000000" w:rsidRDefault="00000000" w:rsidRPr="00000000" w14:paraId="000000D9">
      <w:pPr>
        <w:rPr>
          <w:sz w:val="20"/>
          <w:szCs w:val="20"/>
        </w:rPr>
      </w:pPr>
      <w:r w:rsidDel="00000000" w:rsidR="00000000" w:rsidRPr="00000000">
        <w:rPr>
          <w:sz w:val="20"/>
          <w:szCs w:val="20"/>
          <w:rtl w:val="0"/>
        </w:rPr>
        <w:t xml:space="preserve"> </w:t>
      </w:r>
    </w:p>
    <w:p w:rsidR="00000000" w:rsidDel="00000000" w:rsidP="00000000" w:rsidRDefault="00000000" w:rsidRPr="00000000" w14:paraId="000000DA">
      <w:pPr>
        <w:rPr>
          <w:sz w:val="20"/>
          <w:szCs w:val="20"/>
        </w:rPr>
      </w:pPr>
      <w:r w:rsidDel="00000000" w:rsidR="00000000" w:rsidRPr="00000000">
        <w:rPr>
          <w:sz w:val="20"/>
          <w:szCs w:val="20"/>
          <w:rtl w:val="0"/>
        </w:rPr>
        <w:t xml:space="preserve"> </w:t>
      </w:r>
    </w:p>
    <w:p w:rsidR="00000000" w:rsidDel="00000000" w:rsidP="00000000" w:rsidRDefault="00000000" w:rsidRPr="00000000" w14:paraId="000000DB">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0DC">
      <w:pPr>
        <w:rPr>
          <w:sz w:val="20"/>
          <w:szCs w:val="20"/>
        </w:rPr>
      </w:pPr>
      <w:r w:rsidDel="00000000" w:rsidR="00000000" w:rsidRPr="00000000">
        <w:rPr>
          <w:sz w:val="20"/>
          <w:szCs w:val="20"/>
          <w:rtl w:val="0"/>
        </w:rPr>
        <w:t xml:space="preserve"> </w:t>
      </w:r>
    </w:p>
    <w:p w:rsidR="00000000" w:rsidDel="00000000" w:rsidP="00000000" w:rsidRDefault="00000000" w:rsidRPr="00000000" w14:paraId="000000DD">
      <w:pPr>
        <w:rPr>
          <w:sz w:val="20"/>
          <w:szCs w:val="20"/>
        </w:rPr>
      </w:pPr>
      <w:r w:rsidDel="00000000" w:rsidR="00000000" w:rsidRPr="00000000">
        <w:rPr>
          <w:sz w:val="20"/>
          <w:szCs w:val="20"/>
          <w:rtl w:val="0"/>
        </w:rPr>
        <w:t xml:space="preserve">1      </w:t>
        <w:tab/>
        <w:t xml:space="preserve">Idaho hospitals are not allowed to provide abortions in medical emergencies</w:t>
      </w:r>
    </w:p>
    <w:p w:rsidR="00000000" w:rsidDel="00000000" w:rsidP="00000000" w:rsidRDefault="00000000" w:rsidRPr="00000000" w14:paraId="000000DE">
      <w:pPr>
        <w:rPr>
          <w:sz w:val="20"/>
          <w:szCs w:val="20"/>
        </w:rPr>
      </w:pPr>
      <w:r w:rsidDel="00000000" w:rsidR="00000000" w:rsidRPr="00000000">
        <w:rPr>
          <w:sz w:val="20"/>
          <w:szCs w:val="20"/>
          <w:rtl w:val="0"/>
        </w:rPr>
        <w:t xml:space="preserve"> </w:t>
      </w:r>
    </w:p>
    <w:p w:rsidR="00000000" w:rsidDel="00000000" w:rsidP="00000000" w:rsidRDefault="00000000" w:rsidRPr="00000000" w14:paraId="000000DF">
      <w:pPr>
        <w:rPr>
          <w:sz w:val="20"/>
          <w:szCs w:val="20"/>
        </w:rPr>
      </w:pPr>
      <w:r w:rsidDel="00000000" w:rsidR="00000000" w:rsidRPr="00000000">
        <w:rPr>
          <w:sz w:val="20"/>
          <w:szCs w:val="20"/>
          <w:rtl w:val="0"/>
        </w:rPr>
        <w:t xml:space="preserve">2      </w:t>
        <w:tab/>
        <w:t xml:space="preserve">Idaho hospitals must provide abortions in medical emergencies</w:t>
      </w:r>
    </w:p>
    <w:p w:rsidR="00000000" w:rsidDel="00000000" w:rsidP="00000000" w:rsidRDefault="00000000" w:rsidRPr="00000000" w14:paraId="000000E0">
      <w:pPr>
        <w:rPr>
          <w:sz w:val="20"/>
          <w:szCs w:val="20"/>
        </w:rPr>
      </w:pPr>
      <w:r w:rsidDel="00000000" w:rsidR="00000000" w:rsidRPr="00000000">
        <w:rPr>
          <w:sz w:val="20"/>
          <w:szCs w:val="20"/>
          <w:rtl w:val="0"/>
        </w:rPr>
        <w:t xml:space="preserve"> </w:t>
      </w:r>
    </w:p>
    <w:p w:rsidR="00000000" w:rsidDel="00000000" w:rsidP="00000000" w:rsidRDefault="00000000" w:rsidRPr="00000000" w14:paraId="000000E1">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E2">
      <w:pPr>
        <w:rPr>
          <w:sz w:val="20"/>
          <w:szCs w:val="20"/>
        </w:rPr>
      </w:pPr>
      <w:r w:rsidDel="00000000" w:rsidR="00000000" w:rsidRPr="00000000">
        <w:rPr>
          <w:sz w:val="20"/>
          <w:szCs w:val="20"/>
          <w:rtl w:val="0"/>
        </w:rPr>
        <w:t xml:space="preserve"> </w:t>
      </w:r>
    </w:p>
    <w:p w:rsidR="00000000" w:rsidDel="00000000" w:rsidP="00000000" w:rsidRDefault="00000000" w:rsidRPr="00000000" w14:paraId="000000E3">
      <w:pPr>
        <w:rPr>
          <w:sz w:val="20"/>
          <w:szCs w:val="20"/>
        </w:rPr>
      </w:pPr>
      <w:r w:rsidDel="00000000" w:rsidR="00000000" w:rsidRPr="00000000">
        <w:rPr>
          <w:sz w:val="20"/>
          <w:szCs w:val="20"/>
          <w:rtl w:val="0"/>
        </w:rPr>
        <w:t xml:space="preserve">1      </w:t>
        <w:tab/>
        <w:t xml:space="preserve">Idaho hospitals are not allowed to provide abortions in medical emergencies</w:t>
      </w:r>
    </w:p>
    <w:p w:rsidR="00000000" w:rsidDel="00000000" w:rsidP="00000000" w:rsidRDefault="00000000" w:rsidRPr="00000000" w14:paraId="000000E4">
      <w:pPr>
        <w:rPr>
          <w:sz w:val="20"/>
          <w:szCs w:val="20"/>
        </w:rPr>
      </w:pPr>
      <w:r w:rsidDel="00000000" w:rsidR="00000000" w:rsidRPr="00000000">
        <w:rPr>
          <w:sz w:val="20"/>
          <w:szCs w:val="20"/>
          <w:rtl w:val="0"/>
        </w:rPr>
        <w:t xml:space="preserve"> </w:t>
      </w:r>
    </w:p>
    <w:p w:rsidR="00000000" w:rsidDel="00000000" w:rsidP="00000000" w:rsidRDefault="00000000" w:rsidRPr="00000000" w14:paraId="000000E5">
      <w:pPr>
        <w:rPr>
          <w:sz w:val="20"/>
          <w:szCs w:val="20"/>
        </w:rPr>
      </w:pPr>
      <w:r w:rsidDel="00000000" w:rsidR="00000000" w:rsidRPr="00000000">
        <w:rPr>
          <w:sz w:val="20"/>
          <w:szCs w:val="20"/>
          <w:rtl w:val="0"/>
        </w:rPr>
        <w:t xml:space="preserve">2      </w:t>
        <w:tab/>
        <w:t xml:space="preserve">Idaho hospitals must provide abortions in medical emergencies</w:t>
      </w:r>
    </w:p>
    <w:p w:rsidR="00000000" w:rsidDel="00000000" w:rsidP="00000000" w:rsidRDefault="00000000" w:rsidRPr="00000000" w14:paraId="000000E6">
      <w:pPr>
        <w:rPr>
          <w:sz w:val="20"/>
          <w:szCs w:val="20"/>
        </w:rPr>
      </w:pPr>
      <w:r w:rsidDel="00000000" w:rsidR="00000000" w:rsidRPr="00000000">
        <w:rPr>
          <w:sz w:val="20"/>
          <w:szCs w:val="20"/>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 </w:t>
      </w:r>
    </w:p>
    <w:p w:rsidR="00000000" w:rsidDel="00000000" w:rsidP="00000000" w:rsidRDefault="00000000" w:rsidRPr="00000000" w14:paraId="000000E9">
      <w:pPr>
        <w:rPr>
          <w:sz w:val="20"/>
          <w:szCs w:val="20"/>
        </w:rPr>
      </w:pPr>
      <w:r w:rsidDel="00000000" w:rsidR="00000000" w:rsidRPr="00000000">
        <w:rPr>
          <w:sz w:val="20"/>
          <w:szCs w:val="20"/>
          <w:rtl w:val="0"/>
        </w:rPr>
        <w:t xml:space="preserve"> </w:t>
      </w:r>
    </w:p>
    <w:p w:rsidR="00000000" w:rsidDel="00000000" w:rsidP="00000000" w:rsidRDefault="00000000" w:rsidRPr="00000000" w14:paraId="000000EA">
      <w:pPr>
        <w:rPr>
          <w:b w:val="1"/>
          <w:sz w:val="20"/>
          <w:szCs w:val="20"/>
          <w:u w:val="single"/>
        </w:rPr>
      </w:pPr>
      <w:r w:rsidDel="00000000" w:rsidR="00000000" w:rsidRPr="00000000">
        <w:rPr>
          <w:b w:val="1"/>
          <w:sz w:val="20"/>
          <w:szCs w:val="20"/>
          <w:u w:val="single"/>
          <w:rtl w:val="0"/>
        </w:rPr>
        <w:t xml:space="preserve">Case 8: Murthy v. Missouri</w:t>
      </w:r>
    </w:p>
    <w:p w:rsidR="00000000" w:rsidDel="00000000" w:rsidP="00000000" w:rsidRDefault="00000000" w:rsidRPr="00000000" w14:paraId="000000EB">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EC">
      <w:pPr>
        <w:rPr>
          <w:sz w:val="20"/>
          <w:szCs w:val="20"/>
        </w:rPr>
      </w:pPr>
      <w:r w:rsidDel="00000000" w:rsidR="00000000" w:rsidRPr="00000000">
        <w:rPr>
          <w:sz w:val="20"/>
          <w:szCs w:val="20"/>
          <w:rtl w:val="0"/>
        </w:rPr>
        <w:t xml:space="preserve">Recently federal officials urged private social media companies such as Facebook and Twitter to block, delete, or remove users expressing disinformation or disfavored views on controversial topics, including COVID-19 and election fraud.</w:t>
      </w:r>
    </w:p>
    <w:p w:rsidR="00000000" w:rsidDel="00000000" w:rsidP="00000000" w:rsidRDefault="00000000" w:rsidRPr="00000000" w14:paraId="000000ED">
      <w:pPr>
        <w:rPr>
          <w:sz w:val="20"/>
          <w:szCs w:val="20"/>
        </w:rPr>
      </w:pPr>
      <w:r w:rsidDel="00000000" w:rsidR="00000000" w:rsidRPr="00000000">
        <w:rPr>
          <w:sz w:val="20"/>
          <w:szCs w:val="20"/>
          <w:rtl w:val="0"/>
        </w:rPr>
        <w:t xml:space="preserve"> </w:t>
      </w:r>
    </w:p>
    <w:p w:rsidR="00000000" w:rsidDel="00000000" w:rsidP="00000000" w:rsidRDefault="00000000" w:rsidRPr="00000000" w14:paraId="000000EE">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0EF">
      <w:pPr>
        <w:rPr>
          <w:sz w:val="20"/>
          <w:szCs w:val="20"/>
        </w:rPr>
      </w:pPr>
      <w:r w:rsidDel="00000000" w:rsidR="00000000" w:rsidRPr="00000000">
        <w:rPr>
          <w:sz w:val="20"/>
          <w:szCs w:val="20"/>
          <w:rtl w:val="0"/>
        </w:rPr>
        <w:t xml:space="preserve"> </w:t>
      </w:r>
    </w:p>
    <w:p w:rsidR="00000000" w:rsidDel="00000000" w:rsidP="00000000" w:rsidRDefault="00000000" w:rsidRPr="00000000" w14:paraId="000000F0">
      <w:pPr>
        <w:rPr>
          <w:sz w:val="20"/>
          <w:szCs w:val="20"/>
        </w:rPr>
      </w:pPr>
      <w:r w:rsidDel="00000000" w:rsidR="00000000" w:rsidRPr="00000000">
        <w:rPr>
          <w:sz w:val="20"/>
          <w:szCs w:val="20"/>
          <w:rtl w:val="0"/>
        </w:rPr>
        <w:t xml:space="preserve">Some people think that this violates users’ First Amendment right to free speech. Other people think that it does not.</w:t>
      </w:r>
    </w:p>
    <w:p w:rsidR="00000000" w:rsidDel="00000000" w:rsidP="00000000" w:rsidRDefault="00000000" w:rsidRPr="00000000" w14:paraId="000000F1">
      <w:pPr>
        <w:rPr>
          <w:sz w:val="20"/>
          <w:szCs w:val="20"/>
        </w:rPr>
      </w:pPr>
      <w:r w:rsidDel="00000000" w:rsidR="00000000" w:rsidRPr="00000000">
        <w:rPr>
          <w:sz w:val="20"/>
          <w:szCs w:val="20"/>
          <w:rtl w:val="0"/>
        </w:rPr>
        <w:t xml:space="preserve"> </w:t>
      </w:r>
    </w:p>
    <w:p w:rsidR="00000000" w:rsidDel="00000000" w:rsidP="00000000" w:rsidRDefault="00000000" w:rsidRPr="00000000" w14:paraId="000000F2">
      <w:pPr>
        <w:rPr>
          <w:sz w:val="20"/>
          <w:szCs w:val="20"/>
        </w:rPr>
      </w:pPr>
      <w:r w:rsidDel="00000000" w:rsidR="00000000" w:rsidRPr="00000000">
        <w:rPr>
          <w:sz w:val="20"/>
          <w:szCs w:val="20"/>
          <w:rtl w:val="0"/>
        </w:rPr>
        <w:t xml:space="preserve"> </w:t>
      </w:r>
    </w:p>
    <w:p w:rsidR="00000000" w:rsidDel="00000000" w:rsidP="00000000" w:rsidRDefault="00000000" w:rsidRPr="00000000" w14:paraId="000000F3">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0F4">
      <w:pPr>
        <w:rPr>
          <w:sz w:val="20"/>
          <w:szCs w:val="20"/>
        </w:rPr>
      </w:pPr>
      <w:r w:rsidDel="00000000" w:rsidR="00000000" w:rsidRPr="00000000">
        <w:rPr>
          <w:sz w:val="20"/>
          <w:szCs w:val="20"/>
          <w:rtl w:val="0"/>
        </w:rPr>
        <w:t xml:space="preserve"> </w:t>
      </w:r>
    </w:p>
    <w:p w:rsidR="00000000" w:rsidDel="00000000" w:rsidP="00000000" w:rsidRDefault="00000000" w:rsidRPr="00000000" w14:paraId="000000F5">
      <w:pPr>
        <w:rPr>
          <w:sz w:val="20"/>
          <w:szCs w:val="20"/>
        </w:rPr>
      </w:pPr>
      <w:r w:rsidDel="00000000" w:rsidR="00000000" w:rsidRPr="00000000">
        <w:rPr>
          <w:sz w:val="20"/>
          <w:szCs w:val="20"/>
          <w:rtl w:val="0"/>
        </w:rPr>
        <w:t xml:space="preserve">Some people think that this does not violate users’ First Amendment right to free speech. Other people think it does.</w:t>
      </w:r>
    </w:p>
    <w:p w:rsidR="00000000" w:rsidDel="00000000" w:rsidP="00000000" w:rsidRDefault="00000000" w:rsidRPr="00000000" w14:paraId="000000F6">
      <w:pPr>
        <w:rPr>
          <w:sz w:val="20"/>
          <w:szCs w:val="20"/>
        </w:rPr>
      </w:pPr>
      <w:r w:rsidDel="00000000" w:rsidR="00000000" w:rsidRPr="00000000">
        <w:rPr>
          <w:sz w:val="20"/>
          <w:szCs w:val="20"/>
          <w:rtl w:val="0"/>
        </w:rPr>
        <w:t xml:space="preserve"> </w:t>
      </w:r>
    </w:p>
    <w:p w:rsidR="00000000" w:rsidDel="00000000" w:rsidP="00000000" w:rsidRDefault="00000000" w:rsidRPr="00000000" w14:paraId="000000F7">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0F8">
      <w:pPr>
        <w:rPr>
          <w:sz w:val="20"/>
          <w:szCs w:val="20"/>
        </w:rPr>
      </w:pPr>
      <w:r w:rsidDel="00000000" w:rsidR="00000000" w:rsidRPr="00000000">
        <w:rPr>
          <w:sz w:val="20"/>
          <w:szCs w:val="20"/>
          <w:rtl w:val="0"/>
        </w:rPr>
        <w:t xml:space="preserve"> </w:t>
      </w:r>
    </w:p>
    <w:p w:rsidR="00000000" w:rsidDel="00000000" w:rsidP="00000000" w:rsidRDefault="00000000" w:rsidRPr="00000000" w14:paraId="000000F9">
      <w:pPr>
        <w:rPr>
          <w:sz w:val="20"/>
          <w:szCs w:val="20"/>
        </w:rPr>
      </w:pPr>
      <w:r w:rsidDel="00000000" w:rsidR="00000000" w:rsidRPr="00000000">
        <w:rPr>
          <w:sz w:val="20"/>
          <w:szCs w:val="20"/>
          <w:rtl w:val="0"/>
        </w:rPr>
        <w:t xml:space="preserve">1      </w:t>
        <w:tab/>
        <w:t xml:space="preserve">Federal officials urging private social media companies to block, delete, or remove users violates users’ First Amendment rights</w:t>
      </w:r>
    </w:p>
    <w:p w:rsidR="00000000" w:rsidDel="00000000" w:rsidP="00000000" w:rsidRDefault="00000000" w:rsidRPr="00000000" w14:paraId="000000FA">
      <w:pPr>
        <w:rPr>
          <w:sz w:val="20"/>
          <w:szCs w:val="20"/>
        </w:rPr>
      </w:pPr>
      <w:r w:rsidDel="00000000" w:rsidR="00000000" w:rsidRPr="00000000">
        <w:rPr>
          <w:sz w:val="20"/>
          <w:szCs w:val="20"/>
          <w:rtl w:val="0"/>
        </w:rPr>
        <w:t xml:space="preserve"> </w:t>
      </w:r>
    </w:p>
    <w:p w:rsidR="00000000" w:rsidDel="00000000" w:rsidP="00000000" w:rsidRDefault="00000000" w:rsidRPr="00000000" w14:paraId="000000FB">
      <w:pPr>
        <w:rPr>
          <w:sz w:val="20"/>
          <w:szCs w:val="20"/>
        </w:rPr>
      </w:pPr>
      <w:r w:rsidDel="00000000" w:rsidR="00000000" w:rsidRPr="00000000">
        <w:rPr>
          <w:sz w:val="20"/>
          <w:szCs w:val="20"/>
          <w:rtl w:val="0"/>
        </w:rPr>
        <w:t xml:space="preserve">2      </w:t>
        <w:tab/>
        <w:t xml:space="preserve">Federal officials urging private social media companies to block, delete, or remove users does NOT violate users’ First Amendment rights</w:t>
      </w:r>
    </w:p>
    <w:p w:rsidR="00000000" w:rsidDel="00000000" w:rsidP="00000000" w:rsidRDefault="00000000" w:rsidRPr="00000000" w14:paraId="000000FC">
      <w:pPr>
        <w:rPr>
          <w:sz w:val="20"/>
          <w:szCs w:val="20"/>
        </w:rPr>
      </w:pPr>
      <w:r w:rsidDel="00000000" w:rsidR="00000000" w:rsidRPr="00000000">
        <w:rPr>
          <w:sz w:val="20"/>
          <w:szCs w:val="20"/>
          <w:rtl w:val="0"/>
        </w:rPr>
        <w:t xml:space="preserve"> </w:t>
      </w:r>
    </w:p>
    <w:p w:rsidR="00000000" w:rsidDel="00000000" w:rsidP="00000000" w:rsidRDefault="00000000" w:rsidRPr="00000000" w14:paraId="000000FD">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FE">
      <w:pPr>
        <w:rPr>
          <w:sz w:val="20"/>
          <w:szCs w:val="20"/>
        </w:rPr>
      </w:pPr>
      <w:r w:rsidDel="00000000" w:rsidR="00000000" w:rsidRPr="00000000">
        <w:rPr>
          <w:sz w:val="20"/>
          <w:szCs w:val="20"/>
          <w:rtl w:val="0"/>
        </w:rPr>
        <w:t xml:space="preserve"> </w:t>
      </w:r>
    </w:p>
    <w:p w:rsidR="00000000" w:rsidDel="00000000" w:rsidP="00000000" w:rsidRDefault="00000000" w:rsidRPr="00000000" w14:paraId="000000FF">
      <w:pPr>
        <w:rPr>
          <w:sz w:val="20"/>
          <w:szCs w:val="20"/>
        </w:rPr>
      </w:pPr>
      <w:r w:rsidDel="00000000" w:rsidR="00000000" w:rsidRPr="00000000">
        <w:rPr>
          <w:sz w:val="20"/>
          <w:szCs w:val="20"/>
          <w:rtl w:val="0"/>
        </w:rPr>
        <w:t xml:space="preserve">1      </w:t>
        <w:tab/>
        <w:t xml:space="preserve">Federal officials urging private social media companies to block, delete, or remove users violates users’ First Amendment rights</w:t>
      </w:r>
    </w:p>
    <w:p w:rsidR="00000000" w:rsidDel="00000000" w:rsidP="00000000" w:rsidRDefault="00000000" w:rsidRPr="00000000" w14:paraId="00000100">
      <w:pPr>
        <w:rPr>
          <w:sz w:val="20"/>
          <w:szCs w:val="20"/>
        </w:rPr>
      </w:pPr>
      <w:r w:rsidDel="00000000" w:rsidR="00000000" w:rsidRPr="00000000">
        <w:rPr>
          <w:sz w:val="20"/>
          <w:szCs w:val="20"/>
          <w:rtl w:val="0"/>
        </w:rPr>
        <w:t xml:space="preserve"> </w:t>
      </w:r>
    </w:p>
    <w:p w:rsidR="00000000" w:rsidDel="00000000" w:rsidP="00000000" w:rsidRDefault="00000000" w:rsidRPr="00000000" w14:paraId="00000101">
      <w:pPr>
        <w:rPr>
          <w:sz w:val="20"/>
          <w:szCs w:val="20"/>
        </w:rPr>
      </w:pPr>
      <w:r w:rsidDel="00000000" w:rsidR="00000000" w:rsidRPr="00000000">
        <w:rPr>
          <w:sz w:val="20"/>
          <w:szCs w:val="20"/>
          <w:rtl w:val="0"/>
        </w:rPr>
        <w:t xml:space="preserve">2      </w:t>
        <w:tab/>
        <w:t xml:space="preserve">Federal officials urging private social media companies to block, delete, or remove users does NOT violate users’ First Amendment rights</w:t>
      </w:r>
    </w:p>
    <w:p w:rsidR="00000000" w:rsidDel="00000000" w:rsidP="00000000" w:rsidRDefault="00000000" w:rsidRPr="00000000" w14:paraId="00000102">
      <w:pPr>
        <w:rPr>
          <w:sz w:val="20"/>
          <w:szCs w:val="20"/>
        </w:rPr>
      </w:pPr>
      <w:r w:rsidDel="00000000" w:rsidR="00000000" w:rsidRPr="00000000">
        <w:rPr>
          <w:sz w:val="20"/>
          <w:szCs w:val="20"/>
          <w:rtl w:val="0"/>
        </w:rPr>
        <w:t xml:space="preserve"> </w:t>
      </w:r>
    </w:p>
    <w:p w:rsidR="00000000" w:rsidDel="00000000" w:rsidP="00000000" w:rsidRDefault="00000000" w:rsidRPr="00000000" w14:paraId="00000103">
      <w:pPr>
        <w:rPr>
          <w:sz w:val="20"/>
          <w:szCs w:val="20"/>
        </w:rPr>
      </w:pPr>
      <w:r w:rsidDel="00000000" w:rsidR="00000000" w:rsidRPr="00000000">
        <w:rPr>
          <w:sz w:val="20"/>
          <w:szCs w:val="20"/>
          <w:rtl w:val="0"/>
        </w:rPr>
        <w:t xml:space="preserve"> </w:t>
      </w:r>
    </w:p>
    <w:p w:rsidR="00000000" w:rsidDel="00000000" w:rsidP="00000000" w:rsidRDefault="00000000" w:rsidRPr="00000000" w14:paraId="00000104">
      <w:pPr>
        <w:rPr>
          <w:sz w:val="20"/>
          <w:szCs w:val="20"/>
        </w:rPr>
      </w:pPr>
      <w:r w:rsidDel="00000000" w:rsidR="00000000" w:rsidRPr="00000000">
        <w:rPr>
          <w:sz w:val="20"/>
          <w:szCs w:val="20"/>
          <w:rtl w:val="0"/>
        </w:rPr>
        <w:t xml:space="preserve"> </w:t>
      </w:r>
    </w:p>
    <w:p w:rsidR="00000000" w:rsidDel="00000000" w:rsidP="00000000" w:rsidRDefault="00000000" w:rsidRPr="00000000" w14:paraId="00000105">
      <w:pPr>
        <w:rPr>
          <w:sz w:val="20"/>
          <w:szCs w:val="20"/>
        </w:rPr>
      </w:pPr>
      <w:r w:rsidDel="00000000" w:rsidR="00000000" w:rsidRPr="00000000">
        <w:rPr>
          <w:sz w:val="20"/>
          <w:szCs w:val="20"/>
          <w:rtl w:val="0"/>
        </w:rPr>
        <w:t xml:space="preserve"> </w:t>
      </w:r>
    </w:p>
    <w:p w:rsidR="00000000" w:rsidDel="00000000" w:rsidP="00000000" w:rsidRDefault="00000000" w:rsidRPr="00000000" w14:paraId="00000106">
      <w:pPr>
        <w:rPr>
          <w:sz w:val="20"/>
          <w:szCs w:val="20"/>
        </w:rPr>
      </w:pPr>
      <w:r w:rsidDel="00000000" w:rsidR="00000000" w:rsidRPr="00000000">
        <w:rPr>
          <w:sz w:val="20"/>
          <w:szCs w:val="20"/>
          <w:rtl w:val="0"/>
        </w:rPr>
        <w:t xml:space="preserve"> </w:t>
      </w:r>
    </w:p>
    <w:p w:rsidR="00000000" w:rsidDel="00000000" w:rsidP="00000000" w:rsidRDefault="00000000" w:rsidRPr="00000000" w14:paraId="00000107">
      <w:pPr>
        <w:rPr>
          <w:sz w:val="20"/>
          <w:szCs w:val="20"/>
        </w:rPr>
      </w:pPr>
      <w:r w:rsidDel="00000000" w:rsidR="00000000" w:rsidRPr="00000000">
        <w:rPr>
          <w:sz w:val="20"/>
          <w:szCs w:val="20"/>
          <w:rtl w:val="0"/>
        </w:rPr>
        <w:t xml:space="preserve">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 </w:t>
      </w:r>
    </w:p>
    <w:p w:rsidR="00000000" w:rsidDel="00000000" w:rsidP="00000000" w:rsidRDefault="00000000" w:rsidRPr="00000000" w14:paraId="0000010A">
      <w:pPr>
        <w:rPr>
          <w:sz w:val="20"/>
          <w:szCs w:val="20"/>
        </w:rPr>
      </w:pPr>
      <w:r w:rsidDel="00000000" w:rsidR="00000000" w:rsidRPr="00000000">
        <w:rPr>
          <w:sz w:val="20"/>
          <w:szCs w:val="20"/>
          <w:rtl w:val="0"/>
        </w:rPr>
        <w:t xml:space="preserve"> </w:t>
      </w:r>
    </w:p>
    <w:p w:rsidR="00000000" w:rsidDel="00000000" w:rsidP="00000000" w:rsidRDefault="00000000" w:rsidRPr="00000000" w14:paraId="0000010B">
      <w:pPr>
        <w:rPr>
          <w:b w:val="1"/>
          <w:sz w:val="20"/>
          <w:szCs w:val="20"/>
          <w:u w:val="single"/>
        </w:rPr>
      </w:pPr>
      <w:r w:rsidDel="00000000" w:rsidR="00000000" w:rsidRPr="00000000">
        <w:rPr>
          <w:b w:val="1"/>
          <w:sz w:val="20"/>
          <w:szCs w:val="20"/>
          <w:u w:val="single"/>
          <w:rtl w:val="0"/>
        </w:rPr>
        <w:t xml:space="preserve">Case 9: National Rifle Association of America v. Vullo</w:t>
      </w:r>
    </w:p>
    <w:p w:rsidR="00000000" w:rsidDel="00000000" w:rsidP="00000000" w:rsidRDefault="00000000" w:rsidRPr="00000000" w14:paraId="0000010C">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0D">
      <w:pPr>
        <w:rPr>
          <w:sz w:val="20"/>
          <w:szCs w:val="20"/>
        </w:rPr>
      </w:pPr>
      <w:r w:rsidDel="00000000" w:rsidR="00000000" w:rsidRPr="00000000">
        <w:rPr>
          <w:sz w:val="20"/>
          <w:szCs w:val="20"/>
          <w:rtl w:val="0"/>
        </w:rPr>
        <w:t xml:space="preserve">Following a school shooting, a state regulator told financial services companies that they should consider refusing to provide services to the National Rifle Association (NRA).</w:t>
      </w:r>
    </w:p>
    <w:p w:rsidR="00000000" w:rsidDel="00000000" w:rsidP="00000000" w:rsidRDefault="00000000" w:rsidRPr="00000000" w14:paraId="0000010E">
      <w:pPr>
        <w:rPr>
          <w:sz w:val="20"/>
          <w:szCs w:val="20"/>
        </w:rPr>
      </w:pPr>
      <w:r w:rsidDel="00000000" w:rsidR="00000000" w:rsidRPr="00000000">
        <w:rPr>
          <w:sz w:val="20"/>
          <w:szCs w:val="20"/>
          <w:rtl w:val="0"/>
        </w:rPr>
        <w:t xml:space="preserve"> </w:t>
      </w:r>
    </w:p>
    <w:p w:rsidR="00000000" w:rsidDel="00000000" w:rsidP="00000000" w:rsidRDefault="00000000" w:rsidRPr="00000000" w14:paraId="0000010F">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110">
      <w:pPr>
        <w:rPr>
          <w:sz w:val="20"/>
          <w:szCs w:val="20"/>
        </w:rPr>
      </w:pPr>
      <w:r w:rsidDel="00000000" w:rsidR="00000000" w:rsidRPr="00000000">
        <w:rPr>
          <w:sz w:val="20"/>
          <w:szCs w:val="20"/>
          <w:rtl w:val="0"/>
        </w:rPr>
        <w:t xml:space="preserve"> </w:t>
      </w:r>
    </w:p>
    <w:p w:rsidR="00000000" w:rsidDel="00000000" w:rsidP="00000000" w:rsidRDefault="00000000" w:rsidRPr="00000000" w14:paraId="00000111">
      <w:pPr>
        <w:rPr>
          <w:sz w:val="20"/>
          <w:szCs w:val="20"/>
        </w:rPr>
      </w:pPr>
      <w:r w:rsidDel="00000000" w:rsidR="00000000" w:rsidRPr="00000000">
        <w:rPr>
          <w:sz w:val="20"/>
          <w:szCs w:val="20"/>
          <w:rtl w:val="0"/>
        </w:rPr>
        <w:t xml:space="preserve">Some people think that the state regulator’s behavior violates the NRA’s First Amendment rights. Other people say it does not.</w:t>
      </w:r>
    </w:p>
    <w:p w:rsidR="00000000" w:rsidDel="00000000" w:rsidP="00000000" w:rsidRDefault="00000000" w:rsidRPr="00000000" w14:paraId="00000112">
      <w:pPr>
        <w:rPr>
          <w:sz w:val="20"/>
          <w:szCs w:val="20"/>
        </w:rPr>
      </w:pPr>
      <w:r w:rsidDel="00000000" w:rsidR="00000000" w:rsidRPr="00000000">
        <w:rPr>
          <w:sz w:val="20"/>
          <w:szCs w:val="20"/>
          <w:rtl w:val="0"/>
        </w:rPr>
        <w:t xml:space="preserve"> </w:t>
      </w:r>
    </w:p>
    <w:p w:rsidR="00000000" w:rsidDel="00000000" w:rsidP="00000000" w:rsidRDefault="00000000" w:rsidRPr="00000000" w14:paraId="00000113">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114">
      <w:pPr>
        <w:rPr>
          <w:sz w:val="20"/>
          <w:szCs w:val="20"/>
        </w:rPr>
      </w:pPr>
      <w:r w:rsidDel="00000000" w:rsidR="00000000" w:rsidRPr="00000000">
        <w:rPr>
          <w:sz w:val="20"/>
          <w:szCs w:val="20"/>
          <w:rtl w:val="0"/>
        </w:rPr>
        <w:t xml:space="preserve"> </w:t>
      </w:r>
    </w:p>
    <w:p w:rsidR="00000000" w:rsidDel="00000000" w:rsidP="00000000" w:rsidRDefault="00000000" w:rsidRPr="00000000" w14:paraId="00000115">
      <w:pPr>
        <w:rPr>
          <w:sz w:val="20"/>
          <w:szCs w:val="20"/>
        </w:rPr>
      </w:pPr>
      <w:r w:rsidDel="00000000" w:rsidR="00000000" w:rsidRPr="00000000">
        <w:rPr>
          <w:sz w:val="20"/>
          <w:szCs w:val="20"/>
          <w:rtl w:val="0"/>
        </w:rPr>
        <w:t xml:space="preserve">Some people think that the state regulator’s behavior does not violate the NRA’s First Amendment rights. Other people say it does.</w:t>
      </w:r>
    </w:p>
    <w:p w:rsidR="00000000" w:rsidDel="00000000" w:rsidP="00000000" w:rsidRDefault="00000000" w:rsidRPr="00000000" w14:paraId="00000116">
      <w:pPr>
        <w:rPr>
          <w:sz w:val="20"/>
          <w:szCs w:val="20"/>
        </w:rPr>
      </w:pPr>
      <w:r w:rsidDel="00000000" w:rsidR="00000000" w:rsidRPr="00000000">
        <w:rPr>
          <w:sz w:val="20"/>
          <w:szCs w:val="20"/>
          <w:rtl w:val="0"/>
        </w:rPr>
        <w:t xml:space="preserve"> </w:t>
      </w:r>
    </w:p>
    <w:p w:rsidR="00000000" w:rsidDel="00000000" w:rsidP="00000000" w:rsidRDefault="00000000" w:rsidRPr="00000000" w14:paraId="00000117">
      <w:pPr>
        <w:rPr>
          <w:sz w:val="20"/>
          <w:szCs w:val="20"/>
        </w:rPr>
      </w:pPr>
      <w:r w:rsidDel="00000000" w:rsidR="00000000" w:rsidRPr="00000000">
        <w:rPr>
          <w:sz w:val="20"/>
          <w:szCs w:val="20"/>
          <w:rtl w:val="0"/>
        </w:rPr>
        <w:t xml:space="preserve"> </w:t>
      </w:r>
    </w:p>
    <w:p w:rsidR="00000000" w:rsidDel="00000000" w:rsidP="00000000" w:rsidRDefault="00000000" w:rsidRPr="00000000" w14:paraId="00000118">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119">
      <w:pPr>
        <w:rPr>
          <w:sz w:val="20"/>
          <w:szCs w:val="20"/>
        </w:rPr>
      </w:pPr>
      <w:r w:rsidDel="00000000" w:rsidR="00000000" w:rsidRPr="00000000">
        <w:rPr>
          <w:sz w:val="20"/>
          <w:szCs w:val="20"/>
          <w:rtl w:val="0"/>
        </w:rPr>
        <w:t xml:space="preserve"> </w:t>
      </w:r>
    </w:p>
    <w:p w:rsidR="00000000" w:rsidDel="00000000" w:rsidP="00000000" w:rsidRDefault="00000000" w:rsidRPr="00000000" w14:paraId="0000011A">
      <w:pPr>
        <w:rPr>
          <w:sz w:val="20"/>
          <w:szCs w:val="20"/>
        </w:rPr>
      </w:pPr>
      <w:commentRangeStart w:id="16"/>
      <w:commentRangeStart w:id="17"/>
      <w:commentRangeStart w:id="18"/>
      <w:r w:rsidDel="00000000" w:rsidR="00000000" w:rsidRPr="00000000">
        <w:rPr>
          <w:sz w:val="20"/>
          <w:szCs w:val="20"/>
          <w:rtl w:val="0"/>
        </w:rPr>
        <w:t xml:space="preserve">1      </w:t>
        <w:tab/>
        <w:t xml:space="preserve">The state regulator’s behavior DOES NOT violate the NRA’s First Amendment Rights</w:t>
      </w:r>
    </w:p>
    <w:p w:rsidR="00000000" w:rsidDel="00000000" w:rsidP="00000000" w:rsidRDefault="00000000" w:rsidRPr="00000000" w14:paraId="0000011B">
      <w:pPr>
        <w:rPr>
          <w:sz w:val="20"/>
          <w:szCs w:val="20"/>
        </w:rPr>
      </w:pPr>
      <w:r w:rsidDel="00000000" w:rsidR="00000000" w:rsidRPr="00000000">
        <w:rPr>
          <w:sz w:val="20"/>
          <w:szCs w:val="20"/>
          <w:rtl w:val="0"/>
        </w:rPr>
        <w:t xml:space="preserve"> </w:t>
      </w:r>
    </w:p>
    <w:p w:rsidR="00000000" w:rsidDel="00000000" w:rsidP="00000000" w:rsidRDefault="00000000" w:rsidRPr="00000000" w14:paraId="0000011C">
      <w:pPr>
        <w:rPr>
          <w:sz w:val="20"/>
          <w:szCs w:val="20"/>
        </w:rPr>
      </w:pPr>
      <w:r w:rsidDel="00000000" w:rsidR="00000000" w:rsidRPr="00000000">
        <w:rPr>
          <w:sz w:val="20"/>
          <w:szCs w:val="20"/>
          <w:rtl w:val="0"/>
        </w:rPr>
        <w:t xml:space="preserve">2      </w:t>
        <w:tab/>
        <w:t xml:space="preserve">The state regulator’s behavior violates the NRA’s First Amendment Rights</w:t>
      </w:r>
    </w:p>
    <w:p w:rsidR="00000000" w:rsidDel="00000000" w:rsidP="00000000" w:rsidRDefault="00000000" w:rsidRPr="00000000" w14:paraId="0000011D">
      <w:pPr>
        <w:rPr>
          <w:sz w:val="20"/>
          <w:szCs w:val="20"/>
        </w:rPr>
      </w:pPr>
      <w:r w:rsidDel="00000000" w:rsidR="00000000" w:rsidRPr="00000000">
        <w:rPr>
          <w:sz w:val="20"/>
          <w:szCs w:val="20"/>
          <w:rtl w:val="0"/>
        </w:rPr>
        <w:t xml:space="preserve"> </w:t>
      </w:r>
    </w:p>
    <w:p w:rsidR="00000000" w:rsidDel="00000000" w:rsidP="00000000" w:rsidRDefault="00000000" w:rsidRPr="00000000" w14:paraId="0000011E">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1F">
      <w:pPr>
        <w:rPr>
          <w:sz w:val="20"/>
          <w:szCs w:val="20"/>
        </w:rPr>
      </w:pPr>
      <w:r w:rsidDel="00000000" w:rsidR="00000000" w:rsidRPr="00000000">
        <w:rPr>
          <w:sz w:val="20"/>
          <w:szCs w:val="20"/>
          <w:rtl w:val="0"/>
        </w:rPr>
        <w:t xml:space="preserve"> </w:t>
      </w:r>
    </w:p>
    <w:p w:rsidR="00000000" w:rsidDel="00000000" w:rsidP="00000000" w:rsidRDefault="00000000" w:rsidRPr="00000000" w14:paraId="00000120">
      <w:pPr>
        <w:rPr>
          <w:sz w:val="20"/>
          <w:szCs w:val="20"/>
        </w:rPr>
      </w:pPr>
      <w:r w:rsidDel="00000000" w:rsidR="00000000" w:rsidRPr="00000000">
        <w:rPr>
          <w:sz w:val="20"/>
          <w:szCs w:val="20"/>
          <w:rtl w:val="0"/>
        </w:rPr>
        <w:t xml:space="preserve">1      </w:t>
        <w:tab/>
        <w:t xml:space="preserve">The state regulator’s behavior DOES NOT violate the NRA’s First Amendment Rights</w:t>
      </w:r>
    </w:p>
    <w:p w:rsidR="00000000" w:rsidDel="00000000" w:rsidP="00000000" w:rsidRDefault="00000000" w:rsidRPr="00000000" w14:paraId="00000121">
      <w:pPr>
        <w:rPr>
          <w:sz w:val="20"/>
          <w:szCs w:val="20"/>
        </w:rPr>
      </w:pPr>
      <w:r w:rsidDel="00000000" w:rsidR="00000000" w:rsidRPr="00000000">
        <w:rPr>
          <w:sz w:val="20"/>
          <w:szCs w:val="20"/>
          <w:rtl w:val="0"/>
        </w:rPr>
        <w:t xml:space="preserve"> </w:t>
      </w:r>
    </w:p>
    <w:p w:rsidR="00000000" w:rsidDel="00000000" w:rsidP="00000000" w:rsidRDefault="00000000" w:rsidRPr="00000000" w14:paraId="00000122">
      <w:pPr>
        <w:rPr>
          <w:sz w:val="20"/>
          <w:szCs w:val="20"/>
        </w:rPr>
      </w:pPr>
      <w:r w:rsidDel="00000000" w:rsidR="00000000" w:rsidRPr="00000000">
        <w:rPr>
          <w:sz w:val="20"/>
          <w:szCs w:val="20"/>
          <w:rtl w:val="0"/>
        </w:rPr>
        <w:t xml:space="preserve">2      </w:t>
        <w:tab/>
        <w:t xml:space="preserve">The state regulator’s behavior violates the NRA’s First Amendment Rights</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 </w:t>
      </w:r>
    </w:p>
    <w:p w:rsidR="00000000" w:rsidDel="00000000" w:rsidP="00000000" w:rsidRDefault="00000000" w:rsidRPr="00000000" w14:paraId="00000126">
      <w:pPr>
        <w:rPr>
          <w:sz w:val="20"/>
          <w:szCs w:val="20"/>
        </w:rPr>
      </w:pPr>
      <w:r w:rsidDel="00000000" w:rsidR="00000000" w:rsidRPr="00000000">
        <w:rPr>
          <w:sz w:val="20"/>
          <w:szCs w:val="20"/>
          <w:rtl w:val="0"/>
        </w:rPr>
        <w:t xml:space="preserve"> </w:t>
      </w:r>
    </w:p>
    <w:p w:rsidR="00000000" w:rsidDel="00000000" w:rsidP="00000000" w:rsidRDefault="00000000" w:rsidRPr="00000000" w14:paraId="00000127">
      <w:pPr>
        <w:rPr>
          <w:sz w:val="20"/>
          <w:szCs w:val="20"/>
        </w:rPr>
      </w:pPr>
      <w:r w:rsidDel="00000000" w:rsidR="00000000" w:rsidRPr="00000000">
        <w:rPr>
          <w:sz w:val="20"/>
          <w:szCs w:val="20"/>
          <w:rtl w:val="0"/>
        </w:rPr>
        <w:t xml:space="preserve"> </w:t>
      </w:r>
    </w:p>
    <w:p w:rsidR="00000000" w:rsidDel="00000000" w:rsidP="00000000" w:rsidRDefault="00000000" w:rsidRPr="00000000" w14:paraId="00000128">
      <w:pPr>
        <w:rPr>
          <w:b w:val="1"/>
          <w:sz w:val="20"/>
          <w:szCs w:val="20"/>
          <w:u w:val="single"/>
        </w:rPr>
      </w:pPr>
      <w:r w:rsidDel="00000000" w:rsidR="00000000" w:rsidRPr="00000000">
        <w:rPr>
          <w:b w:val="1"/>
          <w:sz w:val="20"/>
          <w:szCs w:val="20"/>
          <w:u w:val="single"/>
          <w:rtl w:val="0"/>
        </w:rPr>
        <w:t xml:space="preserve">Case 10: NetChoice v. Paxton/Moody v. NetChoice</w:t>
      </w:r>
    </w:p>
    <w:p w:rsidR="00000000" w:rsidDel="00000000" w:rsidP="00000000" w:rsidRDefault="00000000" w:rsidRPr="00000000" w14:paraId="00000129">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2A">
      <w:pPr>
        <w:rPr>
          <w:sz w:val="20"/>
          <w:szCs w:val="20"/>
        </w:rPr>
      </w:pPr>
      <w:r w:rsidDel="00000000" w:rsidR="00000000" w:rsidRPr="00000000">
        <w:rPr>
          <w:sz w:val="20"/>
          <w:szCs w:val="20"/>
          <w:rtl w:val="0"/>
        </w:rPr>
        <w:t xml:space="preserve">Social media companies often remove content from their websites for various reasons.</w:t>
      </w:r>
    </w:p>
    <w:p w:rsidR="00000000" w:rsidDel="00000000" w:rsidP="00000000" w:rsidRDefault="00000000" w:rsidRPr="00000000" w14:paraId="0000012B">
      <w:pPr>
        <w:rPr>
          <w:sz w:val="20"/>
          <w:szCs w:val="20"/>
        </w:rPr>
      </w:pPr>
      <w:r w:rsidDel="00000000" w:rsidR="00000000" w:rsidRPr="00000000">
        <w:rPr>
          <w:sz w:val="20"/>
          <w:szCs w:val="20"/>
          <w:rtl w:val="0"/>
        </w:rPr>
        <w:t xml:space="preserve"> </w:t>
      </w:r>
    </w:p>
    <w:p w:rsidR="00000000" w:rsidDel="00000000" w:rsidP="00000000" w:rsidRDefault="00000000" w:rsidRPr="00000000" w14:paraId="0000012C">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12D">
      <w:pPr>
        <w:rPr>
          <w:sz w:val="20"/>
          <w:szCs w:val="20"/>
        </w:rPr>
      </w:pPr>
      <w:r w:rsidDel="00000000" w:rsidR="00000000" w:rsidRPr="00000000">
        <w:rPr>
          <w:sz w:val="20"/>
          <w:szCs w:val="20"/>
          <w:rtl w:val="0"/>
        </w:rPr>
        <w:t xml:space="preserve">Some people think that states should be allowed to prevent social media companies from censoring speech based on the viewpoint of the user. Other people think that states cannot do that because it violates social media companies’ First Amendment rights.</w:t>
      </w:r>
    </w:p>
    <w:p w:rsidR="00000000" w:rsidDel="00000000" w:rsidP="00000000" w:rsidRDefault="00000000" w:rsidRPr="00000000" w14:paraId="0000012E">
      <w:pPr>
        <w:rPr>
          <w:sz w:val="20"/>
          <w:szCs w:val="20"/>
        </w:rPr>
      </w:pPr>
      <w:r w:rsidDel="00000000" w:rsidR="00000000" w:rsidRPr="00000000">
        <w:rPr>
          <w:sz w:val="20"/>
          <w:szCs w:val="20"/>
          <w:rtl w:val="0"/>
        </w:rPr>
        <w:t xml:space="preserve"> </w:t>
      </w:r>
    </w:p>
    <w:p w:rsidR="00000000" w:rsidDel="00000000" w:rsidP="00000000" w:rsidRDefault="00000000" w:rsidRPr="00000000" w14:paraId="0000012F">
      <w:pPr>
        <w:rPr>
          <w:sz w:val="20"/>
          <w:szCs w:val="20"/>
        </w:rPr>
      </w:pPr>
      <w:r w:rsidDel="00000000" w:rsidR="00000000" w:rsidRPr="00000000">
        <w:rPr>
          <w:sz w:val="20"/>
          <w:szCs w:val="20"/>
          <w:rtl w:val="0"/>
        </w:rPr>
        <w:t xml:space="preserve"> </w:t>
      </w:r>
    </w:p>
    <w:p w:rsidR="00000000" w:rsidDel="00000000" w:rsidP="00000000" w:rsidRDefault="00000000" w:rsidRPr="00000000" w14:paraId="00000130">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131">
      <w:pPr>
        <w:rPr>
          <w:sz w:val="20"/>
          <w:szCs w:val="20"/>
        </w:rPr>
      </w:pPr>
      <w:r w:rsidDel="00000000" w:rsidR="00000000" w:rsidRPr="00000000">
        <w:rPr>
          <w:sz w:val="20"/>
          <w:szCs w:val="20"/>
          <w:rtl w:val="0"/>
        </w:rPr>
        <w:t xml:space="preserve">Some people think that states cannot prevent social media companies from censoring speech based on the viewpoint of the user because it violates social media companies’ First Amendment rights. Other people think that states should be allowed to do that.</w:t>
      </w:r>
    </w:p>
    <w:p w:rsidR="00000000" w:rsidDel="00000000" w:rsidP="00000000" w:rsidRDefault="00000000" w:rsidRPr="00000000" w14:paraId="00000132">
      <w:pPr>
        <w:rPr>
          <w:sz w:val="20"/>
          <w:szCs w:val="20"/>
        </w:rPr>
      </w:pPr>
      <w:r w:rsidDel="00000000" w:rsidR="00000000" w:rsidRPr="00000000">
        <w:rPr>
          <w:sz w:val="20"/>
          <w:szCs w:val="20"/>
          <w:rtl w:val="0"/>
        </w:rPr>
        <w:t xml:space="preserve"> </w:t>
      </w:r>
    </w:p>
    <w:p w:rsidR="00000000" w:rsidDel="00000000" w:rsidP="00000000" w:rsidRDefault="00000000" w:rsidRPr="00000000" w14:paraId="00000133">
      <w:pPr>
        <w:rPr>
          <w:sz w:val="20"/>
          <w:szCs w:val="20"/>
        </w:rPr>
      </w:pPr>
      <w:r w:rsidDel="00000000" w:rsidR="00000000" w:rsidRPr="00000000">
        <w:rPr>
          <w:sz w:val="20"/>
          <w:szCs w:val="20"/>
          <w:rtl w:val="0"/>
        </w:rPr>
        <w:t xml:space="preserve"> </w:t>
      </w:r>
    </w:p>
    <w:p w:rsidR="00000000" w:rsidDel="00000000" w:rsidP="00000000" w:rsidRDefault="00000000" w:rsidRPr="00000000" w14:paraId="00000134">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135">
      <w:pPr>
        <w:rPr>
          <w:sz w:val="20"/>
          <w:szCs w:val="20"/>
        </w:rPr>
      </w:pPr>
      <w:r w:rsidDel="00000000" w:rsidR="00000000" w:rsidRPr="00000000">
        <w:rPr>
          <w:sz w:val="20"/>
          <w:szCs w:val="20"/>
          <w:rtl w:val="0"/>
        </w:rPr>
        <w:t xml:space="preserve"> </w:t>
      </w:r>
    </w:p>
    <w:p w:rsidR="00000000" w:rsidDel="00000000" w:rsidP="00000000" w:rsidRDefault="00000000" w:rsidRPr="00000000" w14:paraId="00000136">
      <w:pPr>
        <w:rPr>
          <w:sz w:val="20"/>
          <w:szCs w:val="20"/>
        </w:rPr>
      </w:pPr>
      <w:r w:rsidDel="00000000" w:rsidR="00000000" w:rsidRPr="00000000">
        <w:rPr>
          <w:sz w:val="20"/>
          <w:szCs w:val="20"/>
          <w:rtl w:val="0"/>
        </w:rPr>
        <w:t xml:space="preserve">1      </w:t>
        <w:tab/>
        <w:t xml:space="preserve">States should be allowed to prevent social media companies from censoring speech</w:t>
      </w:r>
    </w:p>
    <w:p w:rsidR="00000000" w:rsidDel="00000000" w:rsidP="00000000" w:rsidRDefault="00000000" w:rsidRPr="00000000" w14:paraId="00000137">
      <w:pPr>
        <w:rPr>
          <w:sz w:val="20"/>
          <w:szCs w:val="20"/>
        </w:rPr>
      </w:pPr>
      <w:r w:rsidDel="00000000" w:rsidR="00000000" w:rsidRPr="00000000">
        <w:rPr>
          <w:sz w:val="20"/>
          <w:szCs w:val="20"/>
          <w:rtl w:val="0"/>
        </w:rPr>
        <w:t xml:space="preserve"> </w:t>
      </w:r>
    </w:p>
    <w:p w:rsidR="00000000" w:rsidDel="00000000" w:rsidP="00000000" w:rsidRDefault="00000000" w:rsidRPr="00000000" w14:paraId="00000138">
      <w:pPr>
        <w:rPr>
          <w:sz w:val="20"/>
          <w:szCs w:val="20"/>
        </w:rPr>
      </w:pPr>
      <w:r w:rsidDel="00000000" w:rsidR="00000000" w:rsidRPr="00000000">
        <w:rPr>
          <w:sz w:val="20"/>
          <w:szCs w:val="20"/>
          <w:rtl w:val="0"/>
        </w:rPr>
        <w:t xml:space="preserve">2      </w:t>
        <w:tab/>
        <w:t xml:space="preserve">States cannot prevent social media companies from censoring speech</w:t>
      </w:r>
    </w:p>
    <w:p w:rsidR="00000000" w:rsidDel="00000000" w:rsidP="00000000" w:rsidRDefault="00000000" w:rsidRPr="00000000" w14:paraId="00000139">
      <w:pPr>
        <w:rPr>
          <w:sz w:val="20"/>
          <w:szCs w:val="20"/>
        </w:rPr>
      </w:pPr>
      <w:r w:rsidDel="00000000" w:rsidR="00000000" w:rsidRPr="00000000">
        <w:rPr>
          <w:sz w:val="20"/>
          <w:szCs w:val="20"/>
          <w:rtl w:val="0"/>
        </w:rPr>
        <w:t xml:space="preserve"> </w:t>
      </w:r>
    </w:p>
    <w:p w:rsidR="00000000" w:rsidDel="00000000" w:rsidP="00000000" w:rsidRDefault="00000000" w:rsidRPr="00000000" w14:paraId="0000013A">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3B">
      <w:pPr>
        <w:rPr>
          <w:sz w:val="20"/>
          <w:szCs w:val="20"/>
        </w:rPr>
      </w:pPr>
      <w:r w:rsidDel="00000000" w:rsidR="00000000" w:rsidRPr="00000000">
        <w:rPr>
          <w:sz w:val="20"/>
          <w:szCs w:val="20"/>
          <w:rtl w:val="0"/>
        </w:rPr>
        <w:t xml:space="preserve"> </w:t>
      </w:r>
    </w:p>
    <w:p w:rsidR="00000000" w:rsidDel="00000000" w:rsidP="00000000" w:rsidRDefault="00000000" w:rsidRPr="00000000" w14:paraId="0000013C">
      <w:pPr>
        <w:rPr>
          <w:sz w:val="20"/>
          <w:szCs w:val="20"/>
        </w:rPr>
      </w:pPr>
      <w:r w:rsidDel="00000000" w:rsidR="00000000" w:rsidRPr="00000000">
        <w:rPr>
          <w:sz w:val="20"/>
          <w:szCs w:val="20"/>
          <w:rtl w:val="0"/>
        </w:rPr>
        <w:t xml:space="preserve">1      </w:t>
        <w:tab/>
        <w:t xml:space="preserve">States should be allowed to prevent social media companies from censoring speech</w:t>
      </w:r>
    </w:p>
    <w:p w:rsidR="00000000" w:rsidDel="00000000" w:rsidP="00000000" w:rsidRDefault="00000000" w:rsidRPr="00000000" w14:paraId="0000013D">
      <w:pPr>
        <w:rPr>
          <w:sz w:val="20"/>
          <w:szCs w:val="20"/>
        </w:rPr>
      </w:pPr>
      <w:r w:rsidDel="00000000" w:rsidR="00000000" w:rsidRPr="00000000">
        <w:rPr>
          <w:sz w:val="20"/>
          <w:szCs w:val="20"/>
          <w:rtl w:val="0"/>
        </w:rPr>
        <w:t xml:space="preserve"> </w:t>
      </w:r>
    </w:p>
    <w:p w:rsidR="00000000" w:rsidDel="00000000" w:rsidP="00000000" w:rsidRDefault="00000000" w:rsidRPr="00000000" w14:paraId="0000013E">
      <w:pPr>
        <w:rPr>
          <w:sz w:val="20"/>
          <w:szCs w:val="20"/>
        </w:rPr>
      </w:pPr>
      <w:r w:rsidDel="00000000" w:rsidR="00000000" w:rsidRPr="00000000">
        <w:rPr>
          <w:sz w:val="20"/>
          <w:szCs w:val="20"/>
          <w:rtl w:val="0"/>
        </w:rPr>
        <w:t xml:space="preserve">2      </w:t>
        <w:tab/>
        <w:t xml:space="preserve">States cannot prevent social media companies from censoring speech</w:t>
      </w:r>
    </w:p>
    <w:p w:rsidR="00000000" w:rsidDel="00000000" w:rsidP="00000000" w:rsidRDefault="00000000" w:rsidRPr="00000000" w14:paraId="0000013F">
      <w:pPr>
        <w:rPr>
          <w:sz w:val="20"/>
          <w:szCs w:val="20"/>
        </w:rPr>
      </w:pPr>
      <w:r w:rsidDel="00000000" w:rsidR="00000000" w:rsidRPr="00000000">
        <w:rPr>
          <w:sz w:val="20"/>
          <w:szCs w:val="20"/>
          <w:rtl w:val="0"/>
        </w:rPr>
        <w:t xml:space="preserve"> </w:t>
      </w:r>
    </w:p>
    <w:p w:rsidR="00000000" w:rsidDel="00000000" w:rsidP="00000000" w:rsidRDefault="00000000" w:rsidRPr="00000000" w14:paraId="00000140">
      <w:pPr>
        <w:rPr>
          <w:sz w:val="20"/>
          <w:szCs w:val="20"/>
        </w:rPr>
      </w:pPr>
      <w:r w:rsidDel="00000000" w:rsidR="00000000" w:rsidRPr="00000000">
        <w:rPr>
          <w:sz w:val="20"/>
          <w:szCs w:val="20"/>
          <w:rtl w:val="0"/>
        </w:rPr>
        <w:t xml:space="preserve"> </w:t>
      </w:r>
    </w:p>
    <w:p w:rsidR="00000000" w:rsidDel="00000000" w:rsidP="00000000" w:rsidRDefault="00000000" w:rsidRPr="00000000" w14:paraId="00000141">
      <w:pPr>
        <w:rPr>
          <w:sz w:val="20"/>
          <w:szCs w:val="20"/>
        </w:rPr>
      </w:pPr>
      <w:r w:rsidDel="00000000" w:rsidR="00000000" w:rsidRPr="00000000">
        <w:rPr>
          <w:sz w:val="20"/>
          <w:szCs w:val="20"/>
          <w:rtl w:val="0"/>
        </w:rPr>
        <w:t xml:space="preserve"> </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 </w:t>
      </w:r>
    </w:p>
    <w:p w:rsidR="00000000" w:rsidDel="00000000" w:rsidP="00000000" w:rsidRDefault="00000000" w:rsidRPr="00000000" w14:paraId="00000144">
      <w:pPr>
        <w:rPr>
          <w:sz w:val="20"/>
          <w:szCs w:val="20"/>
        </w:rPr>
      </w:pPr>
      <w:r w:rsidDel="00000000" w:rsidR="00000000" w:rsidRPr="00000000">
        <w:rPr>
          <w:sz w:val="20"/>
          <w:szCs w:val="20"/>
          <w:rtl w:val="0"/>
        </w:rPr>
        <w:t xml:space="preserve"> </w:t>
      </w:r>
    </w:p>
    <w:p w:rsidR="00000000" w:rsidDel="00000000" w:rsidP="00000000" w:rsidRDefault="00000000" w:rsidRPr="00000000" w14:paraId="00000145">
      <w:pPr>
        <w:rPr>
          <w:b w:val="1"/>
          <w:sz w:val="20"/>
          <w:szCs w:val="20"/>
          <w:u w:val="single"/>
        </w:rPr>
      </w:pPr>
      <w:r w:rsidDel="00000000" w:rsidR="00000000" w:rsidRPr="00000000">
        <w:rPr>
          <w:b w:val="1"/>
          <w:sz w:val="20"/>
          <w:szCs w:val="20"/>
          <w:u w:val="single"/>
          <w:rtl w:val="0"/>
        </w:rPr>
        <w:t xml:space="preserve">Case 11: Securities and Exchange Commission v. Jarkesy</w:t>
      </w:r>
    </w:p>
    <w:p w:rsidR="00000000" w:rsidDel="00000000" w:rsidP="00000000" w:rsidRDefault="00000000" w:rsidRPr="00000000" w14:paraId="00000146">
      <w:pPr>
        <w:rPr>
          <w:sz w:val="20"/>
          <w:szCs w:val="20"/>
        </w:rPr>
      </w:pPr>
      <w:r w:rsidDel="00000000" w:rsidR="00000000" w:rsidRPr="00000000">
        <w:rPr>
          <w:sz w:val="20"/>
          <w:szCs w:val="20"/>
          <w:rtl w:val="0"/>
        </w:rPr>
        <w:t xml:space="preserve"> </w:t>
      </w:r>
    </w:p>
    <w:p w:rsidR="00000000" w:rsidDel="00000000" w:rsidP="00000000" w:rsidRDefault="00000000" w:rsidRPr="00000000" w14:paraId="00000147">
      <w:pPr>
        <w:rPr>
          <w:sz w:val="20"/>
          <w:szCs w:val="20"/>
        </w:rPr>
      </w:pPr>
      <w:r w:rsidDel="00000000" w:rsidR="00000000" w:rsidRPr="00000000">
        <w:rPr>
          <w:sz w:val="20"/>
          <w:szCs w:val="20"/>
          <w:rtl w:val="0"/>
        </w:rPr>
        <w:t xml:space="preserve">Some federal agencies bring actions in administrative proceedings with their own judges rather than in regular federal courts.</w:t>
      </w:r>
    </w:p>
    <w:p w:rsidR="00000000" w:rsidDel="00000000" w:rsidP="00000000" w:rsidRDefault="00000000" w:rsidRPr="00000000" w14:paraId="00000148">
      <w:pPr>
        <w:rPr>
          <w:sz w:val="20"/>
          <w:szCs w:val="20"/>
        </w:rPr>
      </w:pPr>
      <w:r w:rsidDel="00000000" w:rsidR="00000000" w:rsidRPr="00000000">
        <w:rPr>
          <w:sz w:val="20"/>
          <w:szCs w:val="20"/>
          <w:rtl w:val="0"/>
        </w:rPr>
        <w:t xml:space="preserve"> </w:t>
      </w:r>
    </w:p>
    <w:p w:rsidR="00000000" w:rsidDel="00000000" w:rsidP="00000000" w:rsidRDefault="00000000" w:rsidRPr="00000000" w14:paraId="00000149">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14A">
      <w:pPr>
        <w:rPr>
          <w:sz w:val="20"/>
          <w:szCs w:val="20"/>
        </w:rPr>
      </w:pPr>
      <w:r w:rsidDel="00000000" w:rsidR="00000000" w:rsidRPr="00000000">
        <w:rPr>
          <w:sz w:val="20"/>
          <w:szCs w:val="20"/>
          <w:rtl w:val="0"/>
        </w:rPr>
        <w:t xml:space="preserve"> </w:t>
      </w:r>
    </w:p>
    <w:p w:rsidR="00000000" w:rsidDel="00000000" w:rsidP="00000000" w:rsidRDefault="00000000" w:rsidRPr="00000000" w14:paraId="0000014B">
      <w:pPr>
        <w:rPr>
          <w:sz w:val="20"/>
          <w:szCs w:val="20"/>
        </w:rPr>
      </w:pPr>
      <w:r w:rsidDel="00000000" w:rsidR="00000000" w:rsidRPr="00000000">
        <w:rPr>
          <w:sz w:val="20"/>
          <w:szCs w:val="20"/>
          <w:rtl w:val="0"/>
        </w:rPr>
        <w:t xml:space="preserve">Some people think this is unconstitutional because these proceedings do not have jury trials the way federal courts do. Other people think that such proceedings are constitutional.</w:t>
      </w:r>
    </w:p>
    <w:p w:rsidR="00000000" w:rsidDel="00000000" w:rsidP="00000000" w:rsidRDefault="00000000" w:rsidRPr="00000000" w14:paraId="0000014C">
      <w:pPr>
        <w:rPr>
          <w:sz w:val="20"/>
          <w:szCs w:val="20"/>
        </w:rPr>
      </w:pPr>
      <w:r w:rsidDel="00000000" w:rsidR="00000000" w:rsidRPr="00000000">
        <w:rPr>
          <w:sz w:val="20"/>
          <w:szCs w:val="20"/>
          <w:rtl w:val="0"/>
        </w:rPr>
        <w:t xml:space="preserve"> </w:t>
      </w:r>
    </w:p>
    <w:p w:rsidR="00000000" w:rsidDel="00000000" w:rsidP="00000000" w:rsidRDefault="00000000" w:rsidRPr="00000000" w14:paraId="0000014D">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14E">
      <w:pPr>
        <w:rPr>
          <w:sz w:val="20"/>
          <w:szCs w:val="20"/>
        </w:rPr>
      </w:pPr>
      <w:r w:rsidDel="00000000" w:rsidR="00000000" w:rsidRPr="00000000">
        <w:rPr>
          <w:sz w:val="20"/>
          <w:szCs w:val="20"/>
          <w:rtl w:val="0"/>
        </w:rPr>
        <w:t xml:space="preserve"> </w:t>
      </w:r>
    </w:p>
    <w:p w:rsidR="00000000" w:rsidDel="00000000" w:rsidP="00000000" w:rsidRDefault="00000000" w:rsidRPr="00000000" w14:paraId="0000014F">
      <w:pPr>
        <w:rPr>
          <w:sz w:val="20"/>
          <w:szCs w:val="20"/>
        </w:rPr>
      </w:pPr>
      <w:r w:rsidDel="00000000" w:rsidR="00000000" w:rsidRPr="00000000">
        <w:rPr>
          <w:sz w:val="20"/>
          <w:szCs w:val="20"/>
          <w:rtl w:val="0"/>
        </w:rPr>
        <w:t xml:space="preserve">Some people think that such proceedings are constitutional. Other people think this is unconstitutional because these proceedings do not have jury trials the way federal courts do.</w:t>
      </w:r>
    </w:p>
    <w:p w:rsidR="00000000" w:rsidDel="00000000" w:rsidP="00000000" w:rsidRDefault="00000000" w:rsidRPr="00000000" w14:paraId="00000150">
      <w:pPr>
        <w:rPr>
          <w:sz w:val="20"/>
          <w:szCs w:val="20"/>
        </w:rPr>
      </w:pPr>
      <w:r w:rsidDel="00000000" w:rsidR="00000000" w:rsidRPr="00000000">
        <w:rPr>
          <w:sz w:val="20"/>
          <w:szCs w:val="20"/>
          <w:rtl w:val="0"/>
        </w:rPr>
        <w:t xml:space="preserve"> </w:t>
      </w:r>
    </w:p>
    <w:p w:rsidR="00000000" w:rsidDel="00000000" w:rsidP="00000000" w:rsidRDefault="00000000" w:rsidRPr="00000000" w14:paraId="00000151">
      <w:pPr>
        <w:rPr>
          <w:sz w:val="20"/>
          <w:szCs w:val="20"/>
        </w:rPr>
      </w:pPr>
      <w:r w:rsidDel="00000000" w:rsidR="00000000" w:rsidRPr="00000000">
        <w:rPr>
          <w:sz w:val="20"/>
          <w:szCs w:val="20"/>
          <w:rtl w:val="0"/>
        </w:rPr>
        <w:t xml:space="preserve"> </w:t>
      </w:r>
    </w:p>
    <w:p w:rsidR="00000000" w:rsidDel="00000000" w:rsidP="00000000" w:rsidRDefault="00000000" w:rsidRPr="00000000" w14:paraId="00000152">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153">
      <w:pPr>
        <w:rPr>
          <w:sz w:val="20"/>
          <w:szCs w:val="20"/>
        </w:rPr>
      </w:pPr>
      <w:r w:rsidDel="00000000" w:rsidR="00000000" w:rsidRPr="00000000">
        <w:rPr>
          <w:sz w:val="20"/>
          <w:szCs w:val="20"/>
          <w:rtl w:val="0"/>
        </w:rPr>
        <w:t xml:space="preserve"> </w:t>
      </w:r>
    </w:p>
    <w:p w:rsidR="00000000" w:rsidDel="00000000" w:rsidP="00000000" w:rsidRDefault="00000000" w:rsidRPr="00000000" w14:paraId="00000154">
      <w:pPr>
        <w:rPr>
          <w:sz w:val="20"/>
          <w:szCs w:val="20"/>
        </w:rPr>
      </w:pPr>
      <w:commentRangeStart w:id="19"/>
      <w:commentRangeStart w:id="20"/>
      <w:commentRangeStart w:id="21"/>
      <w:r w:rsidDel="00000000" w:rsidR="00000000" w:rsidRPr="00000000">
        <w:rPr>
          <w:sz w:val="20"/>
          <w:szCs w:val="20"/>
          <w:rtl w:val="0"/>
        </w:rPr>
        <w:t xml:space="preserve">1      </w:t>
        <w:tab/>
        <w:t xml:space="preserve">Federal agencies bringing actions in administrative proceedings rather than in federal courts is constitutional</w:t>
      </w:r>
    </w:p>
    <w:p w:rsidR="00000000" w:rsidDel="00000000" w:rsidP="00000000" w:rsidRDefault="00000000" w:rsidRPr="00000000" w14:paraId="00000155">
      <w:pPr>
        <w:rPr>
          <w:sz w:val="20"/>
          <w:szCs w:val="20"/>
        </w:rPr>
      </w:pPr>
      <w:r w:rsidDel="00000000" w:rsidR="00000000" w:rsidRPr="00000000">
        <w:rPr>
          <w:sz w:val="20"/>
          <w:szCs w:val="20"/>
          <w:rtl w:val="0"/>
        </w:rPr>
        <w:t xml:space="preserve"> </w:t>
      </w:r>
    </w:p>
    <w:p w:rsidR="00000000" w:rsidDel="00000000" w:rsidP="00000000" w:rsidRDefault="00000000" w:rsidRPr="00000000" w14:paraId="00000156">
      <w:pPr>
        <w:rPr>
          <w:sz w:val="20"/>
          <w:szCs w:val="20"/>
        </w:rPr>
      </w:pPr>
      <w:r w:rsidDel="00000000" w:rsidR="00000000" w:rsidRPr="00000000">
        <w:rPr>
          <w:sz w:val="20"/>
          <w:szCs w:val="20"/>
          <w:rtl w:val="0"/>
        </w:rPr>
        <w:t xml:space="preserve">2      </w:t>
        <w:tab/>
        <w:t xml:space="preserve">Federal agencies bringing actions in administrative proceedings rather than in federal courts is NOT constitutional</w:t>
      </w:r>
    </w:p>
    <w:p w:rsidR="00000000" w:rsidDel="00000000" w:rsidP="00000000" w:rsidRDefault="00000000" w:rsidRPr="00000000" w14:paraId="00000157">
      <w:pPr>
        <w:rPr>
          <w:sz w:val="20"/>
          <w:szCs w:val="20"/>
        </w:rPr>
      </w:pPr>
      <w:r w:rsidDel="00000000" w:rsidR="00000000" w:rsidRPr="00000000">
        <w:rPr>
          <w:sz w:val="20"/>
          <w:szCs w:val="20"/>
          <w:rtl w:val="0"/>
        </w:rPr>
        <w:t xml:space="preserve"> </w:t>
      </w:r>
    </w:p>
    <w:p w:rsidR="00000000" w:rsidDel="00000000" w:rsidP="00000000" w:rsidRDefault="00000000" w:rsidRPr="00000000" w14:paraId="00000158">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59">
      <w:pPr>
        <w:rPr>
          <w:sz w:val="20"/>
          <w:szCs w:val="20"/>
        </w:rPr>
      </w:pPr>
      <w:r w:rsidDel="00000000" w:rsidR="00000000" w:rsidRPr="00000000">
        <w:rPr>
          <w:sz w:val="20"/>
          <w:szCs w:val="20"/>
          <w:rtl w:val="0"/>
        </w:rPr>
        <w:t xml:space="preserve"> </w:t>
      </w:r>
    </w:p>
    <w:p w:rsidR="00000000" w:rsidDel="00000000" w:rsidP="00000000" w:rsidRDefault="00000000" w:rsidRPr="00000000" w14:paraId="0000015A">
      <w:pPr>
        <w:rPr>
          <w:sz w:val="20"/>
          <w:szCs w:val="20"/>
        </w:rPr>
      </w:pPr>
      <w:r w:rsidDel="00000000" w:rsidR="00000000" w:rsidRPr="00000000">
        <w:rPr>
          <w:sz w:val="20"/>
          <w:szCs w:val="20"/>
          <w:rtl w:val="0"/>
        </w:rPr>
        <w:t xml:space="preserve">1      </w:t>
        <w:tab/>
        <w:t xml:space="preserve">Federal agencies bringing actions in administrative proceedings rather than in federal courts is constitutional</w:t>
      </w:r>
    </w:p>
    <w:p w:rsidR="00000000" w:rsidDel="00000000" w:rsidP="00000000" w:rsidRDefault="00000000" w:rsidRPr="00000000" w14:paraId="0000015B">
      <w:pPr>
        <w:rPr>
          <w:sz w:val="20"/>
          <w:szCs w:val="20"/>
        </w:rPr>
      </w:pPr>
      <w:r w:rsidDel="00000000" w:rsidR="00000000" w:rsidRPr="00000000">
        <w:rPr>
          <w:sz w:val="20"/>
          <w:szCs w:val="20"/>
          <w:rtl w:val="0"/>
        </w:rPr>
        <w:t xml:space="preserve"> </w:t>
      </w:r>
    </w:p>
    <w:p w:rsidR="00000000" w:rsidDel="00000000" w:rsidP="00000000" w:rsidRDefault="00000000" w:rsidRPr="00000000" w14:paraId="0000015C">
      <w:pPr>
        <w:rPr>
          <w:sz w:val="20"/>
          <w:szCs w:val="20"/>
        </w:rPr>
      </w:pPr>
      <w:r w:rsidDel="00000000" w:rsidR="00000000" w:rsidRPr="00000000">
        <w:rPr>
          <w:sz w:val="20"/>
          <w:szCs w:val="20"/>
          <w:rtl w:val="0"/>
        </w:rPr>
        <w:t xml:space="preserve">2      </w:t>
        <w:tab/>
        <w:t xml:space="preserve">Federal agencies bringing actions in administrative proceedings rather than in federal courts is NOT constitutional</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sz w:val="20"/>
          <w:szCs w:val="20"/>
          <w:rtl w:val="0"/>
        </w:rPr>
        <w:t xml:space="preserve"> </w:t>
      </w:r>
    </w:p>
    <w:p w:rsidR="00000000" w:rsidDel="00000000" w:rsidP="00000000" w:rsidRDefault="00000000" w:rsidRPr="00000000" w14:paraId="0000015E">
      <w:pPr>
        <w:rPr>
          <w:sz w:val="20"/>
          <w:szCs w:val="20"/>
        </w:rPr>
      </w:pPr>
      <w:r w:rsidDel="00000000" w:rsidR="00000000" w:rsidRPr="00000000">
        <w:rPr>
          <w:sz w:val="20"/>
          <w:szCs w:val="20"/>
          <w:rtl w:val="0"/>
        </w:rPr>
        <w:t xml:space="preserv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sz w:val="20"/>
          <w:szCs w:val="20"/>
          <w:rtl w:val="0"/>
        </w:rPr>
        <w:t xml:space="preserve"> </w:t>
      </w:r>
    </w:p>
    <w:p w:rsidR="00000000" w:rsidDel="00000000" w:rsidP="00000000" w:rsidRDefault="00000000" w:rsidRPr="00000000" w14:paraId="00000161">
      <w:pPr>
        <w:rPr>
          <w:sz w:val="20"/>
          <w:szCs w:val="20"/>
        </w:rPr>
      </w:pPr>
      <w:r w:rsidDel="00000000" w:rsidR="00000000" w:rsidRPr="00000000">
        <w:rPr>
          <w:sz w:val="20"/>
          <w:szCs w:val="20"/>
          <w:rtl w:val="0"/>
        </w:rPr>
        <w:t xml:space="preserve"> </w:t>
      </w:r>
    </w:p>
    <w:p w:rsidR="00000000" w:rsidDel="00000000" w:rsidP="00000000" w:rsidRDefault="00000000" w:rsidRPr="00000000" w14:paraId="00000162">
      <w:pPr>
        <w:rPr>
          <w:sz w:val="20"/>
          <w:szCs w:val="20"/>
        </w:rPr>
      </w:pPr>
      <w:r w:rsidDel="00000000" w:rsidR="00000000" w:rsidRPr="00000000">
        <w:rPr>
          <w:sz w:val="20"/>
          <w:szCs w:val="20"/>
          <w:rtl w:val="0"/>
        </w:rPr>
        <w:t xml:space="preserve"> </w:t>
      </w:r>
    </w:p>
    <w:p w:rsidR="00000000" w:rsidDel="00000000" w:rsidP="00000000" w:rsidRDefault="00000000" w:rsidRPr="00000000" w14:paraId="00000163">
      <w:pPr>
        <w:rPr>
          <w:b w:val="1"/>
          <w:sz w:val="20"/>
          <w:szCs w:val="20"/>
          <w:u w:val="single"/>
        </w:rPr>
      </w:pPr>
      <w:r w:rsidDel="00000000" w:rsidR="00000000" w:rsidRPr="00000000">
        <w:rPr>
          <w:b w:val="1"/>
          <w:sz w:val="20"/>
          <w:szCs w:val="20"/>
          <w:u w:val="single"/>
          <w:rtl w:val="0"/>
        </w:rPr>
        <w:t xml:space="preserve">Case 12: Trump v. Anderson</w:t>
      </w:r>
    </w:p>
    <w:p w:rsidR="00000000" w:rsidDel="00000000" w:rsidP="00000000" w:rsidRDefault="00000000" w:rsidRPr="00000000" w14:paraId="00000164">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65">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166">
      <w:pPr>
        <w:rPr>
          <w:sz w:val="20"/>
          <w:szCs w:val="20"/>
        </w:rPr>
      </w:pPr>
      <w:r w:rsidDel="00000000" w:rsidR="00000000" w:rsidRPr="00000000">
        <w:rPr>
          <w:sz w:val="20"/>
          <w:szCs w:val="20"/>
          <w:rtl w:val="0"/>
        </w:rPr>
        <w:t xml:space="preserve"> </w:t>
      </w:r>
    </w:p>
    <w:p w:rsidR="00000000" w:rsidDel="00000000" w:rsidP="00000000" w:rsidRDefault="00000000" w:rsidRPr="00000000" w14:paraId="00000167">
      <w:pPr>
        <w:rPr>
          <w:sz w:val="20"/>
          <w:szCs w:val="20"/>
        </w:rPr>
      </w:pPr>
      <w:r w:rsidDel="00000000" w:rsidR="00000000" w:rsidRPr="00000000">
        <w:rPr>
          <w:sz w:val="20"/>
          <w:szCs w:val="20"/>
          <w:rtl w:val="0"/>
        </w:rPr>
        <w:t xml:space="preserve">Some people think that Donald Trump is not eligible to run for president in 2024 because the 14th Amendment’s ban on insurrectionists holding public office includes his conduct on January 6, 2021. Others disagree and think he is eligible to run.</w:t>
      </w:r>
    </w:p>
    <w:p w:rsidR="00000000" w:rsidDel="00000000" w:rsidP="00000000" w:rsidRDefault="00000000" w:rsidRPr="00000000" w14:paraId="00000168">
      <w:pPr>
        <w:rPr>
          <w:sz w:val="20"/>
          <w:szCs w:val="20"/>
        </w:rPr>
      </w:pPr>
      <w:r w:rsidDel="00000000" w:rsidR="00000000" w:rsidRPr="00000000">
        <w:rPr>
          <w:sz w:val="20"/>
          <w:szCs w:val="20"/>
          <w:rtl w:val="0"/>
        </w:rPr>
        <w:t xml:space="preserve"> </w:t>
      </w:r>
    </w:p>
    <w:p w:rsidR="00000000" w:rsidDel="00000000" w:rsidP="00000000" w:rsidRDefault="00000000" w:rsidRPr="00000000" w14:paraId="00000169">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16A">
      <w:pPr>
        <w:rPr>
          <w:sz w:val="20"/>
          <w:szCs w:val="20"/>
        </w:rPr>
      </w:pPr>
      <w:r w:rsidDel="00000000" w:rsidR="00000000" w:rsidRPr="00000000">
        <w:rPr>
          <w:sz w:val="20"/>
          <w:szCs w:val="20"/>
          <w:rtl w:val="0"/>
        </w:rPr>
        <w:t xml:space="preserve"> </w:t>
      </w:r>
    </w:p>
    <w:p w:rsidR="00000000" w:rsidDel="00000000" w:rsidP="00000000" w:rsidRDefault="00000000" w:rsidRPr="00000000" w14:paraId="0000016B">
      <w:pPr>
        <w:rPr>
          <w:sz w:val="20"/>
          <w:szCs w:val="20"/>
        </w:rPr>
      </w:pPr>
      <w:r w:rsidDel="00000000" w:rsidR="00000000" w:rsidRPr="00000000">
        <w:rPr>
          <w:sz w:val="20"/>
          <w:szCs w:val="20"/>
          <w:rtl w:val="0"/>
        </w:rPr>
        <w:t xml:space="preserve">Some people think that President Donald Trump is eligible to run for president in 2024. Others think that he is not eligible to run because the 14th Amendment’s ban on insurrectionists holding public office includes his conduct on January 6, 2021.</w:t>
      </w:r>
    </w:p>
    <w:p w:rsidR="00000000" w:rsidDel="00000000" w:rsidP="00000000" w:rsidRDefault="00000000" w:rsidRPr="00000000" w14:paraId="0000016C">
      <w:pPr>
        <w:rPr>
          <w:sz w:val="20"/>
          <w:szCs w:val="20"/>
        </w:rPr>
      </w:pPr>
      <w:r w:rsidDel="00000000" w:rsidR="00000000" w:rsidRPr="00000000">
        <w:rPr>
          <w:sz w:val="20"/>
          <w:szCs w:val="20"/>
          <w:rtl w:val="0"/>
        </w:rPr>
        <w:t xml:space="preserve"> </w:t>
      </w:r>
    </w:p>
    <w:p w:rsidR="00000000" w:rsidDel="00000000" w:rsidP="00000000" w:rsidRDefault="00000000" w:rsidRPr="00000000" w14:paraId="0000016D">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16E">
      <w:pPr>
        <w:rPr>
          <w:sz w:val="20"/>
          <w:szCs w:val="20"/>
        </w:rPr>
      </w:pPr>
      <w:r w:rsidDel="00000000" w:rsidR="00000000" w:rsidRPr="00000000">
        <w:rPr>
          <w:sz w:val="20"/>
          <w:szCs w:val="20"/>
          <w:rtl w:val="0"/>
        </w:rPr>
        <w:t xml:space="preserve"> </w:t>
      </w:r>
    </w:p>
    <w:p w:rsidR="00000000" w:rsidDel="00000000" w:rsidP="00000000" w:rsidRDefault="00000000" w:rsidRPr="00000000" w14:paraId="0000016F">
      <w:pPr>
        <w:rPr>
          <w:sz w:val="20"/>
          <w:szCs w:val="20"/>
        </w:rPr>
      </w:pPr>
      <w:r w:rsidDel="00000000" w:rsidR="00000000" w:rsidRPr="00000000">
        <w:rPr>
          <w:sz w:val="20"/>
          <w:szCs w:val="20"/>
          <w:rtl w:val="0"/>
        </w:rPr>
        <w:t xml:space="preserve">1 President Donald Trump is NOT eligible to run for president in 2024</w:t>
      </w:r>
    </w:p>
    <w:p w:rsidR="00000000" w:rsidDel="00000000" w:rsidP="00000000" w:rsidRDefault="00000000" w:rsidRPr="00000000" w14:paraId="00000170">
      <w:pPr>
        <w:rPr>
          <w:sz w:val="20"/>
          <w:szCs w:val="20"/>
        </w:rPr>
      </w:pPr>
      <w:r w:rsidDel="00000000" w:rsidR="00000000" w:rsidRPr="00000000">
        <w:rPr>
          <w:sz w:val="20"/>
          <w:szCs w:val="20"/>
          <w:rtl w:val="0"/>
        </w:rPr>
        <w:t xml:space="preserve"> </w:t>
      </w:r>
    </w:p>
    <w:p w:rsidR="00000000" w:rsidDel="00000000" w:rsidP="00000000" w:rsidRDefault="00000000" w:rsidRPr="00000000" w14:paraId="00000171">
      <w:pPr>
        <w:rPr>
          <w:sz w:val="20"/>
          <w:szCs w:val="20"/>
        </w:rPr>
      </w:pPr>
      <w:r w:rsidDel="00000000" w:rsidR="00000000" w:rsidRPr="00000000">
        <w:rPr>
          <w:sz w:val="20"/>
          <w:szCs w:val="20"/>
          <w:rtl w:val="0"/>
        </w:rPr>
        <w:t xml:space="preserve">2 President Donald Trump is eligible to run for president in 2024</w:t>
      </w:r>
    </w:p>
    <w:p w:rsidR="00000000" w:rsidDel="00000000" w:rsidP="00000000" w:rsidRDefault="00000000" w:rsidRPr="00000000" w14:paraId="00000172">
      <w:pPr>
        <w:rPr>
          <w:sz w:val="20"/>
          <w:szCs w:val="20"/>
        </w:rPr>
      </w:pPr>
      <w:r w:rsidDel="00000000" w:rsidR="00000000" w:rsidRPr="00000000">
        <w:rPr>
          <w:sz w:val="20"/>
          <w:szCs w:val="20"/>
          <w:rtl w:val="0"/>
        </w:rPr>
        <w:t xml:space="preserve"> </w:t>
      </w:r>
    </w:p>
    <w:p w:rsidR="00000000" w:rsidDel="00000000" w:rsidP="00000000" w:rsidRDefault="00000000" w:rsidRPr="00000000" w14:paraId="00000173">
      <w:pPr>
        <w:rPr>
          <w:sz w:val="20"/>
          <w:szCs w:val="20"/>
        </w:rPr>
      </w:pPr>
      <w:r w:rsidDel="00000000" w:rsidR="00000000" w:rsidRPr="00000000">
        <w:rPr>
          <w:sz w:val="20"/>
          <w:szCs w:val="20"/>
          <w:rtl w:val="0"/>
        </w:rPr>
        <w:t xml:space="preserve">The Supreme Court recently decided this issue. Regardless of your personal views, what is your best guess at how the Supreme Court decided?</w:t>
      </w:r>
      <w:commentRangeStart w:id="22"/>
      <w:commentRangeStart w:id="23"/>
      <w:commentRangeStart w:id="24"/>
      <w:commentRangeStart w:id="25"/>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sz w:val="20"/>
          <w:szCs w:val="20"/>
          <w:rtl w:val="0"/>
        </w:rPr>
        <w:t xml:space="preserve"> </w:t>
      </w:r>
    </w:p>
    <w:p w:rsidR="00000000" w:rsidDel="00000000" w:rsidP="00000000" w:rsidRDefault="00000000" w:rsidRPr="00000000" w14:paraId="00000175">
      <w:pPr>
        <w:rPr>
          <w:sz w:val="20"/>
          <w:szCs w:val="20"/>
        </w:rPr>
      </w:pPr>
      <w:r w:rsidDel="00000000" w:rsidR="00000000" w:rsidRPr="00000000">
        <w:rPr>
          <w:sz w:val="20"/>
          <w:szCs w:val="20"/>
          <w:rtl w:val="0"/>
        </w:rPr>
        <w:t xml:space="preserve">1 President Donald Trump is NOT eligible to run for president in 2024</w:t>
      </w:r>
    </w:p>
    <w:p w:rsidR="00000000" w:rsidDel="00000000" w:rsidP="00000000" w:rsidRDefault="00000000" w:rsidRPr="00000000" w14:paraId="00000176">
      <w:pPr>
        <w:rPr>
          <w:sz w:val="20"/>
          <w:szCs w:val="20"/>
        </w:rPr>
      </w:pPr>
      <w:r w:rsidDel="00000000" w:rsidR="00000000" w:rsidRPr="00000000">
        <w:rPr>
          <w:sz w:val="20"/>
          <w:szCs w:val="20"/>
          <w:rtl w:val="0"/>
        </w:rPr>
        <w:t xml:space="preserve"> </w:t>
      </w:r>
    </w:p>
    <w:p w:rsidR="00000000" w:rsidDel="00000000" w:rsidP="00000000" w:rsidRDefault="00000000" w:rsidRPr="00000000" w14:paraId="00000177">
      <w:pPr>
        <w:rPr>
          <w:sz w:val="20"/>
          <w:szCs w:val="20"/>
        </w:rPr>
      </w:pPr>
      <w:r w:rsidDel="00000000" w:rsidR="00000000" w:rsidRPr="00000000">
        <w:rPr>
          <w:sz w:val="20"/>
          <w:szCs w:val="20"/>
          <w:rtl w:val="0"/>
        </w:rPr>
        <w:t xml:space="preserve">2 President Donald Trump is eligible to run for president in 2024</w:t>
      </w:r>
    </w:p>
    <w:p w:rsidR="00000000" w:rsidDel="00000000" w:rsidP="00000000" w:rsidRDefault="00000000" w:rsidRPr="00000000" w14:paraId="00000178">
      <w:pPr>
        <w:rPr>
          <w:sz w:val="20"/>
          <w:szCs w:val="20"/>
        </w:rPr>
      </w:pPr>
      <w:r w:rsidDel="00000000" w:rsidR="00000000" w:rsidRPr="00000000">
        <w:rPr>
          <w:sz w:val="20"/>
          <w:szCs w:val="20"/>
          <w:rtl w:val="0"/>
        </w:rPr>
        <w:t xml:space="preserve"> </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sz w:val="20"/>
          <w:szCs w:val="20"/>
          <w:rtl w:val="0"/>
        </w:rPr>
        <w:t xml:space="preserve"> </w:t>
      </w:r>
    </w:p>
    <w:p w:rsidR="00000000" w:rsidDel="00000000" w:rsidP="00000000" w:rsidRDefault="00000000" w:rsidRPr="00000000" w14:paraId="0000017B">
      <w:pPr>
        <w:rPr>
          <w:sz w:val="20"/>
          <w:szCs w:val="20"/>
        </w:rPr>
      </w:pPr>
      <w:r w:rsidDel="00000000" w:rsidR="00000000" w:rsidRPr="00000000">
        <w:rPr>
          <w:sz w:val="20"/>
          <w:szCs w:val="20"/>
          <w:rtl w:val="0"/>
        </w:rPr>
        <w:t xml:space="preserve"> </w:t>
      </w:r>
    </w:p>
    <w:p w:rsidR="00000000" w:rsidDel="00000000" w:rsidP="00000000" w:rsidRDefault="00000000" w:rsidRPr="00000000" w14:paraId="0000017C">
      <w:pPr>
        <w:rPr>
          <w:b w:val="1"/>
          <w:sz w:val="20"/>
          <w:szCs w:val="20"/>
          <w:u w:val="single"/>
        </w:rPr>
      </w:pPr>
      <w:r w:rsidDel="00000000" w:rsidR="00000000" w:rsidRPr="00000000">
        <w:rPr>
          <w:b w:val="1"/>
          <w:sz w:val="20"/>
          <w:szCs w:val="20"/>
          <w:u w:val="single"/>
          <w:rtl w:val="0"/>
        </w:rPr>
        <w:t xml:space="preserve">Case 13: Trump v. United States</w:t>
      </w:r>
    </w:p>
    <w:p w:rsidR="00000000" w:rsidDel="00000000" w:rsidP="00000000" w:rsidRDefault="00000000" w:rsidRPr="00000000" w14:paraId="0000017D">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7E">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17F">
      <w:pPr>
        <w:rPr>
          <w:sz w:val="20"/>
          <w:szCs w:val="20"/>
        </w:rPr>
      </w:pPr>
      <w:r w:rsidDel="00000000" w:rsidR="00000000" w:rsidRPr="00000000">
        <w:rPr>
          <w:sz w:val="20"/>
          <w:szCs w:val="20"/>
          <w:rtl w:val="0"/>
        </w:rPr>
        <w:t xml:space="preserve"> </w:t>
      </w:r>
    </w:p>
    <w:p w:rsidR="00000000" w:rsidDel="00000000" w:rsidP="00000000" w:rsidRDefault="00000000" w:rsidRPr="00000000" w14:paraId="00000180">
      <w:pPr>
        <w:rPr>
          <w:sz w:val="20"/>
          <w:szCs w:val="20"/>
        </w:rPr>
      </w:pPr>
      <w:r w:rsidDel="00000000" w:rsidR="00000000" w:rsidRPr="00000000">
        <w:rPr>
          <w:sz w:val="20"/>
          <w:szCs w:val="20"/>
          <w:rtl w:val="0"/>
        </w:rPr>
        <w:t xml:space="preserve">Some people think that former presidents are immune from criminal prosecution for actions they took while president.</w:t>
      </w:r>
    </w:p>
    <w:p w:rsidR="00000000" w:rsidDel="00000000" w:rsidP="00000000" w:rsidRDefault="00000000" w:rsidRPr="00000000" w14:paraId="00000181">
      <w:pPr>
        <w:rPr>
          <w:sz w:val="20"/>
          <w:szCs w:val="20"/>
        </w:rPr>
      </w:pPr>
      <w:r w:rsidDel="00000000" w:rsidR="00000000" w:rsidRPr="00000000">
        <w:rPr>
          <w:sz w:val="20"/>
          <w:szCs w:val="20"/>
          <w:rtl w:val="0"/>
        </w:rPr>
        <w:t xml:space="preserve"> </w:t>
      </w:r>
    </w:p>
    <w:p w:rsidR="00000000" w:rsidDel="00000000" w:rsidP="00000000" w:rsidRDefault="00000000" w:rsidRPr="00000000" w14:paraId="00000182">
      <w:pPr>
        <w:rPr>
          <w:sz w:val="20"/>
          <w:szCs w:val="20"/>
        </w:rPr>
      </w:pPr>
      <w:r w:rsidDel="00000000" w:rsidR="00000000" w:rsidRPr="00000000">
        <w:rPr>
          <w:sz w:val="20"/>
          <w:szCs w:val="20"/>
          <w:rtl w:val="0"/>
        </w:rPr>
        <w:t xml:space="preserve">Other people think that former presidents are not immune from criminal prosecution for actions they took while president and so can be criminally prosecuted for such actions.</w:t>
      </w:r>
    </w:p>
    <w:p w:rsidR="00000000" w:rsidDel="00000000" w:rsidP="00000000" w:rsidRDefault="00000000" w:rsidRPr="00000000" w14:paraId="00000183">
      <w:pPr>
        <w:rPr>
          <w:sz w:val="20"/>
          <w:szCs w:val="20"/>
        </w:rPr>
      </w:pPr>
      <w:r w:rsidDel="00000000" w:rsidR="00000000" w:rsidRPr="00000000">
        <w:rPr>
          <w:sz w:val="20"/>
          <w:szCs w:val="20"/>
          <w:rtl w:val="0"/>
        </w:rPr>
        <w:t xml:space="preserve"> </w:t>
      </w:r>
    </w:p>
    <w:p w:rsidR="00000000" w:rsidDel="00000000" w:rsidP="00000000" w:rsidRDefault="00000000" w:rsidRPr="00000000" w14:paraId="00000184">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185">
      <w:pPr>
        <w:rPr>
          <w:sz w:val="20"/>
          <w:szCs w:val="20"/>
        </w:rPr>
      </w:pPr>
      <w:r w:rsidDel="00000000" w:rsidR="00000000" w:rsidRPr="00000000">
        <w:rPr>
          <w:sz w:val="20"/>
          <w:szCs w:val="20"/>
          <w:rtl w:val="0"/>
        </w:rPr>
        <w:t xml:space="preserve"> </w:t>
      </w:r>
    </w:p>
    <w:p w:rsidR="00000000" w:rsidDel="00000000" w:rsidP="00000000" w:rsidRDefault="00000000" w:rsidRPr="00000000" w14:paraId="00000186">
      <w:pPr>
        <w:rPr>
          <w:sz w:val="20"/>
          <w:szCs w:val="20"/>
        </w:rPr>
      </w:pPr>
      <w:r w:rsidDel="00000000" w:rsidR="00000000" w:rsidRPr="00000000">
        <w:rPr>
          <w:sz w:val="20"/>
          <w:szCs w:val="20"/>
          <w:rtl w:val="0"/>
        </w:rPr>
        <w:t xml:space="preserve">Some people think that former presidents are not immune from criminal prosecution for actions they took while president and so can be criminally prosecuted for such actions.</w:t>
      </w:r>
    </w:p>
    <w:p w:rsidR="00000000" w:rsidDel="00000000" w:rsidP="00000000" w:rsidRDefault="00000000" w:rsidRPr="00000000" w14:paraId="00000187">
      <w:pPr>
        <w:rPr>
          <w:sz w:val="20"/>
          <w:szCs w:val="20"/>
        </w:rPr>
      </w:pPr>
      <w:r w:rsidDel="00000000" w:rsidR="00000000" w:rsidRPr="00000000">
        <w:rPr>
          <w:sz w:val="20"/>
          <w:szCs w:val="20"/>
          <w:rtl w:val="0"/>
        </w:rPr>
        <w:t xml:space="preserve"> </w:t>
      </w:r>
    </w:p>
    <w:p w:rsidR="00000000" w:rsidDel="00000000" w:rsidP="00000000" w:rsidRDefault="00000000" w:rsidRPr="00000000" w14:paraId="00000188">
      <w:pPr>
        <w:rPr>
          <w:sz w:val="20"/>
          <w:szCs w:val="20"/>
        </w:rPr>
      </w:pPr>
      <w:r w:rsidDel="00000000" w:rsidR="00000000" w:rsidRPr="00000000">
        <w:rPr>
          <w:sz w:val="20"/>
          <w:szCs w:val="20"/>
          <w:rtl w:val="0"/>
        </w:rPr>
        <w:t xml:space="preserve">Other people think that former presidents are immune from criminal prosecution for actions they took while president.</w:t>
      </w:r>
    </w:p>
    <w:p w:rsidR="00000000" w:rsidDel="00000000" w:rsidP="00000000" w:rsidRDefault="00000000" w:rsidRPr="00000000" w14:paraId="00000189">
      <w:pPr>
        <w:rPr>
          <w:sz w:val="20"/>
          <w:szCs w:val="20"/>
        </w:rPr>
      </w:pPr>
      <w:r w:rsidDel="00000000" w:rsidR="00000000" w:rsidRPr="00000000">
        <w:rPr>
          <w:sz w:val="20"/>
          <w:szCs w:val="20"/>
          <w:rtl w:val="0"/>
        </w:rPr>
        <w:t xml:space="preserve"> </w:t>
      </w:r>
    </w:p>
    <w:p w:rsidR="00000000" w:rsidDel="00000000" w:rsidP="00000000" w:rsidRDefault="00000000" w:rsidRPr="00000000" w14:paraId="0000018A">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18B">
      <w:pPr>
        <w:rPr>
          <w:sz w:val="20"/>
          <w:szCs w:val="20"/>
        </w:rPr>
      </w:pPr>
      <w:r w:rsidDel="00000000" w:rsidR="00000000" w:rsidRPr="00000000">
        <w:rPr>
          <w:sz w:val="20"/>
          <w:szCs w:val="20"/>
          <w:rtl w:val="0"/>
        </w:rPr>
        <w:t xml:space="preserve"> </w:t>
      </w:r>
    </w:p>
    <w:p w:rsidR="00000000" w:rsidDel="00000000" w:rsidP="00000000" w:rsidRDefault="00000000" w:rsidRPr="00000000" w14:paraId="0000018C">
      <w:pPr>
        <w:rPr>
          <w:sz w:val="20"/>
          <w:szCs w:val="20"/>
        </w:rPr>
      </w:pPr>
      <w:r w:rsidDel="00000000" w:rsidR="00000000" w:rsidRPr="00000000">
        <w:rPr>
          <w:sz w:val="20"/>
          <w:szCs w:val="20"/>
          <w:rtl w:val="0"/>
        </w:rPr>
        <w:t xml:space="preserve">1 Former presidents are immune from criminal prosecution for actions they took while president</w:t>
      </w:r>
    </w:p>
    <w:p w:rsidR="00000000" w:rsidDel="00000000" w:rsidP="00000000" w:rsidRDefault="00000000" w:rsidRPr="00000000" w14:paraId="0000018D">
      <w:pPr>
        <w:rPr>
          <w:sz w:val="20"/>
          <w:szCs w:val="20"/>
        </w:rPr>
      </w:pPr>
      <w:r w:rsidDel="00000000" w:rsidR="00000000" w:rsidRPr="00000000">
        <w:rPr>
          <w:sz w:val="20"/>
          <w:szCs w:val="20"/>
          <w:rtl w:val="0"/>
        </w:rPr>
        <w:t xml:space="preserve"> </w:t>
      </w:r>
    </w:p>
    <w:p w:rsidR="00000000" w:rsidDel="00000000" w:rsidP="00000000" w:rsidRDefault="00000000" w:rsidRPr="00000000" w14:paraId="0000018E">
      <w:pPr>
        <w:rPr>
          <w:sz w:val="20"/>
          <w:szCs w:val="20"/>
        </w:rPr>
      </w:pPr>
      <w:r w:rsidDel="00000000" w:rsidR="00000000" w:rsidRPr="00000000">
        <w:rPr>
          <w:sz w:val="20"/>
          <w:szCs w:val="20"/>
          <w:rtl w:val="0"/>
        </w:rPr>
        <w:t xml:space="preserve">2 Former presidents are NOT immune from criminal prosecution for actions they took while president</w:t>
      </w:r>
    </w:p>
    <w:p w:rsidR="00000000" w:rsidDel="00000000" w:rsidP="00000000" w:rsidRDefault="00000000" w:rsidRPr="00000000" w14:paraId="0000018F">
      <w:pPr>
        <w:rPr>
          <w:sz w:val="20"/>
          <w:szCs w:val="20"/>
        </w:rPr>
      </w:pPr>
      <w:r w:rsidDel="00000000" w:rsidR="00000000" w:rsidRPr="00000000">
        <w:rPr>
          <w:sz w:val="20"/>
          <w:szCs w:val="20"/>
          <w:rtl w:val="0"/>
        </w:rPr>
        <w:t xml:space="preserve"> </w:t>
      </w:r>
    </w:p>
    <w:p w:rsidR="00000000" w:rsidDel="00000000" w:rsidP="00000000" w:rsidRDefault="00000000" w:rsidRPr="00000000" w14:paraId="00000190">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91">
      <w:pPr>
        <w:rPr>
          <w:sz w:val="20"/>
          <w:szCs w:val="20"/>
        </w:rPr>
      </w:pPr>
      <w:r w:rsidDel="00000000" w:rsidR="00000000" w:rsidRPr="00000000">
        <w:rPr>
          <w:sz w:val="20"/>
          <w:szCs w:val="20"/>
          <w:rtl w:val="0"/>
        </w:rPr>
        <w:t xml:space="preserve"> </w:t>
      </w:r>
    </w:p>
    <w:p w:rsidR="00000000" w:rsidDel="00000000" w:rsidP="00000000" w:rsidRDefault="00000000" w:rsidRPr="00000000" w14:paraId="00000192">
      <w:pPr>
        <w:rPr>
          <w:sz w:val="20"/>
          <w:szCs w:val="20"/>
        </w:rPr>
      </w:pPr>
      <w:r w:rsidDel="00000000" w:rsidR="00000000" w:rsidRPr="00000000">
        <w:rPr>
          <w:sz w:val="20"/>
          <w:szCs w:val="20"/>
          <w:rtl w:val="0"/>
        </w:rPr>
        <w:t xml:space="preserve">1 Former presidents are immune from criminal prosecution for actions they took while president</w:t>
      </w:r>
    </w:p>
    <w:p w:rsidR="00000000" w:rsidDel="00000000" w:rsidP="00000000" w:rsidRDefault="00000000" w:rsidRPr="00000000" w14:paraId="00000193">
      <w:pPr>
        <w:rPr>
          <w:sz w:val="20"/>
          <w:szCs w:val="20"/>
        </w:rPr>
      </w:pPr>
      <w:r w:rsidDel="00000000" w:rsidR="00000000" w:rsidRPr="00000000">
        <w:rPr>
          <w:sz w:val="20"/>
          <w:szCs w:val="20"/>
          <w:rtl w:val="0"/>
        </w:rPr>
        <w:t xml:space="preserve"> </w:t>
      </w:r>
    </w:p>
    <w:p w:rsidR="00000000" w:rsidDel="00000000" w:rsidP="00000000" w:rsidRDefault="00000000" w:rsidRPr="00000000" w14:paraId="00000194">
      <w:pPr>
        <w:rPr>
          <w:sz w:val="20"/>
          <w:szCs w:val="20"/>
        </w:rPr>
      </w:pPr>
      <w:r w:rsidDel="00000000" w:rsidR="00000000" w:rsidRPr="00000000">
        <w:rPr>
          <w:sz w:val="20"/>
          <w:szCs w:val="20"/>
          <w:rtl w:val="0"/>
        </w:rPr>
        <w:t xml:space="preserve">2 Former presidents are NOT immune from criminal prosecution for actions they took while president</w:t>
      </w:r>
    </w:p>
    <w:p w:rsidR="00000000" w:rsidDel="00000000" w:rsidP="00000000" w:rsidRDefault="00000000" w:rsidRPr="00000000" w14:paraId="00000195">
      <w:pPr>
        <w:rPr>
          <w:sz w:val="20"/>
          <w:szCs w:val="20"/>
        </w:rPr>
      </w:pPr>
      <w:r w:rsidDel="00000000" w:rsidR="00000000" w:rsidRPr="00000000">
        <w:rPr>
          <w:sz w:val="20"/>
          <w:szCs w:val="20"/>
          <w:rtl w:val="0"/>
        </w:rPr>
        <w:t xml:space="preserve">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sz w:val="20"/>
          <w:szCs w:val="20"/>
          <w:rtl w:val="0"/>
        </w:rPr>
        <w:t xml:space="preserve"> </w:t>
      </w:r>
    </w:p>
    <w:p w:rsidR="00000000" w:rsidDel="00000000" w:rsidP="00000000" w:rsidRDefault="00000000" w:rsidRPr="00000000" w14:paraId="00000198">
      <w:pPr>
        <w:rPr>
          <w:sz w:val="20"/>
          <w:szCs w:val="20"/>
        </w:rPr>
      </w:pPr>
      <w:r w:rsidDel="00000000" w:rsidR="00000000" w:rsidRPr="00000000">
        <w:rPr>
          <w:sz w:val="20"/>
          <w:szCs w:val="20"/>
          <w:rtl w:val="0"/>
        </w:rPr>
        <w:t xml:space="preserve"> </w:t>
      </w:r>
    </w:p>
    <w:p w:rsidR="00000000" w:rsidDel="00000000" w:rsidP="00000000" w:rsidRDefault="00000000" w:rsidRPr="00000000" w14:paraId="00000199">
      <w:pPr>
        <w:rPr>
          <w:b w:val="1"/>
          <w:sz w:val="20"/>
          <w:szCs w:val="20"/>
          <w:u w:val="single"/>
        </w:rPr>
      </w:pPr>
      <w:r w:rsidDel="00000000" w:rsidR="00000000" w:rsidRPr="00000000">
        <w:rPr>
          <w:b w:val="1"/>
          <w:sz w:val="20"/>
          <w:szCs w:val="20"/>
          <w:u w:val="single"/>
          <w:rtl w:val="0"/>
        </w:rPr>
        <w:t xml:space="preserve">Case 14: United States v. Rahimi</w:t>
      </w:r>
    </w:p>
    <w:p w:rsidR="00000000" w:rsidDel="00000000" w:rsidP="00000000" w:rsidRDefault="00000000" w:rsidRPr="00000000" w14:paraId="0000019A">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9B">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19C">
      <w:pPr>
        <w:rPr>
          <w:sz w:val="20"/>
          <w:szCs w:val="20"/>
        </w:rPr>
      </w:pPr>
      <w:r w:rsidDel="00000000" w:rsidR="00000000" w:rsidRPr="00000000">
        <w:rPr>
          <w:sz w:val="20"/>
          <w:szCs w:val="20"/>
          <w:rtl w:val="0"/>
        </w:rPr>
        <w:t xml:space="preserve"> </w:t>
      </w:r>
    </w:p>
    <w:p w:rsidR="00000000" w:rsidDel="00000000" w:rsidP="00000000" w:rsidRDefault="00000000" w:rsidRPr="00000000" w14:paraId="0000019D">
      <w:pPr>
        <w:rPr>
          <w:sz w:val="20"/>
          <w:szCs w:val="20"/>
        </w:rPr>
      </w:pPr>
      <w:r w:rsidDel="00000000" w:rsidR="00000000" w:rsidRPr="00000000">
        <w:rPr>
          <w:sz w:val="20"/>
          <w:szCs w:val="20"/>
          <w:rtl w:val="0"/>
        </w:rPr>
        <w:t xml:space="preserve">Some people think that barring domestic abusers from possessing firearms violates their Second Amendment right to keep and bear arms. Other people think that this does not violate their Second Amendment rights.</w:t>
      </w:r>
    </w:p>
    <w:p w:rsidR="00000000" w:rsidDel="00000000" w:rsidP="00000000" w:rsidRDefault="00000000" w:rsidRPr="00000000" w14:paraId="0000019E">
      <w:pPr>
        <w:rPr>
          <w:sz w:val="20"/>
          <w:szCs w:val="20"/>
        </w:rPr>
      </w:pPr>
      <w:r w:rsidDel="00000000" w:rsidR="00000000" w:rsidRPr="00000000">
        <w:rPr>
          <w:sz w:val="20"/>
          <w:szCs w:val="20"/>
          <w:rtl w:val="0"/>
        </w:rPr>
        <w:t xml:space="preserve"> </w:t>
      </w:r>
    </w:p>
    <w:p w:rsidR="00000000" w:rsidDel="00000000" w:rsidP="00000000" w:rsidRDefault="00000000" w:rsidRPr="00000000" w14:paraId="0000019F">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1A0">
      <w:pPr>
        <w:rPr>
          <w:sz w:val="20"/>
          <w:szCs w:val="20"/>
        </w:rPr>
      </w:pPr>
      <w:r w:rsidDel="00000000" w:rsidR="00000000" w:rsidRPr="00000000">
        <w:rPr>
          <w:sz w:val="20"/>
          <w:szCs w:val="20"/>
          <w:rtl w:val="0"/>
        </w:rPr>
        <w:t xml:space="preserve"> </w:t>
      </w:r>
    </w:p>
    <w:p w:rsidR="00000000" w:rsidDel="00000000" w:rsidP="00000000" w:rsidRDefault="00000000" w:rsidRPr="00000000" w14:paraId="000001A1">
      <w:pPr>
        <w:rPr>
          <w:sz w:val="20"/>
          <w:szCs w:val="20"/>
        </w:rPr>
      </w:pPr>
      <w:r w:rsidDel="00000000" w:rsidR="00000000" w:rsidRPr="00000000">
        <w:rPr>
          <w:sz w:val="20"/>
          <w:szCs w:val="20"/>
          <w:rtl w:val="0"/>
        </w:rPr>
        <w:t xml:space="preserve">Some people think that barring domestic abusers from possessing firearms does not violate their Second Amendment right to keep and bear arms. Other people think that this does violate their Second Amendment rights.</w:t>
      </w:r>
    </w:p>
    <w:p w:rsidR="00000000" w:rsidDel="00000000" w:rsidP="00000000" w:rsidRDefault="00000000" w:rsidRPr="00000000" w14:paraId="000001A2">
      <w:pPr>
        <w:rPr>
          <w:sz w:val="20"/>
          <w:szCs w:val="20"/>
        </w:rPr>
      </w:pPr>
      <w:r w:rsidDel="00000000" w:rsidR="00000000" w:rsidRPr="00000000">
        <w:rPr>
          <w:sz w:val="20"/>
          <w:szCs w:val="20"/>
          <w:rtl w:val="0"/>
        </w:rPr>
        <w:t xml:space="preserve"> </w:t>
      </w:r>
    </w:p>
    <w:p w:rsidR="00000000" w:rsidDel="00000000" w:rsidP="00000000" w:rsidRDefault="00000000" w:rsidRPr="00000000" w14:paraId="000001A3">
      <w:pPr>
        <w:rPr>
          <w:sz w:val="20"/>
          <w:szCs w:val="20"/>
        </w:rPr>
      </w:pPr>
      <w:r w:rsidDel="00000000" w:rsidR="00000000" w:rsidRPr="00000000">
        <w:rPr>
          <w:sz w:val="20"/>
          <w:szCs w:val="20"/>
          <w:rtl w:val="0"/>
        </w:rPr>
        <w:t xml:space="preserve"> </w:t>
      </w:r>
    </w:p>
    <w:p w:rsidR="00000000" w:rsidDel="00000000" w:rsidP="00000000" w:rsidRDefault="00000000" w:rsidRPr="00000000" w14:paraId="000001A4">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1A5">
      <w:pPr>
        <w:rPr>
          <w:sz w:val="20"/>
          <w:szCs w:val="20"/>
        </w:rPr>
      </w:pPr>
      <w:r w:rsidDel="00000000" w:rsidR="00000000" w:rsidRPr="00000000">
        <w:rPr>
          <w:sz w:val="20"/>
          <w:szCs w:val="20"/>
          <w:rtl w:val="0"/>
        </w:rPr>
        <w:t xml:space="preserve"> </w:t>
      </w:r>
    </w:p>
    <w:p w:rsidR="00000000" w:rsidDel="00000000" w:rsidP="00000000" w:rsidRDefault="00000000" w:rsidRPr="00000000" w14:paraId="000001A6">
      <w:pPr>
        <w:rPr>
          <w:sz w:val="20"/>
          <w:szCs w:val="20"/>
        </w:rPr>
      </w:pPr>
      <w:r w:rsidDel="00000000" w:rsidR="00000000" w:rsidRPr="00000000">
        <w:rPr>
          <w:sz w:val="20"/>
          <w:szCs w:val="20"/>
          <w:rtl w:val="0"/>
        </w:rPr>
        <w:t xml:space="preserve">1 Barring domestic abusers from possessing firearms violates their Second Amendment rights</w:t>
      </w:r>
    </w:p>
    <w:p w:rsidR="00000000" w:rsidDel="00000000" w:rsidP="00000000" w:rsidRDefault="00000000" w:rsidRPr="00000000" w14:paraId="000001A7">
      <w:pPr>
        <w:rPr>
          <w:sz w:val="20"/>
          <w:szCs w:val="20"/>
        </w:rPr>
      </w:pPr>
      <w:r w:rsidDel="00000000" w:rsidR="00000000" w:rsidRPr="00000000">
        <w:rPr>
          <w:sz w:val="20"/>
          <w:szCs w:val="20"/>
          <w:rtl w:val="0"/>
        </w:rPr>
        <w:t xml:space="preserve"> </w:t>
      </w:r>
    </w:p>
    <w:p w:rsidR="00000000" w:rsidDel="00000000" w:rsidP="00000000" w:rsidRDefault="00000000" w:rsidRPr="00000000" w14:paraId="000001A8">
      <w:pPr>
        <w:rPr>
          <w:sz w:val="20"/>
          <w:szCs w:val="20"/>
        </w:rPr>
      </w:pPr>
      <w:r w:rsidDel="00000000" w:rsidR="00000000" w:rsidRPr="00000000">
        <w:rPr>
          <w:sz w:val="20"/>
          <w:szCs w:val="20"/>
          <w:rtl w:val="0"/>
        </w:rPr>
        <w:t xml:space="preserve">2 Barring domestic abusers from possessing firearms DOES NOT violate their Second Amendment rights</w:t>
      </w:r>
    </w:p>
    <w:p w:rsidR="00000000" w:rsidDel="00000000" w:rsidP="00000000" w:rsidRDefault="00000000" w:rsidRPr="00000000" w14:paraId="000001A9">
      <w:pPr>
        <w:rPr>
          <w:sz w:val="20"/>
          <w:szCs w:val="20"/>
        </w:rPr>
      </w:pPr>
      <w:r w:rsidDel="00000000" w:rsidR="00000000" w:rsidRPr="00000000">
        <w:rPr>
          <w:sz w:val="20"/>
          <w:szCs w:val="20"/>
          <w:rtl w:val="0"/>
        </w:rPr>
        <w:t xml:space="preserve"> </w:t>
      </w:r>
    </w:p>
    <w:p w:rsidR="00000000" w:rsidDel="00000000" w:rsidP="00000000" w:rsidRDefault="00000000" w:rsidRPr="00000000" w14:paraId="000001AA">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AB">
      <w:pPr>
        <w:rPr>
          <w:sz w:val="20"/>
          <w:szCs w:val="20"/>
        </w:rPr>
      </w:pPr>
      <w:r w:rsidDel="00000000" w:rsidR="00000000" w:rsidRPr="00000000">
        <w:rPr>
          <w:sz w:val="20"/>
          <w:szCs w:val="20"/>
          <w:rtl w:val="0"/>
        </w:rPr>
        <w:t xml:space="preserve"> </w:t>
      </w:r>
    </w:p>
    <w:p w:rsidR="00000000" w:rsidDel="00000000" w:rsidP="00000000" w:rsidRDefault="00000000" w:rsidRPr="00000000" w14:paraId="000001AC">
      <w:pPr>
        <w:rPr>
          <w:sz w:val="20"/>
          <w:szCs w:val="20"/>
        </w:rPr>
      </w:pPr>
      <w:r w:rsidDel="00000000" w:rsidR="00000000" w:rsidRPr="00000000">
        <w:rPr>
          <w:sz w:val="20"/>
          <w:szCs w:val="20"/>
          <w:rtl w:val="0"/>
        </w:rPr>
        <w:t xml:space="preserve">1 Barring domestic abusers from possessing firearms violates their Second Amendment rights</w:t>
      </w:r>
    </w:p>
    <w:p w:rsidR="00000000" w:rsidDel="00000000" w:rsidP="00000000" w:rsidRDefault="00000000" w:rsidRPr="00000000" w14:paraId="000001AD">
      <w:pPr>
        <w:rPr>
          <w:sz w:val="20"/>
          <w:szCs w:val="20"/>
        </w:rPr>
      </w:pPr>
      <w:r w:rsidDel="00000000" w:rsidR="00000000" w:rsidRPr="00000000">
        <w:rPr>
          <w:sz w:val="20"/>
          <w:szCs w:val="20"/>
          <w:rtl w:val="0"/>
        </w:rPr>
        <w:t xml:space="preserve"> </w:t>
      </w:r>
    </w:p>
    <w:p w:rsidR="00000000" w:rsidDel="00000000" w:rsidP="00000000" w:rsidRDefault="00000000" w:rsidRPr="00000000" w14:paraId="000001AE">
      <w:pPr>
        <w:rPr>
          <w:sz w:val="20"/>
          <w:szCs w:val="20"/>
        </w:rPr>
      </w:pPr>
      <w:r w:rsidDel="00000000" w:rsidR="00000000" w:rsidRPr="00000000">
        <w:rPr>
          <w:sz w:val="20"/>
          <w:szCs w:val="20"/>
          <w:rtl w:val="0"/>
        </w:rPr>
        <w:t xml:space="preserve">2 Barring domestic abusers from possessing firearms DOES NOT violate their Second Amendment rights</w:t>
      </w:r>
    </w:p>
    <w:p w:rsidR="00000000" w:rsidDel="00000000" w:rsidP="00000000" w:rsidRDefault="00000000" w:rsidRPr="00000000" w14:paraId="000001AF">
      <w:pPr>
        <w:rPr>
          <w:sz w:val="20"/>
          <w:szCs w:val="20"/>
        </w:rPr>
      </w:pPr>
      <w:r w:rsidDel="00000000" w:rsidR="00000000" w:rsidRPr="00000000">
        <w:rPr>
          <w:sz w:val="20"/>
          <w:szCs w:val="20"/>
          <w:rtl w:val="0"/>
        </w:rPr>
        <w:t xml:space="preserve"> </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sz w:val="20"/>
          <w:szCs w:val="20"/>
          <w:rtl w:val="0"/>
        </w:rPr>
        <w:t xml:space="preserve"> </w:t>
      </w:r>
    </w:p>
    <w:p w:rsidR="00000000" w:rsidDel="00000000" w:rsidP="00000000" w:rsidRDefault="00000000" w:rsidRPr="00000000" w14:paraId="000001B2">
      <w:pPr>
        <w:rPr>
          <w:sz w:val="20"/>
          <w:szCs w:val="20"/>
        </w:rPr>
      </w:pPr>
      <w:r w:rsidDel="00000000" w:rsidR="00000000" w:rsidRPr="00000000">
        <w:rPr>
          <w:sz w:val="20"/>
          <w:szCs w:val="20"/>
          <w:rtl w:val="0"/>
        </w:rPr>
        <w:t xml:space="preserve"> </w:t>
      </w:r>
    </w:p>
    <w:p w:rsidR="00000000" w:rsidDel="00000000" w:rsidP="00000000" w:rsidRDefault="00000000" w:rsidRPr="00000000" w14:paraId="000001B3">
      <w:pPr>
        <w:rPr>
          <w:sz w:val="20"/>
          <w:szCs w:val="20"/>
        </w:rPr>
      </w:pPr>
      <w:r w:rsidDel="00000000" w:rsidR="00000000" w:rsidRPr="00000000">
        <w:rPr>
          <w:sz w:val="20"/>
          <w:szCs w:val="20"/>
          <w:rtl w:val="0"/>
        </w:rPr>
        <w:t xml:space="preserve"> </w:t>
      </w:r>
    </w:p>
    <w:p w:rsidR="00000000" w:rsidDel="00000000" w:rsidP="00000000" w:rsidRDefault="00000000" w:rsidRPr="00000000" w14:paraId="000001B4">
      <w:pPr>
        <w:rPr>
          <w:sz w:val="20"/>
          <w:szCs w:val="20"/>
        </w:rPr>
      </w:pPr>
      <w:r w:rsidDel="00000000" w:rsidR="00000000" w:rsidRPr="00000000">
        <w:rPr>
          <w:sz w:val="20"/>
          <w:szCs w:val="20"/>
          <w:rtl w:val="0"/>
        </w:rPr>
        <w:t xml:space="preserve"> </w:t>
      </w:r>
    </w:p>
    <w:p w:rsidR="00000000" w:rsidDel="00000000" w:rsidP="00000000" w:rsidRDefault="00000000" w:rsidRPr="00000000" w14:paraId="000001B5">
      <w:pPr>
        <w:rPr>
          <w:b w:val="1"/>
          <w:sz w:val="20"/>
          <w:szCs w:val="20"/>
          <w:u w:val="single"/>
        </w:rPr>
      </w:pPr>
      <w:r w:rsidDel="00000000" w:rsidR="00000000" w:rsidRPr="00000000">
        <w:rPr>
          <w:b w:val="1"/>
          <w:sz w:val="20"/>
          <w:szCs w:val="20"/>
          <w:u w:val="single"/>
          <w:rtl w:val="0"/>
        </w:rPr>
        <w:t xml:space="preserve">Case 15: Vidal v. Elster</w:t>
      </w:r>
    </w:p>
    <w:p w:rsidR="00000000" w:rsidDel="00000000" w:rsidP="00000000" w:rsidRDefault="00000000" w:rsidRPr="00000000" w14:paraId="000001B6">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B7">
      <w:pPr>
        <w:rPr>
          <w:sz w:val="20"/>
          <w:szCs w:val="20"/>
        </w:rPr>
      </w:pPr>
      <w:r w:rsidDel="00000000" w:rsidR="00000000" w:rsidRPr="00000000">
        <w:rPr>
          <w:sz w:val="20"/>
          <w:szCs w:val="20"/>
          <w:rtl w:val="0"/>
        </w:rPr>
        <w:t xml:space="preserve">Federal law forbids trademarks that include individual names, including politicians’ names.</w:t>
      </w:r>
    </w:p>
    <w:p w:rsidR="00000000" w:rsidDel="00000000" w:rsidP="00000000" w:rsidRDefault="00000000" w:rsidRPr="00000000" w14:paraId="000001B8">
      <w:pPr>
        <w:rPr>
          <w:sz w:val="20"/>
          <w:szCs w:val="20"/>
        </w:rPr>
      </w:pPr>
      <w:r w:rsidDel="00000000" w:rsidR="00000000" w:rsidRPr="00000000">
        <w:rPr>
          <w:sz w:val="20"/>
          <w:szCs w:val="20"/>
          <w:rtl w:val="0"/>
        </w:rPr>
        <w:t xml:space="preserve"> </w:t>
      </w:r>
    </w:p>
    <w:p w:rsidR="00000000" w:rsidDel="00000000" w:rsidP="00000000" w:rsidRDefault="00000000" w:rsidRPr="00000000" w14:paraId="000001B9">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1BA">
      <w:pPr>
        <w:rPr>
          <w:sz w:val="20"/>
          <w:szCs w:val="20"/>
        </w:rPr>
      </w:pPr>
      <w:r w:rsidDel="00000000" w:rsidR="00000000" w:rsidRPr="00000000">
        <w:rPr>
          <w:sz w:val="20"/>
          <w:szCs w:val="20"/>
          <w:rtl w:val="0"/>
        </w:rPr>
        <w:t xml:space="preserve"> </w:t>
      </w:r>
    </w:p>
    <w:p w:rsidR="00000000" w:rsidDel="00000000" w:rsidP="00000000" w:rsidRDefault="00000000" w:rsidRPr="00000000" w14:paraId="000001BB">
      <w:pPr>
        <w:rPr>
          <w:sz w:val="20"/>
          <w:szCs w:val="20"/>
        </w:rPr>
      </w:pPr>
      <w:r w:rsidDel="00000000" w:rsidR="00000000" w:rsidRPr="00000000">
        <w:rPr>
          <w:sz w:val="20"/>
          <w:szCs w:val="20"/>
          <w:rtl w:val="0"/>
        </w:rPr>
        <w:t xml:space="preserve">Some people think that this violates people’s First Amendment right to free speech. Other people think this does not violate people’s First Amendment rights.</w:t>
      </w:r>
    </w:p>
    <w:p w:rsidR="00000000" w:rsidDel="00000000" w:rsidP="00000000" w:rsidRDefault="00000000" w:rsidRPr="00000000" w14:paraId="000001BC">
      <w:pPr>
        <w:rPr>
          <w:sz w:val="20"/>
          <w:szCs w:val="20"/>
        </w:rPr>
      </w:pPr>
      <w:r w:rsidDel="00000000" w:rsidR="00000000" w:rsidRPr="00000000">
        <w:rPr>
          <w:sz w:val="20"/>
          <w:szCs w:val="20"/>
          <w:rtl w:val="0"/>
        </w:rPr>
        <w:t xml:space="preserve"> </w:t>
      </w:r>
    </w:p>
    <w:p w:rsidR="00000000" w:rsidDel="00000000" w:rsidP="00000000" w:rsidRDefault="00000000" w:rsidRPr="00000000" w14:paraId="000001BD">
      <w:pPr>
        <w:rPr>
          <w:sz w:val="20"/>
          <w:szCs w:val="20"/>
        </w:rPr>
      </w:pPr>
      <w:r w:rsidDel="00000000" w:rsidR="00000000" w:rsidRPr="00000000">
        <w:rPr>
          <w:sz w:val="20"/>
          <w:szCs w:val="20"/>
          <w:rtl w:val="0"/>
        </w:rPr>
        <w:t xml:space="preserve"> </w:t>
      </w:r>
    </w:p>
    <w:p w:rsidR="00000000" w:rsidDel="00000000" w:rsidP="00000000" w:rsidRDefault="00000000" w:rsidRPr="00000000" w14:paraId="000001BE">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1BF">
      <w:pPr>
        <w:rPr>
          <w:sz w:val="20"/>
          <w:szCs w:val="20"/>
        </w:rPr>
      </w:pPr>
      <w:r w:rsidDel="00000000" w:rsidR="00000000" w:rsidRPr="00000000">
        <w:rPr>
          <w:sz w:val="20"/>
          <w:szCs w:val="20"/>
          <w:rtl w:val="0"/>
        </w:rPr>
        <w:t xml:space="preserve"> </w:t>
      </w:r>
    </w:p>
    <w:p w:rsidR="00000000" w:rsidDel="00000000" w:rsidP="00000000" w:rsidRDefault="00000000" w:rsidRPr="00000000" w14:paraId="000001C0">
      <w:pPr>
        <w:rPr>
          <w:sz w:val="20"/>
          <w:szCs w:val="20"/>
        </w:rPr>
      </w:pPr>
      <w:r w:rsidDel="00000000" w:rsidR="00000000" w:rsidRPr="00000000">
        <w:rPr>
          <w:sz w:val="20"/>
          <w:szCs w:val="20"/>
          <w:rtl w:val="0"/>
        </w:rPr>
        <w:t xml:space="preserve">Some people think this does not violate people’s First Amendment right to free speech. Other people think that this violates people’s First Amendment rights.</w:t>
      </w:r>
    </w:p>
    <w:p w:rsidR="00000000" w:rsidDel="00000000" w:rsidP="00000000" w:rsidRDefault="00000000" w:rsidRPr="00000000" w14:paraId="000001C1">
      <w:pPr>
        <w:rPr>
          <w:sz w:val="20"/>
          <w:szCs w:val="20"/>
        </w:rPr>
      </w:pPr>
      <w:r w:rsidDel="00000000" w:rsidR="00000000" w:rsidRPr="00000000">
        <w:rPr>
          <w:sz w:val="20"/>
          <w:szCs w:val="20"/>
          <w:rtl w:val="0"/>
        </w:rPr>
        <w:t xml:space="preserve"> </w:t>
      </w:r>
    </w:p>
    <w:p w:rsidR="00000000" w:rsidDel="00000000" w:rsidP="00000000" w:rsidRDefault="00000000" w:rsidRPr="00000000" w14:paraId="000001C2">
      <w:pPr>
        <w:rPr>
          <w:sz w:val="20"/>
          <w:szCs w:val="20"/>
        </w:rPr>
      </w:pPr>
      <w:r w:rsidDel="00000000" w:rsidR="00000000" w:rsidRPr="00000000">
        <w:rPr>
          <w:sz w:val="20"/>
          <w:szCs w:val="20"/>
          <w:rtl w:val="0"/>
        </w:rPr>
        <w:t xml:space="preserve"> </w:t>
      </w:r>
    </w:p>
    <w:p w:rsidR="00000000" w:rsidDel="00000000" w:rsidP="00000000" w:rsidRDefault="00000000" w:rsidRPr="00000000" w14:paraId="000001C3">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1C4">
      <w:pPr>
        <w:rPr>
          <w:sz w:val="20"/>
          <w:szCs w:val="20"/>
        </w:rPr>
      </w:pPr>
      <w:r w:rsidDel="00000000" w:rsidR="00000000" w:rsidRPr="00000000">
        <w:rPr>
          <w:sz w:val="20"/>
          <w:szCs w:val="20"/>
          <w:rtl w:val="0"/>
        </w:rPr>
        <w:t xml:space="preserve"> </w:t>
      </w:r>
    </w:p>
    <w:p w:rsidR="00000000" w:rsidDel="00000000" w:rsidP="00000000" w:rsidRDefault="00000000" w:rsidRPr="00000000" w14:paraId="000001C5">
      <w:pPr>
        <w:rPr>
          <w:sz w:val="20"/>
          <w:szCs w:val="20"/>
        </w:rPr>
      </w:pPr>
      <w:r w:rsidDel="00000000" w:rsidR="00000000" w:rsidRPr="00000000">
        <w:rPr>
          <w:sz w:val="20"/>
          <w:szCs w:val="20"/>
          <w:rtl w:val="0"/>
        </w:rPr>
        <w:t xml:space="preserve">1 Forbidding trademarks that include individual names, including politicians’ names, does violate the First Amendment</w:t>
      </w:r>
    </w:p>
    <w:p w:rsidR="00000000" w:rsidDel="00000000" w:rsidP="00000000" w:rsidRDefault="00000000" w:rsidRPr="00000000" w14:paraId="000001C6">
      <w:pPr>
        <w:rPr>
          <w:sz w:val="20"/>
          <w:szCs w:val="20"/>
        </w:rPr>
      </w:pPr>
      <w:r w:rsidDel="00000000" w:rsidR="00000000" w:rsidRPr="00000000">
        <w:rPr>
          <w:sz w:val="20"/>
          <w:szCs w:val="20"/>
          <w:rtl w:val="0"/>
        </w:rPr>
        <w:t xml:space="preserve"> </w:t>
      </w:r>
    </w:p>
    <w:p w:rsidR="00000000" w:rsidDel="00000000" w:rsidP="00000000" w:rsidRDefault="00000000" w:rsidRPr="00000000" w14:paraId="000001C7">
      <w:pPr>
        <w:rPr>
          <w:sz w:val="20"/>
          <w:szCs w:val="20"/>
        </w:rPr>
      </w:pPr>
      <w:r w:rsidDel="00000000" w:rsidR="00000000" w:rsidRPr="00000000">
        <w:rPr>
          <w:sz w:val="20"/>
          <w:szCs w:val="20"/>
          <w:rtl w:val="0"/>
        </w:rPr>
        <w:t xml:space="preserve">2 Forbidding trademarks that include individual names, including politicians’ names, does NOT violate the First Amendment</w:t>
      </w:r>
    </w:p>
    <w:p w:rsidR="00000000" w:rsidDel="00000000" w:rsidP="00000000" w:rsidRDefault="00000000" w:rsidRPr="00000000" w14:paraId="000001C8">
      <w:pPr>
        <w:rPr>
          <w:sz w:val="20"/>
          <w:szCs w:val="20"/>
        </w:rPr>
      </w:pPr>
      <w:r w:rsidDel="00000000" w:rsidR="00000000" w:rsidRPr="00000000">
        <w:rPr>
          <w:sz w:val="20"/>
          <w:szCs w:val="20"/>
          <w:rtl w:val="0"/>
        </w:rPr>
        <w:t xml:space="preserve"> </w:t>
      </w:r>
    </w:p>
    <w:p w:rsidR="00000000" w:rsidDel="00000000" w:rsidP="00000000" w:rsidRDefault="00000000" w:rsidRPr="00000000" w14:paraId="000001C9">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CA">
      <w:pPr>
        <w:rPr>
          <w:sz w:val="20"/>
          <w:szCs w:val="20"/>
        </w:rPr>
      </w:pPr>
      <w:r w:rsidDel="00000000" w:rsidR="00000000" w:rsidRPr="00000000">
        <w:rPr>
          <w:sz w:val="20"/>
          <w:szCs w:val="20"/>
          <w:rtl w:val="0"/>
        </w:rPr>
        <w:t xml:space="preserve"> </w:t>
      </w:r>
    </w:p>
    <w:p w:rsidR="00000000" w:rsidDel="00000000" w:rsidP="00000000" w:rsidRDefault="00000000" w:rsidRPr="00000000" w14:paraId="000001CB">
      <w:pPr>
        <w:rPr>
          <w:sz w:val="20"/>
          <w:szCs w:val="20"/>
        </w:rPr>
      </w:pPr>
      <w:r w:rsidDel="00000000" w:rsidR="00000000" w:rsidRPr="00000000">
        <w:rPr>
          <w:sz w:val="20"/>
          <w:szCs w:val="20"/>
          <w:rtl w:val="0"/>
        </w:rPr>
        <w:t xml:space="preserve">1 Forbidding trademarks that include individual names, including politicians’ names, does violate the First Amendment</w:t>
      </w:r>
    </w:p>
    <w:p w:rsidR="00000000" w:rsidDel="00000000" w:rsidP="00000000" w:rsidRDefault="00000000" w:rsidRPr="00000000" w14:paraId="000001CC">
      <w:pPr>
        <w:rPr>
          <w:sz w:val="20"/>
          <w:szCs w:val="20"/>
        </w:rPr>
      </w:pPr>
      <w:r w:rsidDel="00000000" w:rsidR="00000000" w:rsidRPr="00000000">
        <w:rPr>
          <w:sz w:val="20"/>
          <w:szCs w:val="20"/>
          <w:rtl w:val="0"/>
        </w:rPr>
        <w:t xml:space="preserve"> </w:t>
      </w:r>
    </w:p>
    <w:p w:rsidR="00000000" w:rsidDel="00000000" w:rsidP="00000000" w:rsidRDefault="00000000" w:rsidRPr="00000000" w14:paraId="000001CD">
      <w:pPr>
        <w:rPr>
          <w:sz w:val="20"/>
          <w:szCs w:val="20"/>
        </w:rPr>
      </w:pPr>
      <w:r w:rsidDel="00000000" w:rsidR="00000000" w:rsidRPr="00000000">
        <w:rPr>
          <w:sz w:val="20"/>
          <w:szCs w:val="20"/>
          <w:rtl w:val="0"/>
        </w:rPr>
        <w:t xml:space="preserve">2 Forbidding trademarks that include individual names, including politicians’ names, does NOT violate the First Amendment</w:t>
      </w:r>
    </w:p>
    <w:p w:rsidR="00000000" w:rsidDel="00000000" w:rsidP="00000000" w:rsidRDefault="00000000" w:rsidRPr="00000000" w14:paraId="000001CE">
      <w:pPr>
        <w:rPr>
          <w:sz w:val="20"/>
          <w:szCs w:val="20"/>
        </w:rPr>
      </w:pPr>
      <w:r w:rsidDel="00000000" w:rsidR="00000000" w:rsidRPr="00000000">
        <w:rPr>
          <w:sz w:val="20"/>
          <w:szCs w:val="20"/>
          <w:rtl w:val="0"/>
        </w:rPr>
        <w:t xml:space="preserve">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sz w:val="20"/>
          <w:szCs w:val="20"/>
          <w:rtl w:val="0"/>
        </w:rPr>
        <w:t xml:space="preserve"> </w:t>
      </w:r>
    </w:p>
    <w:p w:rsidR="00000000" w:rsidDel="00000000" w:rsidP="00000000" w:rsidRDefault="00000000" w:rsidRPr="00000000" w14:paraId="000001D1">
      <w:pPr>
        <w:rPr>
          <w:sz w:val="20"/>
          <w:szCs w:val="20"/>
        </w:rPr>
      </w:pPr>
      <w:r w:rsidDel="00000000" w:rsidR="00000000" w:rsidRPr="00000000">
        <w:rPr>
          <w:sz w:val="20"/>
          <w:szCs w:val="20"/>
          <w:rtl w:val="0"/>
        </w:rPr>
        <w:t xml:space="preserve"> </w:t>
      </w:r>
    </w:p>
    <w:p w:rsidR="00000000" w:rsidDel="00000000" w:rsidP="00000000" w:rsidRDefault="00000000" w:rsidRPr="00000000" w14:paraId="000001D2">
      <w:pPr>
        <w:rPr>
          <w:sz w:val="20"/>
          <w:szCs w:val="20"/>
        </w:rPr>
      </w:pPr>
      <w:r w:rsidDel="00000000" w:rsidR="00000000" w:rsidRPr="00000000">
        <w:rPr>
          <w:sz w:val="20"/>
          <w:szCs w:val="20"/>
          <w:rtl w:val="0"/>
        </w:rPr>
        <w:t xml:space="preserve"> </w:t>
      </w:r>
    </w:p>
    <w:p w:rsidR="00000000" w:rsidDel="00000000" w:rsidP="00000000" w:rsidRDefault="00000000" w:rsidRPr="00000000" w14:paraId="000001D3">
      <w:pPr>
        <w:rPr>
          <w:b w:val="1"/>
          <w:sz w:val="20"/>
          <w:szCs w:val="20"/>
          <w:u w:val="single"/>
        </w:rPr>
      </w:pPr>
      <w:r w:rsidDel="00000000" w:rsidR="00000000" w:rsidRPr="00000000">
        <w:rPr>
          <w:b w:val="1"/>
          <w:sz w:val="20"/>
          <w:szCs w:val="20"/>
          <w:u w:val="single"/>
          <w:rtl w:val="0"/>
        </w:rPr>
        <w:t xml:space="preserve">Case 16: Grants Pass v. Johnson</w:t>
      </w:r>
    </w:p>
    <w:p w:rsidR="00000000" w:rsidDel="00000000" w:rsidP="00000000" w:rsidRDefault="00000000" w:rsidRPr="00000000" w14:paraId="000001D4">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D5">
      <w:pPr>
        <w:rPr>
          <w:sz w:val="20"/>
          <w:szCs w:val="20"/>
        </w:rPr>
      </w:pPr>
      <w:r w:rsidDel="00000000" w:rsidR="00000000" w:rsidRPr="00000000">
        <w:rPr>
          <w:sz w:val="20"/>
          <w:szCs w:val="20"/>
          <w:rtl w:val="0"/>
        </w:rPr>
        <w:t xml:space="preserve">A local law bans homeless people from camping outside even when local shelters are full.</w:t>
      </w:r>
    </w:p>
    <w:p w:rsidR="00000000" w:rsidDel="00000000" w:rsidP="00000000" w:rsidRDefault="00000000" w:rsidRPr="00000000" w14:paraId="000001D6">
      <w:pPr>
        <w:rPr>
          <w:sz w:val="20"/>
          <w:szCs w:val="20"/>
        </w:rPr>
      </w:pPr>
      <w:r w:rsidDel="00000000" w:rsidR="00000000" w:rsidRPr="00000000">
        <w:rPr>
          <w:sz w:val="20"/>
          <w:szCs w:val="20"/>
          <w:rtl w:val="0"/>
        </w:rPr>
        <w:t xml:space="preserve"> </w:t>
      </w:r>
    </w:p>
    <w:p w:rsidR="00000000" w:rsidDel="00000000" w:rsidP="00000000" w:rsidRDefault="00000000" w:rsidRPr="00000000" w14:paraId="000001D7">
      <w:pPr>
        <w:rPr>
          <w:sz w:val="20"/>
          <w:szCs w:val="20"/>
        </w:rPr>
      </w:pPr>
      <w:r w:rsidDel="00000000" w:rsidR="00000000" w:rsidRPr="00000000">
        <w:rPr>
          <w:sz w:val="20"/>
          <w:szCs w:val="20"/>
          <w:rtl w:val="0"/>
        </w:rPr>
        <w:t xml:space="preserve">VERSION A:</w:t>
      </w:r>
    </w:p>
    <w:p w:rsidR="00000000" w:rsidDel="00000000" w:rsidP="00000000" w:rsidRDefault="00000000" w:rsidRPr="00000000" w14:paraId="000001D8">
      <w:pPr>
        <w:rPr>
          <w:sz w:val="20"/>
          <w:szCs w:val="20"/>
        </w:rPr>
      </w:pPr>
      <w:r w:rsidDel="00000000" w:rsidR="00000000" w:rsidRPr="00000000">
        <w:rPr>
          <w:sz w:val="20"/>
          <w:szCs w:val="20"/>
          <w:rtl w:val="0"/>
        </w:rPr>
        <w:t xml:space="preserve"> </w:t>
      </w:r>
    </w:p>
    <w:p w:rsidR="00000000" w:rsidDel="00000000" w:rsidP="00000000" w:rsidRDefault="00000000" w:rsidRPr="00000000" w14:paraId="000001D9">
      <w:pPr>
        <w:rPr>
          <w:sz w:val="20"/>
          <w:szCs w:val="20"/>
        </w:rPr>
      </w:pPr>
      <w:r w:rsidDel="00000000" w:rsidR="00000000" w:rsidRPr="00000000">
        <w:rPr>
          <w:sz w:val="20"/>
          <w:szCs w:val="20"/>
          <w:rtl w:val="0"/>
        </w:rPr>
        <w:t xml:space="preserve">Some people believe that the law violates the Constitution’s prohibition against cruel and unusual punishment because these people have nowhere else to go. Other people think this does not violate the Constitution’s prohibition against cruel and unusual punishment.</w:t>
      </w:r>
    </w:p>
    <w:p w:rsidR="00000000" w:rsidDel="00000000" w:rsidP="00000000" w:rsidRDefault="00000000" w:rsidRPr="00000000" w14:paraId="000001DA">
      <w:pPr>
        <w:rPr>
          <w:sz w:val="20"/>
          <w:szCs w:val="20"/>
        </w:rPr>
      </w:pPr>
      <w:r w:rsidDel="00000000" w:rsidR="00000000" w:rsidRPr="00000000">
        <w:rPr>
          <w:sz w:val="20"/>
          <w:szCs w:val="20"/>
          <w:rtl w:val="0"/>
        </w:rPr>
        <w:t xml:space="preserve"> </w:t>
      </w:r>
    </w:p>
    <w:p w:rsidR="00000000" w:rsidDel="00000000" w:rsidP="00000000" w:rsidRDefault="00000000" w:rsidRPr="00000000" w14:paraId="000001DB">
      <w:pPr>
        <w:rPr>
          <w:sz w:val="20"/>
          <w:szCs w:val="20"/>
        </w:rPr>
      </w:pPr>
      <w:r w:rsidDel="00000000" w:rsidR="00000000" w:rsidRPr="00000000">
        <w:rPr>
          <w:sz w:val="20"/>
          <w:szCs w:val="20"/>
          <w:rtl w:val="0"/>
        </w:rPr>
        <w:t xml:space="preserve"> </w:t>
      </w:r>
    </w:p>
    <w:p w:rsidR="00000000" w:rsidDel="00000000" w:rsidP="00000000" w:rsidRDefault="00000000" w:rsidRPr="00000000" w14:paraId="000001DC">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1DD">
      <w:pPr>
        <w:rPr>
          <w:sz w:val="20"/>
          <w:szCs w:val="20"/>
        </w:rPr>
      </w:pPr>
      <w:r w:rsidDel="00000000" w:rsidR="00000000" w:rsidRPr="00000000">
        <w:rPr>
          <w:sz w:val="20"/>
          <w:szCs w:val="20"/>
          <w:rtl w:val="0"/>
        </w:rPr>
        <w:t xml:space="preserve"> </w:t>
      </w:r>
    </w:p>
    <w:p w:rsidR="00000000" w:rsidDel="00000000" w:rsidP="00000000" w:rsidRDefault="00000000" w:rsidRPr="00000000" w14:paraId="000001DE">
      <w:pPr>
        <w:rPr>
          <w:sz w:val="20"/>
          <w:szCs w:val="20"/>
        </w:rPr>
      </w:pPr>
      <w:r w:rsidDel="00000000" w:rsidR="00000000" w:rsidRPr="00000000">
        <w:rPr>
          <w:sz w:val="20"/>
          <w:szCs w:val="20"/>
          <w:rtl w:val="0"/>
        </w:rPr>
        <w:t xml:space="preserve">Some people think that the law does not violate the Constitution’s prohibition against cruel and unusual punishment. Other people believe that this does violate the Constitution’s prohibition against cruel and unusual punishment because these people have nowhere else to go.</w:t>
      </w:r>
    </w:p>
    <w:p w:rsidR="00000000" w:rsidDel="00000000" w:rsidP="00000000" w:rsidRDefault="00000000" w:rsidRPr="00000000" w14:paraId="000001DF">
      <w:pPr>
        <w:rPr>
          <w:sz w:val="20"/>
          <w:szCs w:val="20"/>
        </w:rPr>
      </w:pPr>
      <w:r w:rsidDel="00000000" w:rsidR="00000000" w:rsidRPr="00000000">
        <w:rPr>
          <w:sz w:val="20"/>
          <w:szCs w:val="20"/>
          <w:rtl w:val="0"/>
        </w:rPr>
        <w:t xml:space="preserve"> </w:t>
      </w:r>
    </w:p>
    <w:p w:rsidR="00000000" w:rsidDel="00000000" w:rsidP="00000000" w:rsidRDefault="00000000" w:rsidRPr="00000000" w14:paraId="000001E0">
      <w:pPr>
        <w:rPr>
          <w:sz w:val="20"/>
          <w:szCs w:val="20"/>
        </w:rPr>
      </w:pPr>
      <w:r w:rsidDel="00000000" w:rsidR="00000000" w:rsidRPr="00000000">
        <w:rPr>
          <w:sz w:val="20"/>
          <w:szCs w:val="20"/>
          <w:rtl w:val="0"/>
        </w:rPr>
        <w:t xml:space="preserve"> </w:t>
      </w:r>
    </w:p>
    <w:p w:rsidR="00000000" w:rsidDel="00000000" w:rsidP="00000000" w:rsidRDefault="00000000" w:rsidRPr="00000000" w14:paraId="000001E1">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1E2">
      <w:pPr>
        <w:rPr>
          <w:sz w:val="20"/>
          <w:szCs w:val="20"/>
        </w:rPr>
      </w:pPr>
      <w:r w:rsidDel="00000000" w:rsidR="00000000" w:rsidRPr="00000000">
        <w:rPr>
          <w:sz w:val="20"/>
          <w:szCs w:val="20"/>
          <w:rtl w:val="0"/>
        </w:rPr>
        <w:t xml:space="preserve"> </w:t>
      </w:r>
    </w:p>
    <w:p w:rsidR="00000000" w:rsidDel="00000000" w:rsidP="00000000" w:rsidRDefault="00000000" w:rsidRPr="00000000" w14:paraId="000001E3">
      <w:pPr>
        <w:rPr>
          <w:sz w:val="20"/>
          <w:szCs w:val="20"/>
        </w:rPr>
      </w:pPr>
      <w:r w:rsidDel="00000000" w:rsidR="00000000" w:rsidRPr="00000000">
        <w:rPr>
          <w:sz w:val="20"/>
          <w:szCs w:val="20"/>
          <w:rtl w:val="0"/>
        </w:rPr>
        <w:t xml:space="preserve">1 Banning homeless people from camping outside even when local shelters are full violates the Constitution</w:t>
      </w:r>
    </w:p>
    <w:p w:rsidR="00000000" w:rsidDel="00000000" w:rsidP="00000000" w:rsidRDefault="00000000" w:rsidRPr="00000000" w14:paraId="000001E4">
      <w:pPr>
        <w:rPr>
          <w:sz w:val="20"/>
          <w:szCs w:val="20"/>
        </w:rPr>
      </w:pPr>
      <w:r w:rsidDel="00000000" w:rsidR="00000000" w:rsidRPr="00000000">
        <w:rPr>
          <w:sz w:val="20"/>
          <w:szCs w:val="20"/>
          <w:rtl w:val="0"/>
        </w:rPr>
        <w:t xml:space="preserve"> </w:t>
      </w:r>
    </w:p>
    <w:p w:rsidR="00000000" w:rsidDel="00000000" w:rsidP="00000000" w:rsidRDefault="00000000" w:rsidRPr="00000000" w14:paraId="000001E5">
      <w:pPr>
        <w:rPr>
          <w:sz w:val="20"/>
          <w:szCs w:val="20"/>
        </w:rPr>
      </w:pPr>
      <w:r w:rsidDel="00000000" w:rsidR="00000000" w:rsidRPr="00000000">
        <w:rPr>
          <w:sz w:val="20"/>
          <w:szCs w:val="20"/>
          <w:rtl w:val="0"/>
        </w:rPr>
        <w:t xml:space="preserve">2 Banning homeless people from camping outside even when local shelters are full DOES NOT violate the Constitution</w:t>
      </w:r>
    </w:p>
    <w:p w:rsidR="00000000" w:rsidDel="00000000" w:rsidP="00000000" w:rsidRDefault="00000000" w:rsidRPr="00000000" w14:paraId="000001E6">
      <w:pPr>
        <w:rPr>
          <w:sz w:val="20"/>
          <w:szCs w:val="20"/>
        </w:rPr>
      </w:pPr>
      <w:r w:rsidDel="00000000" w:rsidR="00000000" w:rsidRPr="00000000">
        <w:rPr>
          <w:sz w:val="20"/>
          <w:szCs w:val="20"/>
          <w:rtl w:val="0"/>
        </w:rPr>
        <w:t xml:space="preserve"> </w:t>
      </w:r>
    </w:p>
    <w:p w:rsidR="00000000" w:rsidDel="00000000" w:rsidP="00000000" w:rsidRDefault="00000000" w:rsidRPr="00000000" w14:paraId="000001E7">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E8">
      <w:pPr>
        <w:rPr>
          <w:sz w:val="20"/>
          <w:szCs w:val="20"/>
        </w:rPr>
      </w:pPr>
      <w:r w:rsidDel="00000000" w:rsidR="00000000" w:rsidRPr="00000000">
        <w:rPr>
          <w:sz w:val="20"/>
          <w:szCs w:val="20"/>
          <w:rtl w:val="0"/>
        </w:rPr>
        <w:t xml:space="preserve"> </w:t>
      </w:r>
    </w:p>
    <w:p w:rsidR="00000000" w:rsidDel="00000000" w:rsidP="00000000" w:rsidRDefault="00000000" w:rsidRPr="00000000" w14:paraId="000001E9">
      <w:pPr>
        <w:rPr>
          <w:sz w:val="20"/>
          <w:szCs w:val="20"/>
        </w:rPr>
      </w:pPr>
      <w:r w:rsidDel="00000000" w:rsidR="00000000" w:rsidRPr="00000000">
        <w:rPr>
          <w:sz w:val="20"/>
          <w:szCs w:val="20"/>
          <w:rtl w:val="0"/>
        </w:rPr>
        <w:t xml:space="preserve">1 Banning homeless people from camping outside even when local shelters are full violates the Constitution</w:t>
      </w:r>
    </w:p>
    <w:p w:rsidR="00000000" w:rsidDel="00000000" w:rsidP="00000000" w:rsidRDefault="00000000" w:rsidRPr="00000000" w14:paraId="000001EA">
      <w:pPr>
        <w:rPr>
          <w:sz w:val="20"/>
          <w:szCs w:val="20"/>
        </w:rPr>
      </w:pPr>
      <w:r w:rsidDel="00000000" w:rsidR="00000000" w:rsidRPr="00000000">
        <w:rPr>
          <w:sz w:val="20"/>
          <w:szCs w:val="20"/>
          <w:rtl w:val="0"/>
        </w:rPr>
        <w:t xml:space="preserve"> </w:t>
      </w:r>
    </w:p>
    <w:p w:rsidR="00000000" w:rsidDel="00000000" w:rsidP="00000000" w:rsidRDefault="00000000" w:rsidRPr="00000000" w14:paraId="000001EB">
      <w:pPr>
        <w:rPr>
          <w:sz w:val="20"/>
          <w:szCs w:val="20"/>
        </w:rPr>
      </w:pPr>
      <w:r w:rsidDel="00000000" w:rsidR="00000000" w:rsidRPr="00000000">
        <w:rPr>
          <w:sz w:val="20"/>
          <w:szCs w:val="20"/>
          <w:rtl w:val="0"/>
        </w:rPr>
        <w:t xml:space="preserve">2 Banning homeless people from camping outside even when local shelters are full DOES NOT violate the Constitution</w:t>
      </w:r>
    </w:p>
    <w:p w:rsidR="00000000" w:rsidDel="00000000" w:rsidP="00000000" w:rsidRDefault="00000000" w:rsidRPr="00000000" w14:paraId="000001EC">
      <w:pPr>
        <w:rPr>
          <w:sz w:val="20"/>
          <w:szCs w:val="20"/>
        </w:rPr>
      </w:pPr>
      <w:r w:rsidDel="00000000" w:rsidR="00000000" w:rsidRPr="00000000">
        <w:rPr>
          <w:sz w:val="20"/>
          <w:szCs w:val="20"/>
          <w:rtl w:val="0"/>
        </w:rPr>
        <w:t xml:space="preserve"> </w:t>
      </w:r>
    </w:p>
    <w:p w:rsidR="00000000" w:rsidDel="00000000" w:rsidP="00000000" w:rsidRDefault="00000000" w:rsidRPr="00000000" w14:paraId="000001ED">
      <w:pPr>
        <w:rPr>
          <w:sz w:val="20"/>
          <w:szCs w:val="20"/>
        </w:rPr>
      </w:pPr>
      <w:r w:rsidDel="00000000" w:rsidR="00000000" w:rsidRPr="00000000">
        <w:rPr>
          <w:sz w:val="20"/>
          <w:szCs w:val="20"/>
          <w:rtl w:val="0"/>
        </w:rPr>
        <w:t xml:space="preserve"> </w:t>
      </w:r>
    </w:p>
    <w:p w:rsidR="00000000" w:rsidDel="00000000" w:rsidP="00000000" w:rsidRDefault="00000000" w:rsidRPr="00000000" w14:paraId="000001EE">
      <w:pPr>
        <w:rPr>
          <w:sz w:val="20"/>
          <w:szCs w:val="20"/>
        </w:rPr>
      </w:pPr>
      <w:r w:rsidDel="00000000" w:rsidR="00000000" w:rsidRPr="00000000">
        <w:rPr>
          <w:sz w:val="20"/>
          <w:szCs w:val="20"/>
          <w:rtl w:val="0"/>
        </w:rPr>
        <w:t xml:space="preserve"> </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sz w:val="20"/>
          <w:szCs w:val="20"/>
        </w:rPr>
      </w:pPr>
      <w:r w:rsidDel="00000000" w:rsidR="00000000" w:rsidRPr="00000000">
        <w:rPr>
          <w:sz w:val="20"/>
          <w:szCs w:val="20"/>
          <w:rtl w:val="0"/>
        </w:rPr>
        <w:t xml:space="preserve"> </w:t>
      </w:r>
    </w:p>
    <w:p w:rsidR="00000000" w:rsidDel="00000000" w:rsidP="00000000" w:rsidRDefault="00000000" w:rsidRPr="00000000" w14:paraId="000001F1">
      <w:pPr>
        <w:rPr>
          <w:b w:val="1"/>
          <w:sz w:val="20"/>
          <w:szCs w:val="20"/>
          <w:u w:val="single"/>
        </w:rPr>
      </w:pPr>
      <w:r w:rsidDel="00000000" w:rsidR="00000000" w:rsidRPr="00000000">
        <w:rPr>
          <w:b w:val="1"/>
          <w:sz w:val="20"/>
          <w:szCs w:val="20"/>
          <w:u w:val="single"/>
          <w:rtl w:val="0"/>
        </w:rPr>
        <w:t xml:space="preserve">Case 17:  Fischer v. United States</w:t>
      </w:r>
    </w:p>
    <w:p w:rsidR="00000000" w:rsidDel="00000000" w:rsidP="00000000" w:rsidRDefault="00000000" w:rsidRPr="00000000" w14:paraId="000001F2">
      <w:pPr>
        <w:rPr>
          <w:sz w:val="20"/>
          <w:szCs w:val="20"/>
        </w:rPr>
      </w:pPr>
      <w:r w:rsidDel="00000000" w:rsidR="00000000" w:rsidRPr="00000000">
        <w:rPr>
          <w:sz w:val="20"/>
          <w:szCs w:val="20"/>
          <w:rtl w:val="0"/>
        </w:rPr>
        <w:t xml:space="preserve"> </w:t>
      </w:r>
    </w:p>
    <w:p w:rsidR="00000000" w:rsidDel="00000000" w:rsidP="00000000" w:rsidRDefault="00000000" w:rsidRPr="00000000" w14:paraId="000001F3">
      <w:pPr>
        <w:rPr>
          <w:sz w:val="20"/>
          <w:szCs w:val="20"/>
        </w:rPr>
      </w:pPr>
      <w:r w:rsidDel="00000000" w:rsidR="00000000" w:rsidRPr="00000000">
        <w:rPr>
          <w:sz w:val="20"/>
          <w:szCs w:val="20"/>
          <w:rtl w:val="0"/>
        </w:rPr>
        <w:t xml:space="preserve">Federal law makes it a crime to obstruct, influence, or impede an official proceeding.</w:t>
      </w:r>
    </w:p>
    <w:p w:rsidR="00000000" w:rsidDel="00000000" w:rsidP="00000000" w:rsidRDefault="00000000" w:rsidRPr="00000000" w14:paraId="000001F4">
      <w:pPr>
        <w:rPr>
          <w:sz w:val="20"/>
          <w:szCs w:val="20"/>
        </w:rPr>
      </w:pPr>
      <w:r w:rsidDel="00000000" w:rsidR="00000000" w:rsidRPr="00000000">
        <w:rPr>
          <w:sz w:val="20"/>
          <w:szCs w:val="20"/>
          <w:rtl w:val="0"/>
        </w:rPr>
        <w:t xml:space="preserve"> </w:t>
      </w:r>
    </w:p>
    <w:p w:rsidR="00000000" w:rsidDel="00000000" w:rsidP="00000000" w:rsidRDefault="00000000" w:rsidRPr="00000000" w14:paraId="000001F5">
      <w:pPr>
        <w:rPr>
          <w:sz w:val="20"/>
          <w:szCs w:val="20"/>
        </w:rPr>
      </w:pPr>
      <w:commentRangeStart w:id="26"/>
      <w:commentRangeStart w:id="27"/>
      <w:commentRangeStart w:id="28"/>
      <w:commentRangeStart w:id="29"/>
      <w:r w:rsidDel="00000000" w:rsidR="00000000" w:rsidRPr="00000000">
        <w:rPr>
          <w:sz w:val="20"/>
          <w:szCs w:val="20"/>
          <w:rtl w:val="0"/>
        </w:rPr>
        <w:t xml:space="preserve">VERSION A</w:t>
      </w:r>
    </w:p>
    <w:p w:rsidR="00000000" w:rsidDel="00000000" w:rsidP="00000000" w:rsidRDefault="00000000" w:rsidRPr="00000000" w14:paraId="000001F6">
      <w:pPr>
        <w:rPr>
          <w:sz w:val="20"/>
          <w:szCs w:val="20"/>
        </w:rPr>
      </w:pPr>
      <w:r w:rsidDel="00000000" w:rsidR="00000000" w:rsidRPr="00000000">
        <w:rPr>
          <w:sz w:val="20"/>
          <w:szCs w:val="20"/>
          <w:rtl w:val="0"/>
        </w:rPr>
        <w:t xml:space="preserve"> </w:t>
      </w:r>
    </w:p>
    <w:p w:rsidR="00000000" w:rsidDel="00000000" w:rsidP="00000000" w:rsidRDefault="00000000" w:rsidRPr="00000000" w14:paraId="000001F7">
      <w:pPr>
        <w:rPr>
          <w:sz w:val="20"/>
          <w:szCs w:val="20"/>
        </w:rPr>
      </w:pPr>
      <w:r w:rsidDel="00000000" w:rsidR="00000000" w:rsidRPr="00000000">
        <w:rPr>
          <w:sz w:val="20"/>
          <w:szCs w:val="20"/>
          <w:rtl w:val="0"/>
        </w:rPr>
        <w:t xml:space="preserve">Some people think this does not includes the activities that took place at the U.S. Capitol Building on January 6, 2021. Other people think that it does.</w:t>
      </w:r>
    </w:p>
    <w:p w:rsidR="00000000" w:rsidDel="00000000" w:rsidP="00000000" w:rsidRDefault="00000000" w:rsidRPr="00000000" w14:paraId="000001F8">
      <w:pPr>
        <w:rPr>
          <w:sz w:val="20"/>
          <w:szCs w:val="20"/>
        </w:rPr>
      </w:pPr>
      <w:r w:rsidDel="00000000" w:rsidR="00000000" w:rsidRPr="00000000">
        <w:rPr>
          <w:sz w:val="20"/>
          <w:szCs w:val="20"/>
          <w:rtl w:val="0"/>
        </w:rPr>
        <w:t xml:space="preserve"> </w:t>
      </w:r>
    </w:p>
    <w:p w:rsidR="00000000" w:rsidDel="00000000" w:rsidP="00000000" w:rsidRDefault="00000000" w:rsidRPr="00000000" w14:paraId="000001F9">
      <w:pPr>
        <w:rPr>
          <w:sz w:val="20"/>
          <w:szCs w:val="20"/>
        </w:rPr>
      </w:pPr>
      <w:r w:rsidDel="00000000" w:rsidR="00000000" w:rsidRPr="00000000">
        <w:rPr>
          <w:sz w:val="20"/>
          <w:szCs w:val="20"/>
          <w:rtl w:val="0"/>
        </w:rPr>
        <w:t xml:space="preserve">VERSION B</w:t>
      </w:r>
    </w:p>
    <w:p w:rsidR="00000000" w:rsidDel="00000000" w:rsidP="00000000" w:rsidRDefault="00000000" w:rsidRPr="00000000" w14:paraId="000001FA">
      <w:pPr>
        <w:rPr>
          <w:sz w:val="20"/>
          <w:szCs w:val="20"/>
        </w:rPr>
      </w:pPr>
      <w:r w:rsidDel="00000000" w:rsidR="00000000" w:rsidRPr="00000000">
        <w:rPr>
          <w:sz w:val="20"/>
          <w:szCs w:val="20"/>
          <w:rtl w:val="0"/>
        </w:rPr>
        <w:t xml:space="preserve"> </w:t>
      </w:r>
    </w:p>
    <w:p w:rsidR="00000000" w:rsidDel="00000000" w:rsidP="00000000" w:rsidRDefault="00000000" w:rsidRPr="00000000" w14:paraId="000001FB">
      <w:pPr>
        <w:rPr>
          <w:sz w:val="20"/>
          <w:szCs w:val="20"/>
        </w:rPr>
      </w:pPr>
      <w:r w:rsidDel="00000000" w:rsidR="00000000" w:rsidRPr="00000000">
        <w:rPr>
          <w:sz w:val="20"/>
          <w:szCs w:val="20"/>
          <w:rtl w:val="0"/>
        </w:rPr>
        <w:t xml:space="preserve">Some people think this includes the activities that took place at the U.S. Capitol Building on January 6, 2021. Other people think that it does not.</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FC">
      <w:pPr>
        <w:rPr>
          <w:sz w:val="20"/>
          <w:szCs w:val="20"/>
        </w:rPr>
      </w:pPr>
      <w:r w:rsidDel="00000000" w:rsidR="00000000" w:rsidRPr="00000000">
        <w:rPr>
          <w:sz w:val="20"/>
          <w:szCs w:val="20"/>
          <w:rtl w:val="0"/>
        </w:rPr>
        <w:t xml:space="preserve"> </w:t>
      </w:r>
    </w:p>
    <w:p w:rsidR="00000000" w:rsidDel="00000000" w:rsidP="00000000" w:rsidRDefault="00000000" w:rsidRPr="00000000" w14:paraId="000001FD">
      <w:pPr>
        <w:rPr>
          <w:sz w:val="20"/>
          <w:szCs w:val="20"/>
        </w:rPr>
      </w:pPr>
      <w:r w:rsidDel="00000000" w:rsidR="00000000" w:rsidRPr="00000000">
        <w:rPr>
          <w:sz w:val="20"/>
          <w:szCs w:val="20"/>
          <w:rtl w:val="0"/>
        </w:rPr>
        <w:t xml:space="preserve"> </w:t>
      </w:r>
    </w:p>
    <w:p w:rsidR="00000000" w:rsidDel="00000000" w:rsidP="00000000" w:rsidRDefault="00000000" w:rsidRPr="00000000" w14:paraId="000001FE">
      <w:pPr>
        <w:rPr>
          <w:sz w:val="20"/>
          <w:szCs w:val="20"/>
        </w:rPr>
      </w:pPr>
      <w:r w:rsidDel="00000000" w:rsidR="00000000" w:rsidRPr="00000000">
        <w:rPr>
          <w:sz w:val="20"/>
          <w:szCs w:val="20"/>
          <w:rtl w:val="0"/>
        </w:rPr>
        <w:t xml:space="preserve">What do you think?</w:t>
      </w:r>
    </w:p>
    <w:p w:rsidR="00000000" w:rsidDel="00000000" w:rsidP="00000000" w:rsidRDefault="00000000" w:rsidRPr="00000000" w14:paraId="000001FF">
      <w:pPr>
        <w:rPr>
          <w:sz w:val="20"/>
          <w:szCs w:val="20"/>
        </w:rPr>
      </w:pPr>
      <w:r w:rsidDel="00000000" w:rsidR="00000000" w:rsidRPr="00000000">
        <w:rPr>
          <w:sz w:val="20"/>
          <w:szCs w:val="20"/>
          <w:rtl w:val="0"/>
        </w:rPr>
        <w:t xml:space="preserve"> </w:t>
      </w:r>
    </w:p>
    <w:p w:rsidR="00000000" w:rsidDel="00000000" w:rsidP="00000000" w:rsidRDefault="00000000" w:rsidRPr="00000000" w14:paraId="00000200">
      <w:pPr>
        <w:rPr>
          <w:sz w:val="20"/>
          <w:szCs w:val="20"/>
        </w:rPr>
      </w:pPr>
      <w:r w:rsidDel="00000000" w:rsidR="00000000" w:rsidRPr="00000000">
        <w:rPr>
          <w:sz w:val="20"/>
          <w:szCs w:val="20"/>
          <w:rtl w:val="0"/>
        </w:rPr>
        <w:t xml:space="preserve">1 The events at the U.S. Capitol Building on January 6, 2021 were criminal</w:t>
      </w:r>
    </w:p>
    <w:p w:rsidR="00000000" w:rsidDel="00000000" w:rsidP="00000000" w:rsidRDefault="00000000" w:rsidRPr="00000000" w14:paraId="00000201">
      <w:pPr>
        <w:rPr>
          <w:sz w:val="20"/>
          <w:szCs w:val="20"/>
        </w:rPr>
      </w:pPr>
      <w:r w:rsidDel="00000000" w:rsidR="00000000" w:rsidRPr="00000000">
        <w:rPr>
          <w:sz w:val="20"/>
          <w:szCs w:val="20"/>
          <w:rtl w:val="0"/>
        </w:rPr>
        <w:t xml:space="preserve"> </w:t>
      </w:r>
    </w:p>
    <w:p w:rsidR="00000000" w:rsidDel="00000000" w:rsidP="00000000" w:rsidRDefault="00000000" w:rsidRPr="00000000" w14:paraId="00000202">
      <w:pPr>
        <w:rPr>
          <w:sz w:val="20"/>
          <w:szCs w:val="20"/>
        </w:rPr>
      </w:pPr>
      <w:r w:rsidDel="00000000" w:rsidR="00000000" w:rsidRPr="00000000">
        <w:rPr>
          <w:sz w:val="20"/>
          <w:szCs w:val="20"/>
          <w:rtl w:val="0"/>
        </w:rPr>
        <w:t xml:space="preserve">2 The events at the U.S. Capitol Building on January 6, 2021 were NOT criminal</w:t>
      </w:r>
    </w:p>
    <w:p w:rsidR="00000000" w:rsidDel="00000000" w:rsidP="00000000" w:rsidRDefault="00000000" w:rsidRPr="00000000" w14:paraId="00000203">
      <w:pPr>
        <w:rPr>
          <w:sz w:val="20"/>
          <w:szCs w:val="20"/>
        </w:rPr>
      </w:pPr>
      <w:r w:rsidDel="00000000" w:rsidR="00000000" w:rsidRPr="00000000">
        <w:rPr>
          <w:sz w:val="20"/>
          <w:szCs w:val="20"/>
          <w:rtl w:val="0"/>
        </w:rPr>
        <w:t xml:space="preserve"> </w:t>
      </w:r>
    </w:p>
    <w:p w:rsidR="00000000" w:rsidDel="00000000" w:rsidP="00000000" w:rsidRDefault="00000000" w:rsidRPr="00000000" w14:paraId="00000204">
      <w:pPr>
        <w:rPr>
          <w:sz w:val="20"/>
          <w:szCs w:val="20"/>
        </w:rPr>
      </w:pPr>
      <w:r w:rsidDel="00000000" w:rsidR="00000000" w:rsidRPr="00000000">
        <w:rPr>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205">
      <w:pPr>
        <w:rPr>
          <w:sz w:val="20"/>
          <w:szCs w:val="20"/>
        </w:rPr>
      </w:pPr>
      <w:r w:rsidDel="00000000" w:rsidR="00000000" w:rsidRPr="00000000">
        <w:rPr>
          <w:sz w:val="20"/>
          <w:szCs w:val="20"/>
          <w:rtl w:val="0"/>
        </w:rPr>
        <w:t xml:space="preserve"> </w:t>
      </w:r>
    </w:p>
    <w:p w:rsidR="00000000" w:rsidDel="00000000" w:rsidP="00000000" w:rsidRDefault="00000000" w:rsidRPr="00000000" w14:paraId="00000206">
      <w:pPr>
        <w:rPr>
          <w:sz w:val="20"/>
          <w:szCs w:val="20"/>
        </w:rPr>
      </w:pPr>
      <w:r w:rsidDel="00000000" w:rsidR="00000000" w:rsidRPr="00000000">
        <w:rPr>
          <w:sz w:val="20"/>
          <w:szCs w:val="20"/>
          <w:rtl w:val="0"/>
        </w:rPr>
        <w:t xml:space="preserve">1 The events at the U.S. Capitol Building on January 6, 2021 were criminal</w:t>
      </w:r>
    </w:p>
    <w:p w:rsidR="00000000" w:rsidDel="00000000" w:rsidP="00000000" w:rsidRDefault="00000000" w:rsidRPr="00000000" w14:paraId="00000207">
      <w:pPr>
        <w:rPr>
          <w:sz w:val="20"/>
          <w:szCs w:val="20"/>
        </w:rPr>
      </w:pPr>
      <w:r w:rsidDel="00000000" w:rsidR="00000000" w:rsidRPr="00000000">
        <w:rPr>
          <w:sz w:val="20"/>
          <w:szCs w:val="20"/>
          <w:rtl w:val="0"/>
        </w:rPr>
        <w:t xml:space="preserve"> </w:t>
      </w:r>
    </w:p>
    <w:p w:rsidR="00000000" w:rsidDel="00000000" w:rsidP="00000000" w:rsidRDefault="00000000" w:rsidRPr="00000000" w14:paraId="00000208">
      <w:pPr>
        <w:rPr>
          <w:sz w:val="20"/>
          <w:szCs w:val="20"/>
        </w:rPr>
      </w:pPr>
      <w:r w:rsidDel="00000000" w:rsidR="00000000" w:rsidRPr="00000000">
        <w:rPr>
          <w:sz w:val="20"/>
          <w:szCs w:val="20"/>
          <w:rtl w:val="0"/>
        </w:rPr>
        <w:t xml:space="preserve">2 The events at the U.S. Capitol Building on January 6, 2021 were NOT criminal</w:t>
      </w:r>
    </w:p>
    <w:p w:rsidR="00000000" w:rsidDel="00000000" w:rsidP="00000000" w:rsidRDefault="00000000" w:rsidRPr="00000000" w14:paraId="00000209">
      <w:pPr>
        <w:rPr>
          <w:sz w:val="20"/>
          <w:szCs w:val="20"/>
        </w:rPr>
      </w:pPr>
      <w:r w:rsidDel="00000000" w:rsidR="00000000" w:rsidRPr="00000000">
        <w:rPr>
          <w:sz w:val="20"/>
          <w:szCs w:val="20"/>
          <w:rtl w:val="0"/>
        </w:rPr>
        <w:t xml:space="preserve"> </w:t>
      </w:r>
    </w:p>
    <w:p w:rsidR="00000000" w:rsidDel="00000000" w:rsidP="00000000" w:rsidRDefault="00000000" w:rsidRPr="00000000" w14:paraId="0000020A">
      <w:pPr>
        <w:rPr>
          <w:sz w:val="20"/>
          <w:szCs w:val="20"/>
        </w:rPr>
      </w:pPr>
      <w:r w:rsidDel="00000000" w:rsidR="00000000" w:rsidRPr="00000000">
        <w:rPr>
          <w:sz w:val="20"/>
          <w:szCs w:val="20"/>
          <w:rtl w:val="0"/>
        </w:rPr>
        <w:t xml:space="preserve"> </w:t>
      </w:r>
    </w:p>
    <w:p w:rsidR="00000000" w:rsidDel="00000000" w:rsidP="00000000" w:rsidRDefault="00000000" w:rsidRPr="00000000" w14:paraId="0000020B">
      <w:pPr>
        <w:rPr>
          <w:sz w:val="20"/>
          <w:szCs w:val="20"/>
        </w:rPr>
      </w:pPr>
      <w:r w:rsidDel="00000000" w:rsidR="00000000" w:rsidRPr="00000000">
        <w:rPr>
          <w:sz w:val="20"/>
          <w:szCs w:val="20"/>
          <w:rtl w:val="0"/>
        </w:rPr>
        <w:t xml:space="preserve"> </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sz w:val="20"/>
          <w:szCs w:val="20"/>
        </w:rPr>
      </w:pPr>
      <w:r w:rsidDel="00000000" w:rsidR="00000000" w:rsidRPr="00000000">
        <w:rPr>
          <w:sz w:val="20"/>
          <w:szCs w:val="20"/>
          <w:rtl w:val="0"/>
        </w:rPr>
        <w:t xml:space="preserve"> </w:t>
      </w:r>
    </w:p>
    <w:p w:rsidR="00000000" w:rsidDel="00000000" w:rsidP="00000000" w:rsidRDefault="00000000" w:rsidRPr="00000000" w14:paraId="0000020E">
      <w:pPr>
        <w:rPr>
          <w:sz w:val="20"/>
          <w:szCs w:val="20"/>
        </w:rPr>
      </w:pPr>
      <w:r w:rsidDel="00000000" w:rsidR="00000000" w:rsidRPr="00000000">
        <w:rPr>
          <w:sz w:val="20"/>
          <w:szCs w:val="20"/>
          <w:rtl w:val="0"/>
        </w:rPr>
        <w:t xml:space="preserve"> </w:t>
      </w:r>
    </w:p>
    <w:p w:rsidR="00000000" w:rsidDel="00000000" w:rsidP="00000000" w:rsidRDefault="00000000" w:rsidRPr="00000000" w14:paraId="0000020F">
      <w:pPr>
        <w:rPr>
          <w:sz w:val="20"/>
          <w:szCs w:val="20"/>
        </w:rPr>
      </w:pPr>
      <w:r w:rsidDel="00000000" w:rsidR="00000000" w:rsidRPr="00000000">
        <w:rPr>
          <w:sz w:val="20"/>
          <w:szCs w:val="20"/>
          <w:rtl w:val="0"/>
        </w:rPr>
        <w:t xml:space="preserve"> </w:t>
      </w:r>
    </w:p>
    <w:p w:rsidR="00000000" w:rsidDel="00000000" w:rsidP="00000000" w:rsidRDefault="00000000" w:rsidRPr="00000000" w14:paraId="00000210">
      <w:pPr>
        <w:rPr>
          <w:strike w:val="1"/>
          <w:color w:val="ff0000"/>
          <w:sz w:val="20"/>
          <w:szCs w:val="20"/>
        </w:rPr>
      </w:pPr>
      <w:r w:rsidDel="00000000" w:rsidR="00000000" w:rsidRPr="00000000">
        <w:rPr>
          <w:strike w:val="1"/>
          <w:color w:val="ff0000"/>
          <w:sz w:val="20"/>
          <w:szCs w:val="20"/>
          <w:rtl w:val="0"/>
        </w:rPr>
        <w:t xml:space="preserve">[PERCEPTIONS QUESTIONS]</w:t>
      </w:r>
    </w:p>
    <w:p w:rsidR="00000000" w:rsidDel="00000000" w:rsidP="00000000" w:rsidRDefault="00000000" w:rsidRPr="00000000" w14:paraId="00000211">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12">
      <w:pPr>
        <w:rPr>
          <w:strike w:val="1"/>
          <w:color w:val="ff0000"/>
          <w:sz w:val="20"/>
          <w:szCs w:val="20"/>
        </w:rPr>
      </w:pPr>
      <w:r w:rsidDel="00000000" w:rsidR="00000000" w:rsidRPr="00000000">
        <w:rPr>
          <w:strike w:val="1"/>
          <w:color w:val="ff0000"/>
          <w:sz w:val="20"/>
          <w:szCs w:val="20"/>
          <w:rtl w:val="0"/>
        </w:rPr>
        <w:t xml:space="preserve">[NEXT SCREEN]</w:t>
      </w:r>
    </w:p>
    <w:p w:rsidR="00000000" w:rsidDel="00000000" w:rsidP="00000000" w:rsidRDefault="00000000" w:rsidRPr="00000000" w14:paraId="00000213">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14">
      <w:pPr>
        <w:rPr>
          <w:strike w:val="1"/>
          <w:color w:val="ff0000"/>
          <w:sz w:val="20"/>
          <w:szCs w:val="20"/>
        </w:rPr>
      </w:pPr>
      <w:r w:rsidDel="00000000" w:rsidR="00000000" w:rsidRPr="00000000">
        <w:rPr>
          <w:strike w:val="1"/>
          <w:color w:val="ff0000"/>
          <w:sz w:val="20"/>
          <w:szCs w:val="20"/>
          <w:rtl w:val="0"/>
        </w:rPr>
        <w:t xml:space="preserve">In the past six months, how frequently would you say you have heard political leaders from the [pipe in respondent's party] Party mention the Supreme Court?</w:t>
      </w:r>
    </w:p>
    <w:p w:rsidR="00000000" w:rsidDel="00000000" w:rsidP="00000000" w:rsidRDefault="00000000" w:rsidRPr="00000000" w14:paraId="00000215">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Always</w:t>
      </w:r>
    </w:p>
    <w:p w:rsidR="00000000" w:rsidDel="00000000" w:rsidP="00000000" w:rsidRDefault="00000000" w:rsidRPr="00000000" w14:paraId="00000216">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Often   </w:t>
      </w:r>
    </w:p>
    <w:p w:rsidR="00000000" w:rsidDel="00000000" w:rsidP="00000000" w:rsidRDefault="00000000" w:rsidRPr="00000000" w14:paraId="00000217">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Sometimes      </w:t>
      </w:r>
    </w:p>
    <w:p w:rsidR="00000000" w:rsidDel="00000000" w:rsidP="00000000" w:rsidRDefault="00000000" w:rsidRPr="00000000" w14:paraId="00000218">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Rarely </w:t>
      </w:r>
    </w:p>
    <w:p w:rsidR="00000000" w:rsidDel="00000000" w:rsidP="00000000" w:rsidRDefault="00000000" w:rsidRPr="00000000" w14:paraId="00000219">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Never</w:t>
      </w:r>
    </w:p>
    <w:p w:rsidR="00000000" w:rsidDel="00000000" w:rsidP="00000000" w:rsidRDefault="00000000" w:rsidRPr="00000000" w14:paraId="0000021A">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1B">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1C">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1D">
      <w:pPr>
        <w:rPr>
          <w:strike w:val="1"/>
          <w:color w:val="ff0000"/>
          <w:sz w:val="20"/>
          <w:szCs w:val="20"/>
        </w:rPr>
      </w:pPr>
      <w:r w:rsidDel="00000000" w:rsidR="00000000" w:rsidRPr="00000000">
        <w:rPr>
          <w:strike w:val="1"/>
          <w:color w:val="ff0000"/>
          <w:sz w:val="20"/>
          <w:szCs w:val="20"/>
          <w:rtl w:val="0"/>
        </w:rPr>
        <w:t xml:space="preserve">In your view, how important is it for political leaders of the [pipe in respondent's party] Party to talk about the kinds of justices they would like to see appointed to the Supreme Court?</w:t>
      </w:r>
    </w:p>
    <w:p w:rsidR="00000000" w:rsidDel="00000000" w:rsidP="00000000" w:rsidRDefault="00000000" w:rsidRPr="00000000" w14:paraId="0000021E">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Extremely Important</w:t>
      </w:r>
    </w:p>
    <w:p w:rsidR="00000000" w:rsidDel="00000000" w:rsidP="00000000" w:rsidRDefault="00000000" w:rsidRPr="00000000" w14:paraId="0000021F">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Very Important</w:t>
      </w:r>
    </w:p>
    <w:p w:rsidR="00000000" w:rsidDel="00000000" w:rsidP="00000000" w:rsidRDefault="00000000" w:rsidRPr="00000000" w14:paraId="00000220">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Moderately Important</w:t>
      </w:r>
    </w:p>
    <w:p w:rsidR="00000000" w:rsidDel="00000000" w:rsidP="00000000" w:rsidRDefault="00000000" w:rsidRPr="00000000" w14:paraId="00000221">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Slightly Important</w:t>
      </w:r>
    </w:p>
    <w:p w:rsidR="00000000" w:rsidDel="00000000" w:rsidP="00000000" w:rsidRDefault="00000000" w:rsidRPr="00000000" w14:paraId="00000222">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Not Important</w:t>
      </w:r>
    </w:p>
    <w:p w:rsidR="00000000" w:rsidDel="00000000" w:rsidP="00000000" w:rsidRDefault="00000000" w:rsidRPr="00000000" w14:paraId="00000223">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24">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25">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26">
      <w:pPr>
        <w:rPr>
          <w:strike w:val="1"/>
          <w:color w:val="ff0000"/>
          <w:sz w:val="20"/>
          <w:szCs w:val="20"/>
        </w:rPr>
      </w:pPr>
      <w:commentRangeStart w:id="30"/>
      <w:r w:rsidDel="00000000" w:rsidR="00000000" w:rsidRPr="00000000">
        <w:rPr>
          <w:strike w:val="1"/>
          <w:color w:val="ff0000"/>
          <w:sz w:val="20"/>
          <w:szCs w:val="20"/>
          <w:rtl w:val="0"/>
        </w:rPr>
        <w:t xml:space="preserve">[If likely voter] How important </w:t>
      </w:r>
      <w:commentRangeStart w:id="31"/>
      <w:commentRangeStart w:id="32"/>
      <w:r w:rsidDel="00000000" w:rsidR="00000000" w:rsidRPr="00000000">
        <w:rPr>
          <w:strike w:val="1"/>
          <w:color w:val="ff0000"/>
          <w:sz w:val="20"/>
          <w:szCs w:val="20"/>
          <w:rtl w:val="0"/>
        </w:rPr>
        <w:t xml:space="preserve">will the Supreme Court</w:t>
      </w:r>
      <w:commentRangeEnd w:id="31"/>
      <w:r w:rsidDel="00000000" w:rsidR="00000000" w:rsidRPr="00000000">
        <w:commentReference w:id="31"/>
      </w:r>
      <w:commentRangeEnd w:id="32"/>
      <w:r w:rsidDel="00000000" w:rsidR="00000000" w:rsidRPr="00000000">
        <w:commentReference w:id="32"/>
      </w:r>
      <w:r w:rsidDel="00000000" w:rsidR="00000000" w:rsidRPr="00000000">
        <w:rPr>
          <w:strike w:val="1"/>
          <w:color w:val="ff0000"/>
          <w:sz w:val="20"/>
          <w:szCs w:val="20"/>
          <w:rtl w:val="0"/>
        </w:rPr>
        <w:t xml:space="preserve"> be in your decision for whom to vote for in November 2024?</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27">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Extremely Important</w:t>
      </w:r>
    </w:p>
    <w:p w:rsidR="00000000" w:rsidDel="00000000" w:rsidP="00000000" w:rsidRDefault="00000000" w:rsidRPr="00000000" w14:paraId="00000228">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Very Important</w:t>
      </w:r>
    </w:p>
    <w:p w:rsidR="00000000" w:rsidDel="00000000" w:rsidP="00000000" w:rsidRDefault="00000000" w:rsidRPr="00000000" w14:paraId="00000229">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Moderately Important</w:t>
      </w:r>
    </w:p>
    <w:p w:rsidR="00000000" w:rsidDel="00000000" w:rsidP="00000000" w:rsidRDefault="00000000" w:rsidRPr="00000000" w14:paraId="0000022A">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Slightly Important</w:t>
      </w:r>
    </w:p>
    <w:p w:rsidR="00000000" w:rsidDel="00000000" w:rsidP="00000000" w:rsidRDefault="00000000" w:rsidRPr="00000000" w14:paraId="0000022B">
      <w:pPr>
        <w:ind w:left="720" w:firstLine="0"/>
        <w:rPr>
          <w:strike w:val="1"/>
          <w:color w:val="ff0000"/>
          <w:sz w:val="20"/>
          <w:szCs w:val="20"/>
        </w:rPr>
      </w:pPr>
      <w:r w:rsidDel="00000000" w:rsidR="00000000" w:rsidRPr="00000000">
        <w:rPr>
          <w:strike w:val="1"/>
          <w:color w:val="ff0000"/>
          <w:sz w:val="20"/>
          <w:szCs w:val="20"/>
          <w:rtl w:val="0"/>
        </w:rPr>
        <w:t xml:space="preserve">-</w:t>
      </w:r>
      <w:r w:rsidDel="00000000" w:rsidR="00000000" w:rsidRPr="00000000">
        <w:rPr>
          <w:rFonts w:ascii="Times New Roman" w:cs="Times New Roman" w:eastAsia="Times New Roman" w:hAnsi="Times New Roman"/>
          <w:strike w:val="1"/>
          <w:color w:val="ff0000"/>
          <w:sz w:val="14"/>
          <w:szCs w:val="14"/>
          <w:rtl w:val="0"/>
        </w:rPr>
        <w:t xml:space="preserve">    </w:t>
        <w:tab/>
      </w:r>
      <w:r w:rsidDel="00000000" w:rsidR="00000000" w:rsidRPr="00000000">
        <w:rPr>
          <w:strike w:val="1"/>
          <w:color w:val="ff0000"/>
          <w:sz w:val="20"/>
          <w:szCs w:val="20"/>
          <w:rtl w:val="0"/>
        </w:rPr>
        <w:t xml:space="preserve">Not Important</w:t>
      </w:r>
    </w:p>
    <w:p w:rsidR="00000000" w:rsidDel="00000000" w:rsidP="00000000" w:rsidRDefault="00000000" w:rsidRPr="00000000" w14:paraId="0000022C">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2D">
      <w:pPr>
        <w:rPr>
          <w:color w:val="ff0000"/>
          <w:sz w:val="20"/>
          <w:szCs w:val="20"/>
        </w:rPr>
      </w:pPr>
      <w:r w:rsidDel="00000000" w:rsidR="00000000" w:rsidRPr="00000000">
        <w:rPr>
          <w:color w:val="ff0000"/>
          <w:sz w:val="20"/>
          <w:szCs w:val="20"/>
          <w:rtl w:val="0"/>
        </w:rPr>
        <w:t xml:space="preserve">How important is the president’s ability to nominate people to fill Supreme Court vacancies in deciding how you will vote for president in November 2024?</w:t>
      </w:r>
    </w:p>
    <w:p w:rsidR="00000000" w:rsidDel="00000000" w:rsidP="00000000" w:rsidRDefault="00000000" w:rsidRPr="00000000" w14:paraId="0000022E">
      <w:pPr>
        <w:rPr>
          <w:color w:val="ff0000"/>
          <w:sz w:val="20"/>
          <w:szCs w:val="20"/>
        </w:rPr>
      </w:pPr>
      <w:r w:rsidDel="00000000" w:rsidR="00000000" w:rsidRPr="00000000">
        <w:rPr>
          <w:rtl w:val="0"/>
        </w:rPr>
      </w:r>
    </w:p>
    <w:p w:rsidR="00000000" w:rsidDel="00000000" w:rsidP="00000000" w:rsidRDefault="00000000" w:rsidRPr="00000000" w14:paraId="0000022F">
      <w:pPr>
        <w:rPr>
          <w:color w:val="ff0000"/>
          <w:sz w:val="20"/>
          <w:szCs w:val="20"/>
        </w:rPr>
      </w:pPr>
      <w:r w:rsidDel="00000000" w:rsidR="00000000" w:rsidRPr="00000000">
        <w:rPr>
          <w:color w:val="ff0000"/>
          <w:sz w:val="20"/>
          <w:szCs w:val="20"/>
          <w:rtl w:val="0"/>
        </w:rPr>
        <w:t xml:space="preserve">Extremely important</w:t>
      </w:r>
    </w:p>
    <w:p w:rsidR="00000000" w:rsidDel="00000000" w:rsidP="00000000" w:rsidRDefault="00000000" w:rsidRPr="00000000" w14:paraId="00000230">
      <w:pPr>
        <w:rPr>
          <w:color w:val="ff0000"/>
          <w:sz w:val="20"/>
          <w:szCs w:val="20"/>
        </w:rPr>
      </w:pPr>
      <w:r w:rsidDel="00000000" w:rsidR="00000000" w:rsidRPr="00000000">
        <w:rPr>
          <w:color w:val="ff0000"/>
          <w:sz w:val="20"/>
          <w:szCs w:val="20"/>
          <w:rtl w:val="0"/>
        </w:rPr>
        <w:t xml:space="preserve">Very important </w:t>
      </w:r>
    </w:p>
    <w:p w:rsidR="00000000" w:rsidDel="00000000" w:rsidP="00000000" w:rsidRDefault="00000000" w:rsidRPr="00000000" w14:paraId="00000231">
      <w:pPr>
        <w:rPr>
          <w:color w:val="ff0000"/>
          <w:sz w:val="20"/>
          <w:szCs w:val="20"/>
        </w:rPr>
      </w:pPr>
      <w:r w:rsidDel="00000000" w:rsidR="00000000" w:rsidRPr="00000000">
        <w:rPr>
          <w:color w:val="ff0000"/>
          <w:sz w:val="20"/>
          <w:szCs w:val="20"/>
          <w:rtl w:val="0"/>
        </w:rPr>
        <w:t xml:space="preserve">Moderately important</w:t>
      </w:r>
    </w:p>
    <w:p w:rsidR="00000000" w:rsidDel="00000000" w:rsidP="00000000" w:rsidRDefault="00000000" w:rsidRPr="00000000" w14:paraId="00000232">
      <w:pPr>
        <w:rPr>
          <w:color w:val="ff0000"/>
          <w:sz w:val="20"/>
          <w:szCs w:val="20"/>
        </w:rPr>
      </w:pPr>
      <w:r w:rsidDel="00000000" w:rsidR="00000000" w:rsidRPr="00000000">
        <w:rPr>
          <w:color w:val="ff0000"/>
          <w:sz w:val="20"/>
          <w:szCs w:val="20"/>
          <w:rtl w:val="0"/>
        </w:rPr>
        <w:t xml:space="preserve">Slightly important</w:t>
      </w:r>
    </w:p>
    <w:p w:rsidR="00000000" w:rsidDel="00000000" w:rsidP="00000000" w:rsidRDefault="00000000" w:rsidRPr="00000000" w14:paraId="00000233">
      <w:pPr>
        <w:rPr>
          <w:color w:val="ff0000"/>
          <w:sz w:val="20"/>
          <w:szCs w:val="20"/>
        </w:rPr>
      </w:pPr>
      <w:r w:rsidDel="00000000" w:rsidR="00000000" w:rsidRPr="00000000">
        <w:rPr>
          <w:color w:val="ff0000"/>
          <w:sz w:val="20"/>
          <w:szCs w:val="20"/>
          <w:rtl w:val="0"/>
        </w:rPr>
        <w:t xml:space="preserve">Not important </w:t>
      </w:r>
    </w:p>
    <w:p w:rsidR="00000000" w:rsidDel="00000000" w:rsidP="00000000" w:rsidRDefault="00000000" w:rsidRPr="00000000" w14:paraId="00000234">
      <w:pPr>
        <w:rPr>
          <w:color w:val="ff0000"/>
          <w:sz w:val="20"/>
          <w:szCs w:val="20"/>
        </w:rPr>
      </w:pPr>
      <w:r w:rsidDel="00000000" w:rsidR="00000000" w:rsidRPr="00000000">
        <w:rPr>
          <w:rtl w:val="0"/>
        </w:rPr>
      </w:r>
    </w:p>
    <w:p w:rsidR="00000000" w:rsidDel="00000000" w:rsidP="00000000" w:rsidRDefault="00000000" w:rsidRPr="00000000" w14:paraId="00000235">
      <w:pPr>
        <w:rPr>
          <w:color w:val="ff0000"/>
          <w:sz w:val="20"/>
          <w:szCs w:val="20"/>
        </w:rPr>
      </w:pPr>
      <w:r w:rsidDel="00000000" w:rsidR="00000000" w:rsidRPr="00000000">
        <w:rPr>
          <w:color w:val="ff0000"/>
          <w:sz w:val="20"/>
          <w:szCs w:val="20"/>
          <w:rtl w:val="0"/>
        </w:rPr>
        <w:t xml:space="preserve">How important is the president’s ability to nominate people to fill Supreme Court vacancies in deciding how you will vote for Congress in November 2024?</w:t>
      </w:r>
    </w:p>
    <w:p w:rsidR="00000000" w:rsidDel="00000000" w:rsidP="00000000" w:rsidRDefault="00000000" w:rsidRPr="00000000" w14:paraId="00000236">
      <w:pPr>
        <w:rPr>
          <w:color w:val="ff0000"/>
          <w:sz w:val="20"/>
          <w:szCs w:val="20"/>
        </w:rPr>
      </w:pPr>
      <w:r w:rsidDel="00000000" w:rsidR="00000000" w:rsidRPr="00000000">
        <w:rPr>
          <w:rtl w:val="0"/>
        </w:rPr>
      </w:r>
    </w:p>
    <w:p w:rsidR="00000000" w:rsidDel="00000000" w:rsidP="00000000" w:rsidRDefault="00000000" w:rsidRPr="00000000" w14:paraId="00000237">
      <w:pPr>
        <w:rPr>
          <w:color w:val="ff0000"/>
          <w:sz w:val="20"/>
          <w:szCs w:val="20"/>
        </w:rPr>
      </w:pPr>
      <w:r w:rsidDel="00000000" w:rsidR="00000000" w:rsidRPr="00000000">
        <w:rPr>
          <w:color w:val="ff0000"/>
          <w:sz w:val="20"/>
          <w:szCs w:val="20"/>
          <w:rtl w:val="0"/>
        </w:rPr>
        <w:t xml:space="preserve">Extremely important</w:t>
      </w:r>
    </w:p>
    <w:p w:rsidR="00000000" w:rsidDel="00000000" w:rsidP="00000000" w:rsidRDefault="00000000" w:rsidRPr="00000000" w14:paraId="00000238">
      <w:pPr>
        <w:rPr>
          <w:color w:val="ff0000"/>
          <w:sz w:val="20"/>
          <w:szCs w:val="20"/>
        </w:rPr>
      </w:pPr>
      <w:r w:rsidDel="00000000" w:rsidR="00000000" w:rsidRPr="00000000">
        <w:rPr>
          <w:color w:val="ff0000"/>
          <w:sz w:val="20"/>
          <w:szCs w:val="20"/>
          <w:rtl w:val="0"/>
        </w:rPr>
        <w:t xml:space="preserve">Very important </w:t>
      </w:r>
    </w:p>
    <w:p w:rsidR="00000000" w:rsidDel="00000000" w:rsidP="00000000" w:rsidRDefault="00000000" w:rsidRPr="00000000" w14:paraId="00000239">
      <w:pPr>
        <w:rPr>
          <w:color w:val="ff0000"/>
          <w:sz w:val="20"/>
          <w:szCs w:val="20"/>
        </w:rPr>
      </w:pPr>
      <w:r w:rsidDel="00000000" w:rsidR="00000000" w:rsidRPr="00000000">
        <w:rPr>
          <w:color w:val="ff0000"/>
          <w:sz w:val="20"/>
          <w:szCs w:val="20"/>
          <w:rtl w:val="0"/>
        </w:rPr>
        <w:t xml:space="preserve">Moderately important</w:t>
      </w:r>
    </w:p>
    <w:p w:rsidR="00000000" w:rsidDel="00000000" w:rsidP="00000000" w:rsidRDefault="00000000" w:rsidRPr="00000000" w14:paraId="0000023A">
      <w:pPr>
        <w:rPr>
          <w:color w:val="ff0000"/>
          <w:sz w:val="20"/>
          <w:szCs w:val="20"/>
        </w:rPr>
      </w:pPr>
      <w:r w:rsidDel="00000000" w:rsidR="00000000" w:rsidRPr="00000000">
        <w:rPr>
          <w:color w:val="ff0000"/>
          <w:sz w:val="20"/>
          <w:szCs w:val="20"/>
          <w:rtl w:val="0"/>
        </w:rPr>
        <w:t xml:space="preserve">Slightly important</w:t>
      </w:r>
    </w:p>
    <w:p w:rsidR="00000000" w:rsidDel="00000000" w:rsidP="00000000" w:rsidRDefault="00000000" w:rsidRPr="00000000" w14:paraId="0000023B">
      <w:pPr>
        <w:rPr>
          <w:color w:val="ff0000"/>
          <w:sz w:val="20"/>
          <w:szCs w:val="20"/>
        </w:rPr>
      </w:pPr>
      <w:r w:rsidDel="00000000" w:rsidR="00000000" w:rsidRPr="00000000">
        <w:rPr>
          <w:color w:val="ff0000"/>
          <w:sz w:val="20"/>
          <w:szCs w:val="20"/>
          <w:rtl w:val="0"/>
        </w:rPr>
        <w:t xml:space="preserve">Not important </w:t>
      </w:r>
    </w:p>
    <w:p w:rsidR="00000000" w:rsidDel="00000000" w:rsidP="00000000" w:rsidRDefault="00000000" w:rsidRPr="00000000" w14:paraId="0000023C">
      <w:pPr>
        <w:rPr>
          <w:color w:val="ff0000"/>
          <w:sz w:val="20"/>
          <w:szCs w:val="20"/>
        </w:rPr>
      </w:pPr>
      <w:r w:rsidDel="00000000" w:rsidR="00000000" w:rsidRPr="00000000">
        <w:rPr>
          <w:rtl w:val="0"/>
        </w:rPr>
      </w:r>
    </w:p>
    <w:p w:rsidR="00000000" w:rsidDel="00000000" w:rsidP="00000000" w:rsidRDefault="00000000" w:rsidRPr="00000000" w14:paraId="0000023D">
      <w:pPr>
        <w:rPr>
          <w:color w:val="ff0000"/>
          <w:sz w:val="20"/>
          <w:szCs w:val="20"/>
        </w:rPr>
      </w:pPr>
      <w:r w:rsidDel="00000000" w:rsidR="00000000" w:rsidRPr="00000000">
        <w:rPr>
          <w:rtl w:val="0"/>
        </w:rPr>
      </w:r>
    </w:p>
    <w:p w:rsidR="00000000" w:rsidDel="00000000" w:rsidP="00000000" w:rsidRDefault="00000000" w:rsidRPr="00000000" w14:paraId="0000023E">
      <w:pPr>
        <w:rPr>
          <w:strike w:val="1"/>
          <w:color w:val="ff0000"/>
          <w:sz w:val="20"/>
          <w:szCs w:val="20"/>
        </w:rPr>
      </w:pPr>
      <w:r w:rsidDel="00000000" w:rsidR="00000000" w:rsidRPr="00000000">
        <w:rPr>
          <w:strike w:val="1"/>
          <w:color w:val="ff0000"/>
          <w:sz w:val="20"/>
          <w:szCs w:val="20"/>
          <w:rtl w:val="0"/>
        </w:rPr>
        <w:t xml:space="preserve"> </w:t>
      </w:r>
    </w:p>
    <w:p w:rsidR="00000000" w:rsidDel="00000000" w:rsidP="00000000" w:rsidRDefault="00000000" w:rsidRPr="00000000" w14:paraId="0000023F">
      <w:pPr>
        <w:rPr>
          <w:sz w:val="20"/>
          <w:szCs w:val="20"/>
        </w:rPr>
      </w:pPr>
      <w:r w:rsidDel="00000000" w:rsidR="00000000" w:rsidRPr="00000000">
        <w:rPr>
          <w:sz w:val="20"/>
          <w:szCs w:val="20"/>
          <w:rtl w:val="0"/>
        </w:rPr>
        <w:t xml:space="preserve"> </w:t>
      </w:r>
    </w:p>
    <w:p w:rsidR="00000000" w:rsidDel="00000000" w:rsidP="00000000" w:rsidRDefault="00000000" w:rsidRPr="00000000" w14:paraId="00000240">
      <w:pPr>
        <w:rPr>
          <w:strike w:val="1"/>
          <w:color w:val="00b0f0"/>
          <w:sz w:val="20"/>
          <w:szCs w:val="20"/>
        </w:rPr>
      </w:pPr>
      <w:r w:rsidDel="00000000" w:rsidR="00000000" w:rsidRPr="00000000">
        <w:rPr>
          <w:strike w:val="1"/>
          <w:color w:val="00b0f0"/>
          <w:sz w:val="20"/>
          <w:szCs w:val="20"/>
          <w:rtl w:val="0"/>
        </w:rPr>
        <w:t xml:space="preserve">[OTHER QUESTIONS]</w:t>
      </w:r>
    </w:p>
    <w:p w:rsidR="00000000" w:rsidDel="00000000" w:rsidP="00000000" w:rsidRDefault="00000000" w:rsidRPr="00000000" w14:paraId="00000241">
      <w:pPr>
        <w:rPr>
          <w:strike w:val="1"/>
          <w:color w:val="00b0f0"/>
          <w:sz w:val="20"/>
          <w:szCs w:val="20"/>
        </w:rPr>
      </w:pPr>
      <w:r w:rsidDel="00000000" w:rsidR="00000000" w:rsidRPr="00000000">
        <w:rPr>
          <w:strike w:val="1"/>
          <w:color w:val="00b0f0"/>
          <w:sz w:val="20"/>
          <w:szCs w:val="20"/>
          <w:rtl w:val="0"/>
        </w:rPr>
        <w:t xml:space="preserve"> </w:t>
      </w:r>
    </w:p>
    <w:p w:rsidR="00000000" w:rsidDel="00000000" w:rsidP="00000000" w:rsidRDefault="00000000" w:rsidRPr="00000000" w14:paraId="00000242">
      <w:pPr>
        <w:rPr>
          <w:strike w:val="1"/>
          <w:color w:val="00b0f0"/>
          <w:sz w:val="20"/>
          <w:szCs w:val="20"/>
        </w:rPr>
      </w:pPr>
      <w:r w:rsidDel="00000000" w:rsidR="00000000" w:rsidRPr="00000000">
        <w:rPr>
          <w:strike w:val="1"/>
          <w:color w:val="00b0f0"/>
          <w:sz w:val="20"/>
          <w:szCs w:val="20"/>
          <w:rtl w:val="0"/>
        </w:rPr>
        <w:t xml:space="preserve"> </w:t>
      </w:r>
    </w:p>
    <w:p w:rsidR="00000000" w:rsidDel="00000000" w:rsidP="00000000" w:rsidRDefault="00000000" w:rsidRPr="00000000" w14:paraId="00000243">
      <w:pPr>
        <w:rPr>
          <w:strike w:val="1"/>
          <w:color w:val="00b0f0"/>
          <w:sz w:val="20"/>
          <w:szCs w:val="20"/>
        </w:rPr>
      </w:pPr>
      <w:r w:rsidDel="00000000" w:rsidR="00000000" w:rsidRPr="00000000">
        <w:rPr>
          <w:strike w:val="1"/>
          <w:color w:val="00b0f0"/>
          <w:sz w:val="20"/>
          <w:szCs w:val="20"/>
          <w:rtl w:val="0"/>
        </w:rPr>
        <w:t xml:space="preserve">Can you name any case ever heard by the U.S. Supreme Court?</w:t>
      </w:r>
    </w:p>
    <w:p w:rsidR="00000000" w:rsidDel="00000000" w:rsidP="00000000" w:rsidRDefault="00000000" w:rsidRPr="00000000" w14:paraId="00000244">
      <w:pPr>
        <w:ind w:left="720" w:firstLine="0"/>
        <w:rPr>
          <w:strike w:val="1"/>
          <w:color w:val="00b0f0"/>
          <w:sz w:val="20"/>
          <w:szCs w:val="20"/>
        </w:rPr>
      </w:pPr>
      <w:r w:rsidDel="00000000" w:rsidR="00000000" w:rsidRPr="00000000">
        <w:rPr>
          <w:strike w:val="1"/>
          <w:color w:val="00b0f0"/>
          <w:sz w:val="20"/>
          <w:szCs w:val="20"/>
          <w:rtl w:val="0"/>
        </w:rPr>
        <w:t xml:space="preserve">-</w:t>
      </w:r>
      <w:r w:rsidDel="00000000" w:rsidR="00000000" w:rsidRPr="00000000">
        <w:rPr>
          <w:rFonts w:ascii="Times New Roman" w:cs="Times New Roman" w:eastAsia="Times New Roman" w:hAnsi="Times New Roman"/>
          <w:strike w:val="1"/>
          <w:color w:val="00b0f0"/>
          <w:sz w:val="14"/>
          <w:szCs w:val="14"/>
          <w:rtl w:val="0"/>
        </w:rPr>
        <w:t xml:space="preserve">    </w:t>
        <w:tab/>
      </w:r>
      <w:r w:rsidDel="00000000" w:rsidR="00000000" w:rsidRPr="00000000">
        <w:rPr>
          <w:strike w:val="1"/>
          <w:color w:val="00b0f0"/>
          <w:sz w:val="20"/>
          <w:szCs w:val="20"/>
          <w:rtl w:val="0"/>
        </w:rPr>
        <w:t xml:space="preserve">Yes</w:t>
      </w:r>
    </w:p>
    <w:p w:rsidR="00000000" w:rsidDel="00000000" w:rsidP="00000000" w:rsidRDefault="00000000" w:rsidRPr="00000000" w14:paraId="00000245">
      <w:pPr>
        <w:ind w:left="720" w:firstLine="0"/>
        <w:rPr>
          <w:strike w:val="1"/>
          <w:color w:val="00b0f0"/>
          <w:sz w:val="20"/>
          <w:szCs w:val="20"/>
        </w:rPr>
      </w:pPr>
      <w:r w:rsidDel="00000000" w:rsidR="00000000" w:rsidRPr="00000000">
        <w:rPr>
          <w:strike w:val="1"/>
          <w:color w:val="00b0f0"/>
          <w:sz w:val="20"/>
          <w:szCs w:val="20"/>
          <w:rtl w:val="0"/>
        </w:rPr>
        <w:t xml:space="preserve">-</w:t>
      </w:r>
      <w:r w:rsidDel="00000000" w:rsidR="00000000" w:rsidRPr="00000000">
        <w:rPr>
          <w:rFonts w:ascii="Times New Roman" w:cs="Times New Roman" w:eastAsia="Times New Roman" w:hAnsi="Times New Roman"/>
          <w:strike w:val="1"/>
          <w:color w:val="00b0f0"/>
          <w:sz w:val="14"/>
          <w:szCs w:val="14"/>
          <w:rtl w:val="0"/>
        </w:rPr>
        <w:t xml:space="preserve">    </w:t>
        <w:tab/>
      </w:r>
      <w:r w:rsidDel="00000000" w:rsidR="00000000" w:rsidRPr="00000000">
        <w:rPr>
          <w:strike w:val="1"/>
          <w:color w:val="00b0f0"/>
          <w:sz w:val="20"/>
          <w:szCs w:val="20"/>
          <w:rtl w:val="0"/>
        </w:rPr>
        <w:t xml:space="preserve">No</w:t>
      </w:r>
    </w:p>
    <w:p w:rsidR="00000000" w:rsidDel="00000000" w:rsidP="00000000" w:rsidRDefault="00000000" w:rsidRPr="00000000" w14:paraId="00000246">
      <w:pPr>
        <w:rPr>
          <w:strike w:val="1"/>
          <w:color w:val="00b0f0"/>
          <w:sz w:val="20"/>
          <w:szCs w:val="20"/>
        </w:rPr>
      </w:pPr>
      <w:r w:rsidDel="00000000" w:rsidR="00000000" w:rsidRPr="00000000">
        <w:rPr>
          <w:strike w:val="1"/>
          <w:color w:val="00b0f0"/>
          <w:sz w:val="20"/>
          <w:szCs w:val="20"/>
          <w:rtl w:val="0"/>
        </w:rPr>
        <w:t xml:space="preserve"> </w:t>
      </w:r>
    </w:p>
    <w:p w:rsidR="00000000" w:rsidDel="00000000" w:rsidP="00000000" w:rsidRDefault="00000000" w:rsidRPr="00000000" w14:paraId="00000247">
      <w:pPr>
        <w:rPr>
          <w:strike w:val="1"/>
          <w:color w:val="00b0f0"/>
          <w:sz w:val="20"/>
          <w:szCs w:val="20"/>
        </w:rPr>
      </w:pPr>
      <w:r w:rsidDel="00000000" w:rsidR="00000000" w:rsidRPr="00000000">
        <w:rPr>
          <w:strike w:val="1"/>
          <w:color w:val="00b0f0"/>
          <w:sz w:val="20"/>
          <w:szCs w:val="20"/>
          <w:rtl w:val="0"/>
        </w:rPr>
        <w:t xml:space="preserve">If [Yes], please list [open response field, to 10 choices]</w:t>
      </w:r>
    </w:p>
    <w:p w:rsidR="00000000" w:rsidDel="00000000" w:rsidP="00000000" w:rsidRDefault="00000000" w:rsidRPr="00000000" w14:paraId="00000248">
      <w:pPr>
        <w:rPr>
          <w:strike w:val="1"/>
          <w:color w:val="00b0f0"/>
          <w:sz w:val="20"/>
          <w:szCs w:val="20"/>
        </w:rPr>
      </w:pPr>
      <w:r w:rsidDel="00000000" w:rsidR="00000000" w:rsidRPr="00000000">
        <w:rPr>
          <w:strike w:val="1"/>
          <w:color w:val="00b0f0"/>
          <w:sz w:val="20"/>
          <w:szCs w:val="20"/>
          <w:rtl w:val="0"/>
        </w:rPr>
        <w:t xml:space="preserve"> </w:t>
      </w:r>
    </w:p>
    <w:p w:rsidR="00000000" w:rsidDel="00000000" w:rsidP="00000000" w:rsidRDefault="00000000" w:rsidRPr="00000000" w14:paraId="00000249">
      <w:pPr>
        <w:rPr>
          <w:strike w:val="1"/>
          <w:color w:val="00b0f0"/>
          <w:sz w:val="20"/>
          <w:szCs w:val="20"/>
        </w:rPr>
      </w:pPr>
      <w:r w:rsidDel="00000000" w:rsidR="00000000" w:rsidRPr="00000000">
        <w:rPr>
          <w:strike w:val="1"/>
          <w:color w:val="00b0f0"/>
          <w:sz w:val="20"/>
          <w:szCs w:val="20"/>
          <w:rtl w:val="0"/>
        </w:rPr>
        <w:t xml:space="preserve">Please list as many Supreme Court cases as you can in the boxes below, up to 10:</w:t>
      </w:r>
    </w:p>
    <w:p w:rsidR="00000000" w:rsidDel="00000000" w:rsidP="00000000" w:rsidRDefault="00000000" w:rsidRPr="00000000" w14:paraId="0000024A">
      <w:pPr>
        <w:rPr>
          <w:strike w:val="1"/>
          <w:color w:val="00b0f0"/>
          <w:sz w:val="20"/>
          <w:szCs w:val="20"/>
        </w:rPr>
      </w:pPr>
      <w:r w:rsidDel="00000000" w:rsidR="00000000" w:rsidRPr="00000000">
        <w:rPr>
          <w:strike w:val="1"/>
          <w:color w:val="00b0f0"/>
          <w:sz w:val="20"/>
          <w:szCs w:val="20"/>
          <w:rtl w:val="0"/>
        </w:rPr>
        <w:t xml:space="preserve"> </w:t>
      </w:r>
    </w:p>
    <w:p w:rsidR="00000000" w:rsidDel="00000000" w:rsidP="00000000" w:rsidRDefault="00000000" w:rsidRPr="00000000" w14:paraId="0000024B">
      <w:pPr>
        <w:rPr>
          <w:strike w:val="1"/>
          <w:color w:val="00b0f0"/>
          <w:sz w:val="20"/>
          <w:szCs w:val="20"/>
        </w:rPr>
      </w:pPr>
      <w:r w:rsidDel="00000000" w:rsidR="00000000" w:rsidRPr="00000000">
        <w:rPr>
          <w:strike w:val="1"/>
          <w:color w:val="00b0f0"/>
          <w:sz w:val="20"/>
          <w:szCs w:val="20"/>
          <w:rtl w:val="0"/>
        </w:rPr>
        <w:t xml:space="preserve"> </w:t>
      </w:r>
    </w:p>
    <w:p w:rsidR="00000000" w:rsidDel="00000000" w:rsidP="00000000" w:rsidRDefault="00000000" w:rsidRPr="00000000" w14:paraId="0000024C">
      <w:pPr>
        <w:rPr>
          <w:strike w:val="1"/>
          <w:color w:val="00b0f0"/>
          <w:sz w:val="20"/>
          <w:szCs w:val="20"/>
        </w:rPr>
      </w:pPr>
      <w:r w:rsidDel="00000000" w:rsidR="00000000" w:rsidRPr="00000000">
        <w:rPr>
          <w:strike w:val="1"/>
          <w:color w:val="00b0f0"/>
          <w:sz w:val="20"/>
          <w:szCs w:val="20"/>
          <w:rtl w:val="0"/>
        </w:rPr>
        <w:t xml:space="preserve">In your own words what would you say is the reputation of the Supreme Court? [open ended text box]</w:t>
      </w:r>
    </w:p>
    <w:p w:rsidR="00000000" w:rsidDel="00000000" w:rsidP="00000000" w:rsidRDefault="00000000" w:rsidRPr="00000000" w14:paraId="0000024D">
      <w:pPr>
        <w:rPr>
          <w:strike w:val="1"/>
          <w:color w:val="00b0f0"/>
          <w:sz w:val="20"/>
          <w:szCs w:val="20"/>
        </w:rPr>
      </w:pPr>
      <w:r w:rsidDel="00000000" w:rsidR="00000000" w:rsidRPr="00000000">
        <w:rPr>
          <w:strike w:val="1"/>
          <w:color w:val="00b0f0"/>
          <w:sz w:val="20"/>
          <w:szCs w:val="20"/>
          <w:rtl w:val="0"/>
        </w:rPr>
        <w:t xml:space="preserve"> </w:t>
      </w:r>
    </w:p>
    <w:p w:rsidR="00000000" w:rsidDel="00000000" w:rsidP="00000000" w:rsidRDefault="00000000" w:rsidRPr="00000000" w14:paraId="0000024E">
      <w:pPr>
        <w:rPr>
          <w:strike w:val="1"/>
          <w:color w:val="00b0f0"/>
          <w:sz w:val="20"/>
          <w:szCs w:val="20"/>
        </w:rPr>
      </w:pPr>
      <w:r w:rsidDel="00000000" w:rsidR="00000000" w:rsidRPr="00000000">
        <w:rPr>
          <w:strike w:val="1"/>
          <w:color w:val="00b0f0"/>
          <w:sz w:val="20"/>
          <w:szCs w:val="20"/>
          <w:rtl w:val="0"/>
        </w:rPr>
        <w:t xml:space="preserve"> </w:t>
      </w:r>
    </w:p>
    <w:p w:rsidR="00000000" w:rsidDel="00000000" w:rsidP="00000000" w:rsidRDefault="00000000" w:rsidRPr="00000000" w14:paraId="0000024F">
      <w:pPr>
        <w:rPr>
          <w:color w:val="00b0f0"/>
          <w:sz w:val="20"/>
          <w:szCs w:val="20"/>
        </w:rPr>
      </w:pPr>
      <w:commentRangeStart w:id="33"/>
      <w:r w:rsidDel="00000000" w:rsidR="00000000" w:rsidRPr="00000000">
        <w:rPr>
          <w:color w:val="00b0f0"/>
          <w:sz w:val="20"/>
          <w:szCs w:val="20"/>
          <w:rtl w:val="0"/>
        </w:rPr>
        <w:t xml:space="preserve">How important are the following in how you feel about a Supreme Court </w:t>
      </w:r>
      <w:r w:rsidDel="00000000" w:rsidR="00000000" w:rsidRPr="00000000">
        <w:rPr>
          <w:color w:val="00b0f0"/>
          <w:sz w:val="20"/>
          <w:szCs w:val="20"/>
          <w:u w:val="single"/>
          <w:rtl w:val="0"/>
        </w:rPr>
        <w:t xml:space="preserve">justice</w:t>
      </w:r>
      <w:r w:rsidDel="00000000" w:rsidR="00000000" w:rsidRPr="00000000">
        <w:rPr>
          <w:color w:val="00b0f0"/>
          <w:sz w:val="20"/>
          <w:szCs w:val="20"/>
          <w:rtl w:val="0"/>
        </w:rPr>
        <w:t xml:space="preserve">? [GRID]</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50">
      <w:pPr>
        <w:rPr>
          <w:color w:val="00b0f0"/>
          <w:sz w:val="20"/>
          <w:szCs w:val="20"/>
        </w:rPr>
      </w:pPr>
      <w:r w:rsidDel="00000000" w:rsidR="00000000" w:rsidRPr="00000000">
        <w:rPr>
          <w:color w:val="00b0f0"/>
          <w:sz w:val="20"/>
          <w:szCs w:val="20"/>
          <w:rtl w:val="0"/>
        </w:rPr>
        <w:t xml:space="preserve"> </w:t>
      </w:r>
    </w:p>
    <w:p w:rsidR="00000000" w:rsidDel="00000000" w:rsidP="00000000" w:rsidRDefault="00000000" w:rsidRPr="00000000" w14:paraId="00000251">
      <w:pPr>
        <w:rPr>
          <w:color w:val="00b0f0"/>
          <w:sz w:val="20"/>
          <w:szCs w:val="20"/>
        </w:rPr>
      </w:pPr>
      <w:r w:rsidDel="00000000" w:rsidR="00000000" w:rsidRPr="00000000">
        <w:rPr>
          <w:color w:val="00b0f0"/>
          <w:sz w:val="20"/>
          <w:szCs w:val="20"/>
          <w:rtl w:val="0"/>
        </w:rPr>
        <w:t xml:space="preserve">- Having good professional and educational qualifications</w:t>
      </w:r>
    </w:p>
    <w:p w:rsidR="00000000" w:rsidDel="00000000" w:rsidP="00000000" w:rsidRDefault="00000000" w:rsidRPr="00000000" w14:paraId="00000252">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Extremely Important</w:t>
      </w:r>
    </w:p>
    <w:p w:rsidR="00000000" w:rsidDel="00000000" w:rsidP="00000000" w:rsidRDefault="00000000" w:rsidRPr="00000000" w14:paraId="00000253">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Very Important</w:t>
      </w:r>
    </w:p>
    <w:p w:rsidR="00000000" w:rsidDel="00000000" w:rsidP="00000000" w:rsidRDefault="00000000" w:rsidRPr="00000000" w14:paraId="00000254">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Moderately Important</w:t>
      </w:r>
    </w:p>
    <w:p w:rsidR="00000000" w:rsidDel="00000000" w:rsidP="00000000" w:rsidRDefault="00000000" w:rsidRPr="00000000" w14:paraId="00000255">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Slightly Important</w:t>
      </w:r>
    </w:p>
    <w:p w:rsidR="00000000" w:rsidDel="00000000" w:rsidP="00000000" w:rsidRDefault="00000000" w:rsidRPr="00000000" w14:paraId="00000256">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Not Important</w:t>
      </w:r>
    </w:p>
    <w:p w:rsidR="00000000" w:rsidDel="00000000" w:rsidP="00000000" w:rsidRDefault="00000000" w:rsidRPr="00000000" w14:paraId="00000257">
      <w:pPr>
        <w:rPr>
          <w:color w:val="00b0f0"/>
          <w:sz w:val="20"/>
          <w:szCs w:val="20"/>
        </w:rPr>
      </w:pPr>
      <w:r w:rsidDel="00000000" w:rsidR="00000000" w:rsidRPr="00000000">
        <w:rPr>
          <w:color w:val="00b0f0"/>
          <w:sz w:val="20"/>
          <w:szCs w:val="20"/>
          <w:rtl w:val="0"/>
        </w:rPr>
        <w:t xml:space="preserve"> </w:t>
      </w:r>
    </w:p>
    <w:p w:rsidR="00000000" w:rsidDel="00000000" w:rsidP="00000000" w:rsidRDefault="00000000" w:rsidRPr="00000000" w14:paraId="00000258">
      <w:pPr>
        <w:rPr>
          <w:color w:val="00b0f0"/>
          <w:sz w:val="20"/>
          <w:szCs w:val="20"/>
        </w:rPr>
      </w:pPr>
      <w:r w:rsidDel="00000000" w:rsidR="00000000" w:rsidRPr="00000000">
        <w:rPr>
          <w:color w:val="00b0f0"/>
          <w:sz w:val="20"/>
          <w:szCs w:val="20"/>
          <w:rtl w:val="0"/>
        </w:rPr>
        <w:t xml:space="preserve">- Being likely to decide cases in a way that you agree with</w:t>
      </w:r>
    </w:p>
    <w:p w:rsidR="00000000" w:rsidDel="00000000" w:rsidP="00000000" w:rsidRDefault="00000000" w:rsidRPr="00000000" w14:paraId="00000259">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Extremely Important</w:t>
      </w:r>
    </w:p>
    <w:p w:rsidR="00000000" w:rsidDel="00000000" w:rsidP="00000000" w:rsidRDefault="00000000" w:rsidRPr="00000000" w14:paraId="0000025A">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Very Important</w:t>
      </w:r>
    </w:p>
    <w:p w:rsidR="00000000" w:rsidDel="00000000" w:rsidP="00000000" w:rsidRDefault="00000000" w:rsidRPr="00000000" w14:paraId="0000025B">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Moderately Important</w:t>
      </w:r>
    </w:p>
    <w:p w:rsidR="00000000" w:rsidDel="00000000" w:rsidP="00000000" w:rsidRDefault="00000000" w:rsidRPr="00000000" w14:paraId="0000025C">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Slightly Important</w:t>
      </w:r>
    </w:p>
    <w:p w:rsidR="00000000" w:rsidDel="00000000" w:rsidP="00000000" w:rsidRDefault="00000000" w:rsidRPr="00000000" w14:paraId="0000025D">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Not Important</w:t>
      </w:r>
    </w:p>
    <w:p w:rsidR="00000000" w:rsidDel="00000000" w:rsidP="00000000" w:rsidRDefault="00000000" w:rsidRPr="00000000" w14:paraId="0000025E">
      <w:pPr>
        <w:rPr>
          <w:color w:val="00b0f0"/>
          <w:sz w:val="20"/>
          <w:szCs w:val="20"/>
        </w:rPr>
      </w:pPr>
      <w:r w:rsidDel="00000000" w:rsidR="00000000" w:rsidRPr="00000000">
        <w:rPr>
          <w:color w:val="00b0f0"/>
          <w:sz w:val="20"/>
          <w:szCs w:val="20"/>
          <w:rtl w:val="0"/>
        </w:rPr>
        <w:t xml:space="preserve"> </w:t>
      </w:r>
    </w:p>
    <w:p w:rsidR="00000000" w:rsidDel="00000000" w:rsidP="00000000" w:rsidRDefault="00000000" w:rsidRPr="00000000" w14:paraId="0000025F">
      <w:pPr>
        <w:rPr>
          <w:color w:val="00b0f0"/>
          <w:sz w:val="20"/>
          <w:szCs w:val="20"/>
        </w:rPr>
      </w:pPr>
      <w:r w:rsidDel="00000000" w:rsidR="00000000" w:rsidRPr="00000000">
        <w:rPr>
          <w:color w:val="00b0f0"/>
          <w:sz w:val="20"/>
          <w:szCs w:val="20"/>
          <w:rtl w:val="0"/>
        </w:rPr>
        <w:t xml:space="preserve">- Being likely to interpret the law appropriately</w:t>
      </w:r>
    </w:p>
    <w:p w:rsidR="00000000" w:rsidDel="00000000" w:rsidP="00000000" w:rsidRDefault="00000000" w:rsidRPr="00000000" w14:paraId="00000260">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Extremely Important</w:t>
      </w:r>
    </w:p>
    <w:p w:rsidR="00000000" w:rsidDel="00000000" w:rsidP="00000000" w:rsidRDefault="00000000" w:rsidRPr="00000000" w14:paraId="00000261">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Very Important</w:t>
      </w:r>
    </w:p>
    <w:p w:rsidR="00000000" w:rsidDel="00000000" w:rsidP="00000000" w:rsidRDefault="00000000" w:rsidRPr="00000000" w14:paraId="00000262">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Moderately Important</w:t>
      </w:r>
    </w:p>
    <w:p w:rsidR="00000000" w:rsidDel="00000000" w:rsidP="00000000" w:rsidRDefault="00000000" w:rsidRPr="00000000" w14:paraId="00000263">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Slightly Important</w:t>
      </w:r>
    </w:p>
    <w:p w:rsidR="00000000" w:rsidDel="00000000" w:rsidP="00000000" w:rsidRDefault="00000000" w:rsidRPr="00000000" w14:paraId="00000264">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Not Important</w:t>
      </w:r>
    </w:p>
    <w:p w:rsidR="00000000" w:rsidDel="00000000" w:rsidP="00000000" w:rsidRDefault="00000000" w:rsidRPr="00000000" w14:paraId="00000265">
      <w:pPr>
        <w:rPr>
          <w:color w:val="00b0f0"/>
          <w:sz w:val="20"/>
          <w:szCs w:val="20"/>
        </w:rPr>
      </w:pPr>
      <w:r w:rsidDel="00000000" w:rsidR="00000000" w:rsidRPr="00000000">
        <w:rPr>
          <w:color w:val="00b0f0"/>
          <w:sz w:val="20"/>
          <w:szCs w:val="20"/>
          <w:rtl w:val="0"/>
        </w:rPr>
        <w:t xml:space="preserve"> </w:t>
      </w:r>
    </w:p>
    <w:p w:rsidR="00000000" w:rsidDel="00000000" w:rsidP="00000000" w:rsidRDefault="00000000" w:rsidRPr="00000000" w14:paraId="00000266">
      <w:pPr>
        <w:rPr>
          <w:color w:val="00b0f0"/>
          <w:sz w:val="20"/>
          <w:szCs w:val="20"/>
        </w:rPr>
      </w:pPr>
      <w:r w:rsidDel="00000000" w:rsidR="00000000" w:rsidRPr="00000000">
        <w:rPr>
          <w:color w:val="00b0f0"/>
          <w:sz w:val="20"/>
          <w:szCs w:val="20"/>
          <w:rtl w:val="0"/>
        </w:rPr>
        <w:t xml:space="preserve">Sharing my political ideology</w:t>
      </w:r>
    </w:p>
    <w:p w:rsidR="00000000" w:rsidDel="00000000" w:rsidP="00000000" w:rsidRDefault="00000000" w:rsidRPr="00000000" w14:paraId="00000267">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Extremely Important</w:t>
      </w:r>
    </w:p>
    <w:p w:rsidR="00000000" w:rsidDel="00000000" w:rsidP="00000000" w:rsidRDefault="00000000" w:rsidRPr="00000000" w14:paraId="00000268">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Very Important</w:t>
      </w:r>
    </w:p>
    <w:p w:rsidR="00000000" w:rsidDel="00000000" w:rsidP="00000000" w:rsidRDefault="00000000" w:rsidRPr="00000000" w14:paraId="00000269">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Moderately Important</w:t>
      </w:r>
    </w:p>
    <w:p w:rsidR="00000000" w:rsidDel="00000000" w:rsidP="00000000" w:rsidRDefault="00000000" w:rsidRPr="00000000" w14:paraId="0000026A">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Slightly Important</w:t>
      </w:r>
    </w:p>
    <w:p w:rsidR="00000000" w:rsidDel="00000000" w:rsidP="00000000" w:rsidRDefault="00000000" w:rsidRPr="00000000" w14:paraId="0000026B">
      <w:pPr>
        <w:ind w:left="720" w:firstLine="0"/>
        <w:rPr>
          <w:color w:val="00b0f0"/>
          <w:sz w:val="20"/>
          <w:szCs w:val="20"/>
        </w:rPr>
      </w:pPr>
      <w:r w:rsidDel="00000000" w:rsidR="00000000" w:rsidRPr="00000000">
        <w:rPr>
          <w:color w:val="00b0f0"/>
          <w:sz w:val="20"/>
          <w:szCs w:val="20"/>
          <w:rtl w:val="0"/>
        </w:rPr>
        <w:t xml:space="preserve">-</w:t>
      </w:r>
      <w:r w:rsidDel="00000000" w:rsidR="00000000" w:rsidRPr="00000000">
        <w:rPr>
          <w:rFonts w:ascii="Times New Roman" w:cs="Times New Roman" w:eastAsia="Times New Roman" w:hAnsi="Times New Roman"/>
          <w:color w:val="00b0f0"/>
          <w:sz w:val="14"/>
          <w:szCs w:val="14"/>
          <w:rtl w:val="0"/>
        </w:rPr>
        <w:t xml:space="preserve">    </w:t>
        <w:tab/>
      </w:r>
      <w:r w:rsidDel="00000000" w:rsidR="00000000" w:rsidRPr="00000000">
        <w:rPr>
          <w:color w:val="00b0f0"/>
          <w:sz w:val="20"/>
          <w:szCs w:val="20"/>
          <w:rtl w:val="0"/>
        </w:rPr>
        <w:t xml:space="preserve">Not Important</w:t>
      </w:r>
    </w:p>
    <w:p w:rsidR="00000000" w:rsidDel="00000000" w:rsidP="00000000" w:rsidRDefault="00000000" w:rsidRPr="00000000" w14:paraId="0000026C">
      <w:pPr>
        <w:rPr>
          <w:color w:val="00b0f0"/>
          <w:sz w:val="20"/>
          <w:szCs w:val="20"/>
        </w:rPr>
      </w:pPr>
      <w:r w:rsidDel="00000000" w:rsidR="00000000" w:rsidRPr="00000000">
        <w:rPr>
          <w:color w:val="00b0f0"/>
          <w:sz w:val="20"/>
          <w:szCs w:val="20"/>
          <w:rtl w:val="0"/>
        </w:rPr>
        <w:t xml:space="preserve"> </w:t>
      </w:r>
    </w:p>
    <w:p w:rsidR="00000000" w:rsidDel="00000000" w:rsidP="00000000" w:rsidRDefault="00000000" w:rsidRPr="00000000" w14:paraId="0000026D">
      <w:pPr>
        <w:rPr>
          <w:color w:val="00b0f0"/>
          <w:sz w:val="20"/>
          <w:szCs w:val="20"/>
        </w:rPr>
      </w:pPr>
      <w:r w:rsidDel="00000000" w:rsidR="00000000" w:rsidRPr="00000000">
        <w:rPr>
          <w:color w:val="00b0f0"/>
          <w:sz w:val="20"/>
          <w:szCs w:val="20"/>
          <w:rtl w:val="0"/>
        </w:rPr>
        <w:t xml:space="preserve"> </w:t>
      </w:r>
    </w:p>
    <w:p w:rsidR="00000000" w:rsidDel="00000000" w:rsidP="00000000" w:rsidRDefault="00000000" w:rsidRPr="00000000" w14:paraId="0000026E">
      <w:pPr>
        <w:rPr>
          <w:color w:val="00b0f0"/>
          <w:sz w:val="20"/>
          <w:szCs w:val="20"/>
        </w:rPr>
      </w:pPr>
      <w:r w:rsidDel="00000000" w:rsidR="00000000" w:rsidRPr="00000000">
        <w:rPr>
          <w:color w:val="00b0f0"/>
          <w:sz w:val="20"/>
          <w:szCs w:val="20"/>
          <w:rtl w:val="0"/>
        </w:rPr>
        <w:t xml:space="preserve">How much do you agree with the following statement:</w:t>
      </w:r>
    </w:p>
    <w:p w:rsidR="00000000" w:rsidDel="00000000" w:rsidP="00000000" w:rsidRDefault="00000000" w:rsidRPr="00000000" w14:paraId="0000026F">
      <w:pPr>
        <w:rPr>
          <w:color w:val="00b0f0"/>
          <w:sz w:val="20"/>
          <w:szCs w:val="20"/>
        </w:rPr>
      </w:pPr>
      <w:r w:rsidDel="00000000" w:rsidR="00000000" w:rsidRPr="00000000">
        <w:rPr>
          <w:color w:val="00b0f0"/>
          <w:sz w:val="20"/>
          <w:szCs w:val="20"/>
          <w:rtl w:val="0"/>
        </w:rPr>
        <w:t xml:space="preserve">“It is important for leaders of the [pipe in respondent's party] Party to criticize the Supreme Court’’</w:t>
      </w:r>
    </w:p>
    <w:p w:rsidR="00000000" w:rsidDel="00000000" w:rsidP="00000000" w:rsidRDefault="00000000" w:rsidRPr="00000000" w14:paraId="00000270">
      <w:pPr>
        <w:ind w:left="720" w:firstLine="0"/>
        <w:rPr>
          <w:color w:val="00b0f0"/>
          <w:sz w:val="20"/>
          <w:szCs w:val="20"/>
        </w:rPr>
      </w:pPr>
      <w:r w:rsidDel="00000000" w:rsidR="00000000" w:rsidRPr="00000000">
        <w:rPr>
          <w:color w:val="00b0f0"/>
          <w:sz w:val="20"/>
          <w:szCs w:val="20"/>
          <w:rtl w:val="0"/>
        </w:rPr>
        <w:t xml:space="preserve">1      </w:t>
        <w:tab/>
        <w:t xml:space="preserve">Strongly Agree</w:t>
      </w:r>
    </w:p>
    <w:p w:rsidR="00000000" w:rsidDel="00000000" w:rsidP="00000000" w:rsidRDefault="00000000" w:rsidRPr="00000000" w14:paraId="00000271">
      <w:pPr>
        <w:ind w:left="720" w:firstLine="0"/>
        <w:rPr>
          <w:color w:val="00b0f0"/>
          <w:sz w:val="20"/>
          <w:szCs w:val="20"/>
        </w:rPr>
      </w:pPr>
      <w:r w:rsidDel="00000000" w:rsidR="00000000" w:rsidRPr="00000000">
        <w:rPr>
          <w:color w:val="00b0f0"/>
          <w:sz w:val="20"/>
          <w:szCs w:val="20"/>
          <w:rtl w:val="0"/>
        </w:rPr>
        <w:t xml:space="preserve">2      </w:t>
        <w:tab/>
        <w:t xml:space="preserve">Somewhat Agree</w:t>
      </w:r>
    </w:p>
    <w:p w:rsidR="00000000" w:rsidDel="00000000" w:rsidP="00000000" w:rsidRDefault="00000000" w:rsidRPr="00000000" w14:paraId="00000272">
      <w:pPr>
        <w:ind w:left="720" w:firstLine="0"/>
        <w:rPr>
          <w:color w:val="00b0f0"/>
          <w:sz w:val="20"/>
          <w:szCs w:val="20"/>
        </w:rPr>
      </w:pPr>
      <w:r w:rsidDel="00000000" w:rsidR="00000000" w:rsidRPr="00000000">
        <w:rPr>
          <w:color w:val="00b0f0"/>
          <w:sz w:val="20"/>
          <w:szCs w:val="20"/>
          <w:rtl w:val="0"/>
        </w:rPr>
        <w:t xml:space="preserve">3      </w:t>
        <w:tab/>
        <w:t xml:space="preserve">Neither Agree nor Disagree</w:t>
      </w:r>
    </w:p>
    <w:p w:rsidR="00000000" w:rsidDel="00000000" w:rsidP="00000000" w:rsidRDefault="00000000" w:rsidRPr="00000000" w14:paraId="00000273">
      <w:pPr>
        <w:ind w:left="720" w:firstLine="0"/>
        <w:rPr>
          <w:color w:val="00b0f0"/>
          <w:sz w:val="20"/>
          <w:szCs w:val="20"/>
        </w:rPr>
      </w:pPr>
      <w:r w:rsidDel="00000000" w:rsidR="00000000" w:rsidRPr="00000000">
        <w:rPr>
          <w:color w:val="00b0f0"/>
          <w:sz w:val="20"/>
          <w:szCs w:val="20"/>
          <w:rtl w:val="0"/>
        </w:rPr>
        <w:t xml:space="preserve">5      </w:t>
        <w:tab/>
        <w:t xml:space="preserve">Somewhat Disagree</w:t>
      </w:r>
    </w:p>
    <w:p w:rsidR="00000000" w:rsidDel="00000000" w:rsidP="00000000" w:rsidRDefault="00000000" w:rsidRPr="00000000" w14:paraId="00000274">
      <w:pPr>
        <w:ind w:left="720" w:firstLine="0"/>
        <w:rPr>
          <w:color w:val="00b0f0"/>
          <w:sz w:val="20"/>
          <w:szCs w:val="20"/>
        </w:rPr>
      </w:pPr>
      <w:r w:rsidDel="00000000" w:rsidR="00000000" w:rsidRPr="00000000">
        <w:rPr>
          <w:color w:val="00b0f0"/>
          <w:sz w:val="20"/>
          <w:szCs w:val="20"/>
          <w:rtl w:val="0"/>
        </w:rPr>
        <w:t xml:space="preserve">6      </w:t>
        <w:tab/>
        <w:t xml:space="preserve">Strongly Disagree</w:t>
      </w:r>
    </w:p>
    <w:p w:rsidR="00000000" w:rsidDel="00000000" w:rsidP="00000000" w:rsidRDefault="00000000" w:rsidRPr="00000000" w14:paraId="00000275">
      <w:pPr>
        <w:rPr>
          <w:strike w:val="1"/>
          <w:color w:val="00b0f0"/>
          <w:sz w:val="20"/>
          <w:szCs w:val="20"/>
        </w:rPr>
      </w:pPr>
      <w:r w:rsidDel="00000000" w:rsidR="00000000" w:rsidRPr="00000000">
        <w:rPr>
          <w:strike w:val="1"/>
          <w:color w:val="00b0f0"/>
          <w:sz w:val="20"/>
          <w:szCs w:val="20"/>
          <w:rtl w:val="0"/>
        </w:rPr>
        <w:t xml:space="preserve"> </w:t>
      </w:r>
    </w:p>
    <w:p w:rsidR="00000000" w:rsidDel="00000000" w:rsidP="00000000" w:rsidRDefault="00000000" w:rsidRPr="00000000" w14:paraId="00000276">
      <w:pPr>
        <w:rPr>
          <w:sz w:val="20"/>
          <w:szCs w:val="20"/>
        </w:rPr>
      </w:pPr>
      <w:r w:rsidDel="00000000" w:rsidR="00000000" w:rsidRPr="00000000">
        <w:rPr>
          <w:sz w:val="20"/>
          <w:szCs w:val="20"/>
          <w:rtl w:val="0"/>
        </w:rPr>
        <w:t xml:space="preserve"> </w:t>
      </w:r>
    </w:p>
    <w:p w:rsidR="00000000" w:rsidDel="00000000" w:rsidP="00000000" w:rsidRDefault="00000000" w:rsidRPr="00000000" w14:paraId="00000277">
      <w:pPr>
        <w:rPr>
          <w:sz w:val="20"/>
          <w:szCs w:val="20"/>
        </w:rPr>
      </w:pPr>
      <w:r w:rsidDel="00000000" w:rsidR="00000000" w:rsidRPr="00000000">
        <w:rPr>
          <w:sz w:val="20"/>
          <w:szCs w:val="20"/>
          <w:rtl w:val="0"/>
        </w:rPr>
        <w:t xml:space="preserve">[O</w:t>
      </w:r>
      <w:commentRangeStart w:id="34"/>
      <w:commentRangeStart w:id="35"/>
      <w:r w:rsidDel="00000000" w:rsidR="00000000" w:rsidRPr="00000000">
        <w:rPr>
          <w:sz w:val="20"/>
          <w:szCs w:val="20"/>
          <w:rtl w:val="0"/>
        </w:rPr>
        <w:t xml:space="preserve">THER QUESTIONS]</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78">
      <w:pPr>
        <w:rPr>
          <w:sz w:val="20"/>
          <w:szCs w:val="20"/>
        </w:rPr>
      </w:pPr>
      <w:r w:rsidDel="00000000" w:rsidR="00000000" w:rsidRPr="00000000">
        <w:rPr>
          <w:sz w:val="20"/>
          <w:szCs w:val="20"/>
          <w:rtl w:val="0"/>
        </w:rPr>
        <w:t xml:space="preserve"> </w:t>
      </w:r>
    </w:p>
    <w:p w:rsidR="00000000" w:rsidDel="00000000" w:rsidP="00000000" w:rsidRDefault="00000000" w:rsidRPr="00000000" w14:paraId="00000279">
      <w:pPr>
        <w:rPr>
          <w:sz w:val="20"/>
          <w:szCs w:val="20"/>
        </w:rPr>
      </w:pPr>
      <w:r w:rsidDel="00000000" w:rsidR="00000000" w:rsidRPr="00000000">
        <w:rPr>
          <w:sz w:val="20"/>
          <w:szCs w:val="20"/>
          <w:rtl w:val="0"/>
        </w:rPr>
        <w:t xml:space="preserve">[NEXT SCREEN]</w:t>
      </w:r>
    </w:p>
    <w:p w:rsidR="00000000" w:rsidDel="00000000" w:rsidP="00000000" w:rsidRDefault="00000000" w:rsidRPr="00000000" w14:paraId="0000027A">
      <w:pPr>
        <w:rPr>
          <w:sz w:val="20"/>
          <w:szCs w:val="20"/>
        </w:rPr>
      </w:pPr>
      <w:r w:rsidDel="00000000" w:rsidR="00000000" w:rsidRPr="00000000">
        <w:rPr>
          <w:sz w:val="20"/>
          <w:szCs w:val="20"/>
          <w:rtl w:val="0"/>
        </w:rPr>
        <w:t xml:space="preserve"> </w:t>
      </w:r>
    </w:p>
    <w:p w:rsidR="00000000" w:rsidDel="00000000" w:rsidP="00000000" w:rsidRDefault="00000000" w:rsidRPr="00000000" w14:paraId="0000027B">
      <w:pPr>
        <w:rPr>
          <w:sz w:val="20"/>
          <w:szCs w:val="20"/>
        </w:rPr>
      </w:pPr>
      <w:r w:rsidDel="00000000" w:rsidR="00000000" w:rsidRPr="00000000">
        <w:rPr>
          <w:sz w:val="20"/>
          <w:szCs w:val="20"/>
          <w:rtl w:val="0"/>
        </w:rPr>
        <w:t xml:space="preserve"> </w:t>
      </w:r>
    </w:p>
    <w:p w:rsidR="00000000" w:rsidDel="00000000" w:rsidP="00000000" w:rsidRDefault="00000000" w:rsidRPr="00000000" w14:paraId="0000027C">
      <w:pPr>
        <w:rPr>
          <w:sz w:val="20"/>
          <w:szCs w:val="20"/>
        </w:rPr>
      </w:pPr>
      <w:r w:rsidDel="00000000" w:rsidR="00000000" w:rsidRPr="00000000">
        <w:rPr>
          <w:sz w:val="20"/>
          <w:szCs w:val="20"/>
          <w:rtl w:val="0"/>
        </w:rPr>
        <w:t xml:space="preserve">The Supreme Court has nine members. For the issues that we asked you about earlier, what do you think the breakdown in the votes on the Court would typically be?</w:t>
      </w:r>
    </w:p>
    <w:p w:rsidR="00000000" w:rsidDel="00000000" w:rsidP="00000000" w:rsidRDefault="00000000" w:rsidRPr="00000000" w14:paraId="0000027D">
      <w:pPr>
        <w:rPr>
          <w:sz w:val="20"/>
          <w:szCs w:val="20"/>
        </w:rPr>
      </w:pPr>
      <w:r w:rsidDel="00000000" w:rsidR="00000000" w:rsidRPr="00000000">
        <w:rPr>
          <w:sz w:val="20"/>
          <w:szCs w:val="20"/>
          <w:rtl w:val="0"/>
        </w:rPr>
        <w:t xml:space="preserve"> </w:t>
      </w:r>
    </w:p>
    <w:p w:rsidR="00000000" w:rsidDel="00000000" w:rsidP="00000000" w:rsidRDefault="00000000" w:rsidRPr="00000000" w14:paraId="0000027E">
      <w:pPr>
        <w:rPr>
          <w:sz w:val="20"/>
          <w:szCs w:val="20"/>
        </w:rPr>
      </w:pPr>
      <w:r w:rsidDel="00000000" w:rsidR="00000000" w:rsidRPr="00000000">
        <w:rPr>
          <w:sz w:val="20"/>
          <w:szCs w:val="20"/>
          <w:rtl w:val="0"/>
        </w:rPr>
        <w:t xml:space="preserve">1      </w:t>
        <w:tab/>
        <w:t xml:space="preserve">5-4</w:t>
      </w:r>
    </w:p>
    <w:p w:rsidR="00000000" w:rsidDel="00000000" w:rsidP="00000000" w:rsidRDefault="00000000" w:rsidRPr="00000000" w14:paraId="0000027F">
      <w:pPr>
        <w:rPr>
          <w:sz w:val="20"/>
          <w:szCs w:val="20"/>
        </w:rPr>
      </w:pPr>
      <w:r w:rsidDel="00000000" w:rsidR="00000000" w:rsidRPr="00000000">
        <w:rPr>
          <w:sz w:val="20"/>
          <w:szCs w:val="20"/>
          <w:rtl w:val="0"/>
        </w:rPr>
        <w:t xml:space="preserve">2      </w:t>
        <w:tab/>
        <w:t xml:space="preserve">6-3</w:t>
      </w:r>
    </w:p>
    <w:p w:rsidR="00000000" w:rsidDel="00000000" w:rsidP="00000000" w:rsidRDefault="00000000" w:rsidRPr="00000000" w14:paraId="00000280">
      <w:pPr>
        <w:rPr>
          <w:sz w:val="20"/>
          <w:szCs w:val="20"/>
        </w:rPr>
      </w:pPr>
      <w:r w:rsidDel="00000000" w:rsidR="00000000" w:rsidRPr="00000000">
        <w:rPr>
          <w:sz w:val="20"/>
          <w:szCs w:val="20"/>
          <w:rtl w:val="0"/>
        </w:rPr>
        <w:t xml:space="preserve">3      </w:t>
        <w:tab/>
        <w:t xml:space="preserve">7-2</w:t>
      </w:r>
    </w:p>
    <w:p w:rsidR="00000000" w:rsidDel="00000000" w:rsidP="00000000" w:rsidRDefault="00000000" w:rsidRPr="00000000" w14:paraId="00000281">
      <w:pPr>
        <w:rPr>
          <w:sz w:val="20"/>
          <w:szCs w:val="20"/>
        </w:rPr>
      </w:pPr>
      <w:r w:rsidDel="00000000" w:rsidR="00000000" w:rsidRPr="00000000">
        <w:rPr>
          <w:sz w:val="20"/>
          <w:szCs w:val="20"/>
          <w:rtl w:val="0"/>
        </w:rPr>
        <w:t xml:space="preserve">4      </w:t>
        <w:tab/>
        <w:t xml:space="preserve">8-1</w:t>
      </w:r>
    </w:p>
    <w:p w:rsidR="00000000" w:rsidDel="00000000" w:rsidP="00000000" w:rsidRDefault="00000000" w:rsidRPr="00000000" w14:paraId="00000282">
      <w:pPr>
        <w:rPr>
          <w:sz w:val="20"/>
          <w:szCs w:val="20"/>
        </w:rPr>
      </w:pPr>
      <w:r w:rsidDel="00000000" w:rsidR="00000000" w:rsidRPr="00000000">
        <w:rPr>
          <w:sz w:val="20"/>
          <w:szCs w:val="20"/>
          <w:rtl w:val="0"/>
        </w:rPr>
        <w:t xml:space="preserve">5      </w:t>
        <w:tab/>
        <w:t xml:space="preserve">9-0</w:t>
      </w:r>
    </w:p>
    <w:p w:rsidR="00000000" w:rsidDel="00000000" w:rsidP="00000000" w:rsidRDefault="00000000" w:rsidRPr="00000000" w14:paraId="00000283">
      <w:pPr>
        <w:rPr>
          <w:sz w:val="20"/>
          <w:szCs w:val="20"/>
        </w:rPr>
      </w:pPr>
      <w:r w:rsidDel="00000000" w:rsidR="00000000" w:rsidRPr="00000000">
        <w:rPr>
          <w:sz w:val="20"/>
          <w:szCs w:val="20"/>
          <w:rtl w:val="0"/>
        </w:rPr>
        <w:t xml:space="preserve"> </w:t>
      </w:r>
    </w:p>
    <w:p w:rsidR="00000000" w:rsidDel="00000000" w:rsidP="00000000" w:rsidRDefault="00000000" w:rsidRPr="00000000" w14:paraId="00000284">
      <w:pPr>
        <w:rPr>
          <w:sz w:val="20"/>
          <w:szCs w:val="20"/>
        </w:rPr>
      </w:pPr>
      <w:r w:rsidDel="00000000" w:rsidR="00000000" w:rsidRPr="00000000">
        <w:rPr>
          <w:sz w:val="20"/>
          <w:szCs w:val="20"/>
          <w:rtl w:val="0"/>
        </w:rPr>
        <w:t xml:space="preserve"> </w:t>
      </w:r>
    </w:p>
    <w:p w:rsidR="00000000" w:rsidDel="00000000" w:rsidP="00000000" w:rsidRDefault="00000000" w:rsidRPr="00000000" w14:paraId="00000285">
      <w:pPr>
        <w:rPr>
          <w:sz w:val="20"/>
          <w:szCs w:val="20"/>
        </w:rPr>
      </w:pPr>
      <w:r w:rsidDel="00000000" w:rsidR="00000000" w:rsidRPr="00000000">
        <w:rPr>
          <w:sz w:val="20"/>
          <w:szCs w:val="20"/>
          <w:rtl w:val="0"/>
        </w:rPr>
        <w:t xml:space="preserve">Some judges in the U.S. serve for a set number of years; others serve a life term. Do you happen to know whether the Justices of the U.S. Supreme Court serve for a set number of years or whether they serve a life term?</w:t>
      </w:r>
    </w:p>
    <w:p w:rsidR="00000000" w:rsidDel="00000000" w:rsidP="00000000" w:rsidRDefault="00000000" w:rsidRPr="00000000" w14:paraId="00000286">
      <w:pPr>
        <w:rPr>
          <w:sz w:val="20"/>
          <w:szCs w:val="20"/>
        </w:rPr>
      </w:pPr>
      <w:r w:rsidDel="00000000" w:rsidR="00000000" w:rsidRPr="00000000">
        <w:rPr>
          <w:sz w:val="20"/>
          <w:szCs w:val="20"/>
          <w:rtl w:val="0"/>
        </w:rPr>
        <w:t xml:space="preserve"> </w:t>
      </w:r>
    </w:p>
    <w:p w:rsidR="00000000" w:rsidDel="00000000" w:rsidP="00000000" w:rsidRDefault="00000000" w:rsidRPr="00000000" w14:paraId="00000287">
      <w:pPr>
        <w:rPr>
          <w:sz w:val="20"/>
          <w:szCs w:val="20"/>
        </w:rPr>
      </w:pPr>
      <w:r w:rsidDel="00000000" w:rsidR="00000000" w:rsidRPr="00000000">
        <w:rPr>
          <w:sz w:val="20"/>
          <w:szCs w:val="20"/>
          <w:rtl w:val="0"/>
        </w:rPr>
        <w:t xml:space="preserve">1      </w:t>
        <w:tab/>
        <w:t xml:space="preserve">Set number of years</w:t>
      </w:r>
    </w:p>
    <w:p w:rsidR="00000000" w:rsidDel="00000000" w:rsidP="00000000" w:rsidRDefault="00000000" w:rsidRPr="00000000" w14:paraId="00000288">
      <w:pPr>
        <w:rPr>
          <w:sz w:val="20"/>
          <w:szCs w:val="20"/>
        </w:rPr>
      </w:pPr>
      <w:r w:rsidDel="00000000" w:rsidR="00000000" w:rsidRPr="00000000">
        <w:rPr>
          <w:sz w:val="20"/>
          <w:szCs w:val="20"/>
          <w:rtl w:val="0"/>
        </w:rPr>
        <w:t xml:space="preserve">2      </w:t>
        <w:tab/>
        <w:t xml:space="preserve">Life term</w:t>
      </w:r>
    </w:p>
    <w:p w:rsidR="00000000" w:rsidDel="00000000" w:rsidP="00000000" w:rsidRDefault="00000000" w:rsidRPr="00000000" w14:paraId="00000289">
      <w:pPr>
        <w:rPr>
          <w:sz w:val="20"/>
          <w:szCs w:val="20"/>
        </w:rPr>
      </w:pPr>
      <w:r w:rsidDel="00000000" w:rsidR="00000000" w:rsidRPr="00000000">
        <w:rPr>
          <w:sz w:val="20"/>
          <w:szCs w:val="20"/>
          <w:rtl w:val="0"/>
        </w:rPr>
        <w:t xml:space="preserve">3      </w:t>
        <w:tab/>
        <w:t xml:space="preserve">Neither</w:t>
      </w:r>
    </w:p>
    <w:p w:rsidR="00000000" w:rsidDel="00000000" w:rsidP="00000000" w:rsidRDefault="00000000" w:rsidRPr="00000000" w14:paraId="0000028A">
      <w:pPr>
        <w:rPr>
          <w:sz w:val="20"/>
          <w:szCs w:val="20"/>
        </w:rPr>
      </w:pPr>
      <w:r w:rsidDel="00000000" w:rsidR="00000000" w:rsidRPr="00000000">
        <w:rPr>
          <w:sz w:val="20"/>
          <w:szCs w:val="20"/>
          <w:rtl w:val="0"/>
        </w:rPr>
        <w:t xml:space="preserve"> </w:t>
      </w:r>
    </w:p>
    <w:p w:rsidR="00000000" w:rsidDel="00000000" w:rsidP="00000000" w:rsidRDefault="00000000" w:rsidRPr="00000000" w14:paraId="0000028B">
      <w:pPr>
        <w:rPr>
          <w:sz w:val="20"/>
          <w:szCs w:val="20"/>
        </w:rPr>
      </w:pPr>
      <w:r w:rsidDel="00000000" w:rsidR="00000000" w:rsidRPr="00000000">
        <w:rPr>
          <w:sz w:val="20"/>
          <w:szCs w:val="20"/>
          <w:rtl w:val="0"/>
        </w:rPr>
        <w:t xml:space="preserve"> </w:t>
      </w:r>
    </w:p>
    <w:p w:rsidR="00000000" w:rsidDel="00000000" w:rsidP="00000000" w:rsidRDefault="00000000" w:rsidRPr="00000000" w14:paraId="0000028C">
      <w:pPr>
        <w:rPr>
          <w:sz w:val="20"/>
          <w:szCs w:val="20"/>
        </w:rPr>
      </w:pPr>
      <w:r w:rsidDel="00000000" w:rsidR="00000000" w:rsidRPr="00000000">
        <w:rPr>
          <w:sz w:val="20"/>
          <w:szCs w:val="20"/>
          <w:rtl w:val="0"/>
        </w:rPr>
        <w:t xml:space="preserve">Do you happen to know who has the last say when there is a conflict over the meaning of the U.S. Constitution---the U.S. Supreme Court, the U.S. Congress, or the President?</w:t>
      </w:r>
    </w:p>
    <w:p w:rsidR="00000000" w:rsidDel="00000000" w:rsidP="00000000" w:rsidRDefault="00000000" w:rsidRPr="00000000" w14:paraId="0000028D">
      <w:pPr>
        <w:rPr>
          <w:sz w:val="20"/>
          <w:szCs w:val="20"/>
        </w:rPr>
      </w:pPr>
      <w:r w:rsidDel="00000000" w:rsidR="00000000" w:rsidRPr="00000000">
        <w:rPr>
          <w:sz w:val="20"/>
          <w:szCs w:val="20"/>
          <w:rtl w:val="0"/>
        </w:rPr>
        <w:t xml:space="preserve"> </w:t>
      </w:r>
    </w:p>
    <w:p w:rsidR="00000000" w:rsidDel="00000000" w:rsidP="00000000" w:rsidRDefault="00000000" w:rsidRPr="00000000" w14:paraId="0000028E">
      <w:pPr>
        <w:rPr>
          <w:sz w:val="20"/>
          <w:szCs w:val="20"/>
        </w:rPr>
      </w:pPr>
      <w:r w:rsidDel="00000000" w:rsidR="00000000" w:rsidRPr="00000000">
        <w:rPr>
          <w:sz w:val="20"/>
          <w:szCs w:val="20"/>
          <w:rtl w:val="0"/>
        </w:rPr>
        <w:t xml:space="preserve">1      </w:t>
        <w:tab/>
        <w:t xml:space="preserve">U.S. Congress</w:t>
      </w:r>
    </w:p>
    <w:p w:rsidR="00000000" w:rsidDel="00000000" w:rsidP="00000000" w:rsidRDefault="00000000" w:rsidRPr="00000000" w14:paraId="0000028F">
      <w:pPr>
        <w:rPr>
          <w:sz w:val="20"/>
          <w:szCs w:val="20"/>
        </w:rPr>
      </w:pPr>
      <w:r w:rsidDel="00000000" w:rsidR="00000000" w:rsidRPr="00000000">
        <w:rPr>
          <w:sz w:val="20"/>
          <w:szCs w:val="20"/>
          <w:rtl w:val="0"/>
        </w:rPr>
        <w:t xml:space="preserve">2      </w:t>
        <w:tab/>
        <w:t xml:space="preserve">U.S. Supreme Court</w:t>
      </w:r>
    </w:p>
    <w:p w:rsidR="00000000" w:rsidDel="00000000" w:rsidP="00000000" w:rsidRDefault="00000000" w:rsidRPr="00000000" w14:paraId="00000290">
      <w:pPr>
        <w:rPr>
          <w:sz w:val="20"/>
          <w:szCs w:val="20"/>
        </w:rPr>
      </w:pPr>
      <w:r w:rsidDel="00000000" w:rsidR="00000000" w:rsidRPr="00000000">
        <w:rPr>
          <w:sz w:val="20"/>
          <w:szCs w:val="20"/>
          <w:rtl w:val="0"/>
        </w:rPr>
        <w:t xml:space="preserve">3      </w:t>
        <w:tab/>
        <w:t xml:space="preserve">The President</w:t>
      </w:r>
    </w:p>
    <w:p w:rsidR="00000000" w:rsidDel="00000000" w:rsidP="00000000" w:rsidRDefault="00000000" w:rsidRPr="00000000" w14:paraId="00000291">
      <w:pPr>
        <w:rPr>
          <w:sz w:val="20"/>
          <w:szCs w:val="20"/>
        </w:rPr>
      </w:pPr>
      <w:r w:rsidDel="00000000" w:rsidR="00000000" w:rsidRPr="00000000">
        <w:rPr>
          <w:sz w:val="20"/>
          <w:szCs w:val="20"/>
          <w:rtl w:val="0"/>
        </w:rPr>
        <w:t xml:space="preserve"> </w:t>
      </w:r>
    </w:p>
    <w:p w:rsidR="00000000" w:rsidDel="00000000" w:rsidP="00000000" w:rsidRDefault="00000000" w:rsidRPr="00000000" w14:paraId="00000292">
      <w:pPr>
        <w:rPr>
          <w:sz w:val="20"/>
          <w:szCs w:val="20"/>
        </w:rPr>
      </w:pPr>
      <w:r w:rsidDel="00000000" w:rsidR="00000000" w:rsidRPr="00000000">
        <w:rPr>
          <w:sz w:val="20"/>
          <w:szCs w:val="20"/>
          <w:rtl w:val="0"/>
        </w:rPr>
        <w:t xml:space="preserve">Some judges in the U.S. are elected; others are appointed to the bench. Do you happen to know if the Justices of the U.S. Supreme Court are elected or appointed to the bench?</w:t>
      </w:r>
    </w:p>
    <w:p w:rsidR="00000000" w:rsidDel="00000000" w:rsidP="00000000" w:rsidRDefault="00000000" w:rsidRPr="00000000" w14:paraId="00000293">
      <w:pPr>
        <w:rPr>
          <w:sz w:val="20"/>
          <w:szCs w:val="20"/>
        </w:rPr>
      </w:pPr>
      <w:r w:rsidDel="00000000" w:rsidR="00000000" w:rsidRPr="00000000">
        <w:rPr>
          <w:sz w:val="20"/>
          <w:szCs w:val="20"/>
          <w:rtl w:val="0"/>
        </w:rPr>
        <w:t xml:space="preserve"> </w:t>
      </w:r>
    </w:p>
    <w:p w:rsidR="00000000" w:rsidDel="00000000" w:rsidP="00000000" w:rsidRDefault="00000000" w:rsidRPr="00000000" w14:paraId="00000294">
      <w:pPr>
        <w:rPr>
          <w:sz w:val="20"/>
          <w:szCs w:val="20"/>
        </w:rPr>
      </w:pPr>
      <w:r w:rsidDel="00000000" w:rsidR="00000000" w:rsidRPr="00000000">
        <w:rPr>
          <w:sz w:val="20"/>
          <w:szCs w:val="20"/>
          <w:rtl w:val="0"/>
        </w:rPr>
        <w:t xml:space="preserve">1      </w:t>
        <w:tab/>
        <w:t xml:space="preserve">Elected to the bench</w:t>
      </w:r>
    </w:p>
    <w:p w:rsidR="00000000" w:rsidDel="00000000" w:rsidP="00000000" w:rsidRDefault="00000000" w:rsidRPr="00000000" w14:paraId="00000295">
      <w:pPr>
        <w:rPr>
          <w:sz w:val="20"/>
          <w:szCs w:val="20"/>
        </w:rPr>
      </w:pPr>
      <w:r w:rsidDel="00000000" w:rsidR="00000000" w:rsidRPr="00000000">
        <w:rPr>
          <w:sz w:val="20"/>
          <w:szCs w:val="20"/>
          <w:rtl w:val="0"/>
        </w:rPr>
        <w:t xml:space="preserve">2      </w:t>
        <w:tab/>
        <w:t xml:space="preserve">Appointed to the bench</w:t>
      </w:r>
    </w:p>
    <w:p w:rsidR="00000000" w:rsidDel="00000000" w:rsidP="00000000" w:rsidRDefault="00000000" w:rsidRPr="00000000" w14:paraId="00000296">
      <w:pPr>
        <w:rPr>
          <w:sz w:val="20"/>
          <w:szCs w:val="20"/>
        </w:rPr>
      </w:pPr>
      <w:r w:rsidDel="00000000" w:rsidR="00000000" w:rsidRPr="00000000">
        <w:rPr>
          <w:sz w:val="20"/>
          <w:szCs w:val="20"/>
          <w:rtl w:val="0"/>
        </w:rPr>
        <w:t xml:space="preserve">3      </w:t>
        <w:tab/>
        <w:t xml:space="preserve">Neither</w:t>
      </w:r>
    </w:p>
    <w:p w:rsidR="00000000" w:rsidDel="00000000" w:rsidP="00000000" w:rsidRDefault="00000000" w:rsidRPr="00000000" w14:paraId="00000297">
      <w:pPr>
        <w:rPr>
          <w:sz w:val="20"/>
          <w:szCs w:val="20"/>
        </w:rPr>
      </w:pPr>
      <w:r w:rsidDel="00000000" w:rsidR="00000000" w:rsidRPr="00000000">
        <w:rPr>
          <w:sz w:val="20"/>
          <w:szCs w:val="20"/>
          <w:rtl w:val="0"/>
        </w:rPr>
        <w:t xml:space="preserve"> </w:t>
      </w:r>
    </w:p>
    <w:p w:rsidR="00000000" w:rsidDel="00000000" w:rsidP="00000000" w:rsidRDefault="00000000" w:rsidRPr="00000000" w14:paraId="00000298">
      <w:pPr>
        <w:rPr>
          <w:sz w:val="20"/>
          <w:szCs w:val="20"/>
        </w:rPr>
      </w:pPr>
      <w:r w:rsidDel="00000000" w:rsidR="00000000" w:rsidRPr="00000000">
        <w:rPr>
          <w:sz w:val="20"/>
          <w:szCs w:val="20"/>
          <w:rtl w:val="0"/>
        </w:rPr>
        <w:t xml:space="preserve">Please select the name of the current Chief Justice of the United States from the choices below:</w:t>
      </w:r>
    </w:p>
    <w:p w:rsidR="00000000" w:rsidDel="00000000" w:rsidP="00000000" w:rsidRDefault="00000000" w:rsidRPr="00000000" w14:paraId="00000299">
      <w:pPr>
        <w:rPr>
          <w:sz w:val="20"/>
          <w:szCs w:val="20"/>
        </w:rPr>
      </w:pPr>
      <w:r w:rsidDel="00000000" w:rsidR="00000000" w:rsidRPr="00000000">
        <w:rPr>
          <w:sz w:val="20"/>
          <w:szCs w:val="20"/>
          <w:rtl w:val="0"/>
        </w:rPr>
        <w:t xml:space="preserve"> </w:t>
      </w:r>
    </w:p>
    <w:p w:rsidR="00000000" w:rsidDel="00000000" w:rsidP="00000000" w:rsidRDefault="00000000" w:rsidRPr="00000000" w14:paraId="0000029A">
      <w:pPr>
        <w:rPr>
          <w:sz w:val="20"/>
          <w:szCs w:val="20"/>
        </w:rPr>
      </w:pPr>
      <w:r w:rsidDel="00000000" w:rsidR="00000000" w:rsidRPr="00000000">
        <w:rPr>
          <w:sz w:val="20"/>
          <w:szCs w:val="20"/>
          <w:rtl w:val="0"/>
        </w:rPr>
        <w:t xml:space="preserve">1      </w:t>
        <w:tab/>
        <w:t xml:space="preserve">Sonia Sotomayor</w:t>
      </w:r>
    </w:p>
    <w:p w:rsidR="00000000" w:rsidDel="00000000" w:rsidP="00000000" w:rsidRDefault="00000000" w:rsidRPr="00000000" w14:paraId="0000029B">
      <w:pPr>
        <w:rPr>
          <w:sz w:val="20"/>
          <w:szCs w:val="20"/>
        </w:rPr>
      </w:pPr>
      <w:r w:rsidDel="00000000" w:rsidR="00000000" w:rsidRPr="00000000">
        <w:rPr>
          <w:sz w:val="20"/>
          <w:szCs w:val="20"/>
          <w:rtl w:val="0"/>
        </w:rPr>
        <w:t xml:space="preserve">2      </w:t>
        <w:tab/>
        <w:t xml:space="preserve">Samuel Alito</w:t>
      </w:r>
    </w:p>
    <w:p w:rsidR="00000000" w:rsidDel="00000000" w:rsidP="00000000" w:rsidRDefault="00000000" w:rsidRPr="00000000" w14:paraId="0000029C">
      <w:pPr>
        <w:rPr>
          <w:sz w:val="20"/>
          <w:szCs w:val="20"/>
        </w:rPr>
      </w:pPr>
      <w:r w:rsidDel="00000000" w:rsidR="00000000" w:rsidRPr="00000000">
        <w:rPr>
          <w:sz w:val="20"/>
          <w:szCs w:val="20"/>
          <w:rtl w:val="0"/>
        </w:rPr>
        <w:t xml:space="preserve">3      </w:t>
        <w:tab/>
        <w:t xml:space="preserve">Elena Kagan</w:t>
      </w:r>
    </w:p>
    <w:p w:rsidR="00000000" w:rsidDel="00000000" w:rsidP="00000000" w:rsidRDefault="00000000" w:rsidRPr="00000000" w14:paraId="0000029D">
      <w:pPr>
        <w:rPr>
          <w:sz w:val="20"/>
          <w:szCs w:val="20"/>
        </w:rPr>
      </w:pPr>
      <w:r w:rsidDel="00000000" w:rsidR="00000000" w:rsidRPr="00000000">
        <w:rPr>
          <w:sz w:val="20"/>
          <w:szCs w:val="20"/>
          <w:rtl w:val="0"/>
        </w:rPr>
        <w:t xml:space="preserve">4      </w:t>
        <w:tab/>
        <w:t xml:space="preserve">John Roberts</w:t>
      </w:r>
    </w:p>
    <w:p w:rsidR="00000000" w:rsidDel="00000000" w:rsidP="00000000" w:rsidRDefault="00000000" w:rsidRPr="00000000" w14:paraId="0000029E">
      <w:pPr>
        <w:rPr>
          <w:sz w:val="20"/>
          <w:szCs w:val="20"/>
        </w:rPr>
      </w:pPr>
      <w:r w:rsidDel="00000000" w:rsidR="00000000" w:rsidRPr="00000000">
        <w:rPr>
          <w:sz w:val="20"/>
          <w:szCs w:val="20"/>
          <w:rtl w:val="0"/>
        </w:rPr>
        <w:t xml:space="preserve">5      </w:t>
        <w:tab/>
        <w:t xml:space="preserve">Neil Gorsuch</w:t>
      </w:r>
    </w:p>
    <w:p w:rsidR="00000000" w:rsidDel="00000000" w:rsidP="00000000" w:rsidRDefault="00000000" w:rsidRPr="00000000" w14:paraId="0000029F">
      <w:pPr>
        <w:rPr>
          <w:sz w:val="20"/>
          <w:szCs w:val="20"/>
        </w:rPr>
      </w:pPr>
      <w:r w:rsidDel="00000000" w:rsidR="00000000" w:rsidRPr="00000000">
        <w:rPr>
          <w:sz w:val="20"/>
          <w:szCs w:val="20"/>
          <w:rtl w:val="0"/>
        </w:rPr>
        <w:t xml:space="preserve"> </w:t>
      </w:r>
    </w:p>
    <w:p w:rsidR="00000000" w:rsidDel="00000000" w:rsidP="00000000" w:rsidRDefault="00000000" w:rsidRPr="00000000" w14:paraId="000002A0">
      <w:pPr>
        <w:rPr>
          <w:sz w:val="20"/>
          <w:szCs w:val="20"/>
        </w:rPr>
      </w:pPr>
      <w:r w:rsidDel="00000000" w:rsidR="00000000" w:rsidRPr="00000000">
        <w:rPr>
          <w:sz w:val="20"/>
          <w:szCs w:val="20"/>
          <w:rtl w:val="0"/>
        </w:rPr>
        <w:t xml:space="preserve"> </w:t>
      </w:r>
    </w:p>
    <w:p w:rsidR="00000000" w:rsidDel="00000000" w:rsidP="00000000" w:rsidRDefault="00000000" w:rsidRPr="00000000" w14:paraId="000002A1">
      <w:pPr>
        <w:rPr>
          <w:sz w:val="20"/>
          <w:szCs w:val="20"/>
        </w:rPr>
      </w:pPr>
      <w:r w:rsidDel="00000000" w:rsidR="00000000" w:rsidRPr="00000000">
        <w:rPr>
          <w:sz w:val="20"/>
          <w:szCs w:val="20"/>
          <w:rtl w:val="0"/>
        </w:rPr>
        <w:t xml:space="preserve">Please select the name of the Justice who most recently joined the U.S. Supreme Court from the choices below:</w:t>
      </w:r>
    </w:p>
    <w:p w:rsidR="00000000" w:rsidDel="00000000" w:rsidP="00000000" w:rsidRDefault="00000000" w:rsidRPr="00000000" w14:paraId="000002A2">
      <w:pPr>
        <w:rPr>
          <w:sz w:val="20"/>
          <w:szCs w:val="20"/>
        </w:rPr>
      </w:pPr>
      <w:r w:rsidDel="00000000" w:rsidR="00000000" w:rsidRPr="00000000">
        <w:rPr>
          <w:sz w:val="20"/>
          <w:szCs w:val="20"/>
          <w:rtl w:val="0"/>
        </w:rPr>
        <w:t xml:space="preserve"> </w:t>
      </w:r>
    </w:p>
    <w:p w:rsidR="00000000" w:rsidDel="00000000" w:rsidP="00000000" w:rsidRDefault="00000000" w:rsidRPr="00000000" w14:paraId="000002A3">
      <w:pPr>
        <w:rPr>
          <w:sz w:val="20"/>
          <w:szCs w:val="20"/>
        </w:rPr>
      </w:pPr>
      <w:r w:rsidDel="00000000" w:rsidR="00000000" w:rsidRPr="00000000">
        <w:rPr>
          <w:sz w:val="20"/>
          <w:szCs w:val="20"/>
          <w:rtl w:val="0"/>
        </w:rPr>
        <w:t xml:space="preserve">1      </w:t>
        <w:tab/>
        <w:t xml:space="preserve">Sonia Sotomayor</w:t>
      </w:r>
    </w:p>
    <w:p w:rsidR="00000000" w:rsidDel="00000000" w:rsidP="00000000" w:rsidRDefault="00000000" w:rsidRPr="00000000" w14:paraId="000002A4">
      <w:pPr>
        <w:rPr>
          <w:sz w:val="20"/>
          <w:szCs w:val="20"/>
        </w:rPr>
      </w:pPr>
      <w:r w:rsidDel="00000000" w:rsidR="00000000" w:rsidRPr="00000000">
        <w:rPr>
          <w:sz w:val="20"/>
          <w:szCs w:val="20"/>
          <w:rtl w:val="0"/>
        </w:rPr>
        <w:t xml:space="preserve">2      </w:t>
        <w:tab/>
        <w:t xml:space="preserve">Ketanji Brown Jackson</w:t>
      </w:r>
    </w:p>
    <w:p w:rsidR="00000000" w:rsidDel="00000000" w:rsidP="00000000" w:rsidRDefault="00000000" w:rsidRPr="00000000" w14:paraId="000002A5">
      <w:pPr>
        <w:rPr>
          <w:sz w:val="20"/>
          <w:szCs w:val="20"/>
        </w:rPr>
      </w:pPr>
      <w:r w:rsidDel="00000000" w:rsidR="00000000" w:rsidRPr="00000000">
        <w:rPr>
          <w:sz w:val="20"/>
          <w:szCs w:val="20"/>
          <w:rtl w:val="0"/>
        </w:rPr>
        <w:t xml:space="preserve">3      </w:t>
        <w:tab/>
        <w:t xml:space="preserve">John Roberts</w:t>
      </w:r>
    </w:p>
    <w:p w:rsidR="00000000" w:rsidDel="00000000" w:rsidP="00000000" w:rsidRDefault="00000000" w:rsidRPr="00000000" w14:paraId="000002A6">
      <w:pPr>
        <w:rPr>
          <w:sz w:val="20"/>
          <w:szCs w:val="20"/>
        </w:rPr>
      </w:pPr>
      <w:r w:rsidDel="00000000" w:rsidR="00000000" w:rsidRPr="00000000">
        <w:rPr>
          <w:sz w:val="20"/>
          <w:szCs w:val="20"/>
          <w:rtl w:val="0"/>
        </w:rPr>
        <w:t xml:space="preserve">4      </w:t>
        <w:tab/>
        <w:t xml:space="preserve">Brett Kavanaugh</w:t>
      </w:r>
    </w:p>
    <w:p w:rsidR="00000000" w:rsidDel="00000000" w:rsidP="00000000" w:rsidRDefault="00000000" w:rsidRPr="00000000" w14:paraId="000002A7">
      <w:pPr>
        <w:rPr>
          <w:sz w:val="20"/>
          <w:szCs w:val="20"/>
        </w:rPr>
      </w:pPr>
      <w:r w:rsidDel="00000000" w:rsidR="00000000" w:rsidRPr="00000000">
        <w:rPr>
          <w:sz w:val="20"/>
          <w:szCs w:val="20"/>
          <w:rtl w:val="0"/>
        </w:rPr>
        <w:t xml:space="preserve">5      </w:t>
        <w:tab/>
        <w:t xml:space="preserve">Amy Coney Barrett</w:t>
      </w:r>
    </w:p>
    <w:p w:rsidR="00000000" w:rsidDel="00000000" w:rsidP="00000000" w:rsidRDefault="00000000" w:rsidRPr="00000000" w14:paraId="000002A8">
      <w:pPr>
        <w:rPr>
          <w:sz w:val="20"/>
          <w:szCs w:val="20"/>
        </w:rPr>
      </w:pPr>
      <w:r w:rsidDel="00000000" w:rsidR="00000000" w:rsidRPr="00000000">
        <w:rPr>
          <w:sz w:val="20"/>
          <w:szCs w:val="20"/>
          <w:rtl w:val="0"/>
        </w:rPr>
        <w:t xml:space="preserve"> </w:t>
      </w:r>
    </w:p>
    <w:p w:rsidR="00000000" w:rsidDel="00000000" w:rsidP="00000000" w:rsidRDefault="00000000" w:rsidRPr="00000000" w14:paraId="000002A9">
      <w:pPr>
        <w:rPr>
          <w:sz w:val="20"/>
          <w:szCs w:val="20"/>
        </w:rPr>
      </w:pPr>
      <w:r w:rsidDel="00000000" w:rsidR="00000000" w:rsidRPr="00000000">
        <w:rPr>
          <w:sz w:val="20"/>
          <w:szCs w:val="20"/>
          <w:rtl w:val="0"/>
        </w:rPr>
        <w:t xml:space="preserve">[NEXT SCREEN]</w:t>
      </w:r>
    </w:p>
    <w:p w:rsidR="00000000" w:rsidDel="00000000" w:rsidP="00000000" w:rsidRDefault="00000000" w:rsidRPr="00000000" w14:paraId="000002AA">
      <w:pPr>
        <w:rPr>
          <w:sz w:val="20"/>
          <w:szCs w:val="20"/>
        </w:rPr>
      </w:pPr>
      <w:r w:rsidDel="00000000" w:rsidR="00000000" w:rsidRPr="00000000">
        <w:rPr>
          <w:sz w:val="20"/>
          <w:szCs w:val="20"/>
          <w:rtl w:val="0"/>
        </w:rPr>
        <w:t xml:space="preserve"> </w:t>
      </w:r>
    </w:p>
    <w:p w:rsidR="00000000" w:rsidDel="00000000" w:rsidP="00000000" w:rsidRDefault="00000000" w:rsidRPr="00000000" w14:paraId="000002AB">
      <w:pPr>
        <w:rPr>
          <w:sz w:val="20"/>
          <w:szCs w:val="20"/>
        </w:rPr>
      </w:pPr>
      <w:r w:rsidDel="00000000" w:rsidR="00000000" w:rsidRPr="00000000">
        <w:rPr>
          <w:sz w:val="20"/>
          <w:szCs w:val="20"/>
          <w:rtl w:val="0"/>
        </w:rPr>
        <w:t xml:space="preserve">Supreme Court justices are appointed by the President of the United States. How many of the current nine justices do you think were appointed by Republican presidents?</w:t>
      </w:r>
    </w:p>
    <w:p w:rsidR="00000000" w:rsidDel="00000000" w:rsidP="00000000" w:rsidRDefault="00000000" w:rsidRPr="00000000" w14:paraId="000002AC">
      <w:pPr>
        <w:rPr>
          <w:sz w:val="20"/>
          <w:szCs w:val="20"/>
        </w:rPr>
      </w:pPr>
      <w:r w:rsidDel="00000000" w:rsidR="00000000" w:rsidRPr="00000000">
        <w:rPr>
          <w:sz w:val="20"/>
          <w:szCs w:val="20"/>
          <w:rtl w:val="0"/>
        </w:rPr>
        <w:t xml:space="preserve"> </w:t>
      </w:r>
    </w:p>
    <w:p w:rsidR="00000000" w:rsidDel="00000000" w:rsidP="00000000" w:rsidRDefault="00000000" w:rsidRPr="00000000" w14:paraId="000002AD">
      <w:pPr>
        <w:rPr>
          <w:sz w:val="20"/>
          <w:szCs w:val="20"/>
        </w:rPr>
      </w:pPr>
      <w:r w:rsidDel="00000000" w:rsidR="00000000" w:rsidRPr="00000000">
        <w:rPr>
          <w:sz w:val="20"/>
          <w:szCs w:val="20"/>
          <w:rtl w:val="0"/>
        </w:rPr>
        <w:t xml:space="preserve">1      </w:t>
        <w:tab/>
        <w:t xml:space="preserve">9 out of 9</w:t>
      </w:r>
    </w:p>
    <w:p w:rsidR="00000000" w:rsidDel="00000000" w:rsidP="00000000" w:rsidRDefault="00000000" w:rsidRPr="00000000" w14:paraId="000002AE">
      <w:pPr>
        <w:rPr>
          <w:sz w:val="20"/>
          <w:szCs w:val="20"/>
        </w:rPr>
      </w:pPr>
      <w:r w:rsidDel="00000000" w:rsidR="00000000" w:rsidRPr="00000000">
        <w:rPr>
          <w:sz w:val="20"/>
          <w:szCs w:val="20"/>
          <w:rtl w:val="0"/>
        </w:rPr>
        <w:t xml:space="preserve">2      </w:t>
        <w:tab/>
        <w:t xml:space="preserve">8 out of 9</w:t>
      </w:r>
    </w:p>
    <w:p w:rsidR="00000000" w:rsidDel="00000000" w:rsidP="00000000" w:rsidRDefault="00000000" w:rsidRPr="00000000" w14:paraId="000002AF">
      <w:pPr>
        <w:rPr>
          <w:sz w:val="20"/>
          <w:szCs w:val="20"/>
        </w:rPr>
      </w:pPr>
      <w:r w:rsidDel="00000000" w:rsidR="00000000" w:rsidRPr="00000000">
        <w:rPr>
          <w:sz w:val="20"/>
          <w:szCs w:val="20"/>
          <w:rtl w:val="0"/>
        </w:rPr>
        <w:t xml:space="preserve">3      </w:t>
        <w:tab/>
        <w:t xml:space="preserve">7 out of 9</w:t>
      </w:r>
    </w:p>
    <w:p w:rsidR="00000000" w:rsidDel="00000000" w:rsidP="00000000" w:rsidRDefault="00000000" w:rsidRPr="00000000" w14:paraId="000002B0">
      <w:pPr>
        <w:rPr>
          <w:sz w:val="20"/>
          <w:szCs w:val="20"/>
        </w:rPr>
      </w:pPr>
      <w:r w:rsidDel="00000000" w:rsidR="00000000" w:rsidRPr="00000000">
        <w:rPr>
          <w:sz w:val="20"/>
          <w:szCs w:val="20"/>
          <w:rtl w:val="0"/>
        </w:rPr>
        <w:t xml:space="preserve">4      </w:t>
        <w:tab/>
        <w:t xml:space="preserve">6 out of 9</w:t>
      </w:r>
    </w:p>
    <w:p w:rsidR="00000000" w:rsidDel="00000000" w:rsidP="00000000" w:rsidRDefault="00000000" w:rsidRPr="00000000" w14:paraId="000002B1">
      <w:pPr>
        <w:rPr>
          <w:sz w:val="20"/>
          <w:szCs w:val="20"/>
        </w:rPr>
      </w:pPr>
      <w:r w:rsidDel="00000000" w:rsidR="00000000" w:rsidRPr="00000000">
        <w:rPr>
          <w:sz w:val="20"/>
          <w:szCs w:val="20"/>
          <w:rtl w:val="0"/>
        </w:rPr>
        <w:t xml:space="preserve">5      </w:t>
        <w:tab/>
        <w:t xml:space="preserve">5 out of 9</w:t>
      </w:r>
    </w:p>
    <w:p w:rsidR="00000000" w:rsidDel="00000000" w:rsidP="00000000" w:rsidRDefault="00000000" w:rsidRPr="00000000" w14:paraId="000002B2">
      <w:pPr>
        <w:rPr>
          <w:sz w:val="20"/>
          <w:szCs w:val="20"/>
        </w:rPr>
      </w:pPr>
      <w:r w:rsidDel="00000000" w:rsidR="00000000" w:rsidRPr="00000000">
        <w:rPr>
          <w:sz w:val="20"/>
          <w:szCs w:val="20"/>
          <w:rtl w:val="0"/>
        </w:rPr>
        <w:t xml:space="preserve">6      </w:t>
        <w:tab/>
        <w:t xml:space="preserve">4 out of 9</w:t>
      </w:r>
    </w:p>
    <w:p w:rsidR="00000000" w:rsidDel="00000000" w:rsidP="00000000" w:rsidRDefault="00000000" w:rsidRPr="00000000" w14:paraId="000002B3">
      <w:pPr>
        <w:rPr>
          <w:sz w:val="20"/>
          <w:szCs w:val="20"/>
        </w:rPr>
      </w:pPr>
      <w:r w:rsidDel="00000000" w:rsidR="00000000" w:rsidRPr="00000000">
        <w:rPr>
          <w:sz w:val="20"/>
          <w:szCs w:val="20"/>
          <w:rtl w:val="0"/>
        </w:rPr>
        <w:t xml:space="preserve">7      </w:t>
        <w:tab/>
        <w:t xml:space="preserve">3 out of 9</w:t>
      </w:r>
    </w:p>
    <w:p w:rsidR="00000000" w:rsidDel="00000000" w:rsidP="00000000" w:rsidRDefault="00000000" w:rsidRPr="00000000" w14:paraId="000002B4">
      <w:pPr>
        <w:rPr>
          <w:sz w:val="20"/>
          <w:szCs w:val="20"/>
        </w:rPr>
      </w:pPr>
      <w:r w:rsidDel="00000000" w:rsidR="00000000" w:rsidRPr="00000000">
        <w:rPr>
          <w:sz w:val="20"/>
          <w:szCs w:val="20"/>
          <w:rtl w:val="0"/>
        </w:rPr>
        <w:t xml:space="preserve">8      </w:t>
        <w:tab/>
        <w:t xml:space="preserve">2 out of 9</w:t>
      </w:r>
    </w:p>
    <w:p w:rsidR="00000000" w:rsidDel="00000000" w:rsidP="00000000" w:rsidRDefault="00000000" w:rsidRPr="00000000" w14:paraId="000002B5">
      <w:pPr>
        <w:rPr>
          <w:sz w:val="20"/>
          <w:szCs w:val="20"/>
        </w:rPr>
      </w:pPr>
      <w:r w:rsidDel="00000000" w:rsidR="00000000" w:rsidRPr="00000000">
        <w:rPr>
          <w:sz w:val="20"/>
          <w:szCs w:val="20"/>
          <w:rtl w:val="0"/>
        </w:rPr>
        <w:t xml:space="preserve">9      </w:t>
        <w:tab/>
        <w:t xml:space="preserve">1 out of 9</w:t>
      </w:r>
    </w:p>
    <w:p w:rsidR="00000000" w:rsidDel="00000000" w:rsidP="00000000" w:rsidRDefault="00000000" w:rsidRPr="00000000" w14:paraId="000002B6">
      <w:pPr>
        <w:rPr>
          <w:sz w:val="20"/>
          <w:szCs w:val="20"/>
        </w:rPr>
      </w:pPr>
      <w:r w:rsidDel="00000000" w:rsidR="00000000" w:rsidRPr="00000000">
        <w:rPr>
          <w:sz w:val="20"/>
          <w:szCs w:val="20"/>
          <w:rtl w:val="0"/>
        </w:rPr>
        <w:t xml:space="preserve">10    </w:t>
        <w:tab/>
        <w:t xml:space="preserve">0 out of 9</w:t>
      </w:r>
    </w:p>
    <w:p w:rsidR="00000000" w:rsidDel="00000000" w:rsidP="00000000" w:rsidRDefault="00000000" w:rsidRPr="00000000" w14:paraId="000002B7">
      <w:pPr>
        <w:rPr>
          <w:sz w:val="20"/>
          <w:szCs w:val="20"/>
        </w:rPr>
      </w:pPr>
      <w:r w:rsidDel="00000000" w:rsidR="00000000" w:rsidRPr="00000000">
        <w:rPr>
          <w:sz w:val="20"/>
          <w:szCs w:val="20"/>
          <w:rtl w:val="0"/>
        </w:rPr>
        <w:t xml:space="preserve"> </w:t>
      </w:r>
    </w:p>
    <w:p w:rsidR="00000000" w:rsidDel="00000000" w:rsidP="00000000" w:rsidRDefault="00000000" w:rsidRPr="00000000" w14:paraId="000002B8">
      <w:pPr>
        <w:rPr>
          <w:sz w:val="20"/>
          <w:szCs w:val="20"/>
        </w:rPr>
      </w:pPr>
      <w:r w:rsidDel="00000000" w:rsidR="00000000" w:rsidRPr="00000000">
        <w:rPr>
          <w:sz w:val="20"/>
          <w:szCs w:val="20"/>
          <w:rtl w:val="0"/>
        </w:rPr>
        <w:t xml:space="preserve">How much do you think the political party of the appointing president </w:t>
      </w:r>
      <w:commentRangeStart w:id="36"/>
      <w:r w:rsidDel="00000000" w:rsidR="00000000" w:rsidRPr="00000000">
        <w:rPr>
          <w:sz w:val="20"/>
          <w:szCs w:val="20"/>
          <w:rtl w:val="0"/>
        </w:rPr>
        <w:t xml:space="preserve">affects</w:t>
      </w:r>
      <w:commentRangeEnd w:id="36"/>
      <w:r w:rsidDel="00000000" w:rsidR="00000000" w:rsidRPr="00000000">
        <w:commentReference w:id="36"/>
      </w:r>
      <w:r w:rsidDel="00000000" w:rsidR="00000000" w:rsidRPr="00000000">
        <w:rPr>
          <w:sz w:val="20"/>
          <w:szCs w:val="20"/>
          <w:rtl w:val="0"/>
        </w:rPr>
        <w:t xml:space="preserve"> how Supreme Court justices decide cases?</w:t>
      </w:r>
    </w:p>
    <w:p w:rsidR="00000000" w:rsidDel="00000000" w:rsidP="00000000" w:rsidRDefault="00000000" w:rsidRPr="00000000" w14:paraId="000002B9">
      <w:pPr>
        <w:rPr>
          <w:sz w:val="20"/>
          <w:szCs w:val="20"/>
        </w:rPr>
      </w:pPr>
      <w:r w:rsidDel="00000000" w:rsidR="00000000" w:rsidRPr="00000000">
        <w:rPr>
          <w:sz w:val="20"/>
          <w:szCs w:val="20"/>
          <w:rtl w:val="0"/>
        </w:rPr>
        <w:t xml:space="preserve"> </w:t>
      </w:r>
    </w:p>
    <w:p w:rsidR="00000000" w:rsidDel="00000000" w:rsidP="00000000" w:rsidRDefault="00000000" w:rsidRPr="00000000" w14:paraId="000002BA">
      <w:pPr>
        <w:rPr>
          <w:sz w:val="20"/>
          <w:szCs w:val="20"/>
        </w:rPr>
      </w:pPr>
      <w:r w:rsidDel="00000000" w:rsidR="00000000" w:rsidRPr="00000000">
        <w:rPr>
          <w:sz w:val="20"/>
          <w:szCs w:val="20"/>
          <w:rtl w:val="0"/>
        </w:rPr>
        <w:t xml:space="preserve">1      </w:t>
        <w:tab/>
        <w:t xml:space="preserve">A great deal</w:t>
      </w:r>
    </w:p>
    <w:p w:rsidR="00000000" w:rsidDel="00000000" w:rsidP="00000000" w:rsidRDefault="00000000" w:rsidRPr="00000000" w14:paraId="000002BB">
      <w:pPr>
        <w:rPr>
          <w:sz w:val="20"/>
          <w:szCs w:val="20"/>
        </w:rPr>
      </w:pPr>
      <w:r w:rsidDel="00000000" w:rsidR="00000000" w:rsidRPr="00000000">
        <w:rPr>
          <w:sz w:val="20"/>
          <w:szCs w:val="20"/>
          <w:rtl w:val="0"/>
        </w:rPr>
        <w:t xml:space="preserve">2      </w:t>
        <w:tab/>
        <w:t xml:space="preserve">A lot</w:t>
      </w:r>
    </w:p>
    <w:p w:rsidR="00000000" w:rsidDel="00000000" w:rsidP="00000000" w:rsidRDefault="00000000" w:rsidRPr="00000000" w14:paraId="000002BC">
      <w:pPr>
        <w:rPr>
          <w:sz w:val="20"/>
          <w:szCs w:val="20"/>
        </w:rPr>
      </w:pPr>
      <w:r w:rsidDel="00000000" w:rsidR="00000000" w:rsidRPr="00000000">
        <w:rPr>
          <w:sz w:val="20"/>
          <w:szCs w:val="20"/>
          <w:rtl w:val="0"/>
        </w:rPr>
        <w:t xml:space="preserve">3      </w:t>
        <w:tab/>
        <w:t xml:space="preserve">A moderate amount</w:t>
      </w:r>
    </w:p>
    <w:p w:rsidR="00000000" w:rsidDel="00000000" w:rsidP="00000000" w:rsidRDefault="00000000" w:rsidRPr="00000000" w14:paraId="000002BD">
      <w:pPr>
        <w:rPr>
          <w:sz w:val="20"/>
          <w:szCs w:val="20"/>
        </w:rPr>
      </w:pPr>
      <w:r w:rsidDel="00000000" w:rsidR="00000000" w:rsidRPr="00000000">
        <w:rPr>
          <w:sz w:val="20"/>
          <w:szCs w:val="20"/>
          <w:rtl w:val="0"/>
        </w:rPr>
        <w:t xml:space="preserve">4      </w:t>
        <w:tab/>
        <w:t xml:space="preserve">A little</w:t>
      </w:r>
    </w:p>
    <w:p w:rsidR="00000000" w:rsidDel="00000000" w:rsidP="00000000" w:rsidRDefault="00000000" w:rsidRPr="00000000" w14:paraId="000002BE">
      <w:pPr>
        <w:rPr>
          <w:sz w:val="20"/>
          <w:szCs w:val="20"/>
        </w:rPr>
      </w:pPr>
      <w:r w:rsidDel="00000000" w:rsidR="00000000" w:rsidRPr="00000000">
        <w:rPr>
          <w:sz w:val="20"/>
          <w:szCs w:val="20"/>
          <w:rtl w:val="0"/>
        </w:rPr>
        <w:t xml:space="preserve">5      </w:t>
        <w:tab/>
        <w:t xml:space="preserve">Not at all</w:t>
      </w:r>
    </w:p>
    <w:p w:rsidR="00000000" w:rsidDel="00000000" w:rsidP="00000000" w:rsidRDefault="00000000" w:rsidRPr="00000000" w14:paraId="000002BF">
      <w:pPr>
        <w:rPr>
          <w:sz w:val="20"/>
          <w:szCs w:val="20"/>
        </w:rPr>
      </w:pPr>
      <w:r w:rsidDel="00000000" w:rsidR="00000000" w:rsidRPr="00000000">
        <w:rPr>
          <w:sz w:val="20"/>
          <w:szCs w:val="20"/>
          <w:rtl w:val="0"/>
        </w:rPr>
        <w:t xml:space="preserve"> </w:t>
      </w:r>
    </w:p>
    <w:p w:rsidR="00000000" w:rsidDel="00000000" w:rsidP="00000000" w:rsidRDefault="00000000" w:rsidRPr="00000000" w14:paraId="000002C0">
      <w:pPr>
        <w:rPr>
          <w:sz w:val="20"/>
          <w:szCs w:val="20"/>
        </w:rPr>
      </w:pPr>
      <w:r w:rsidDel="00000000" w:rsidR="00000000" w:rsidRPr="00000000">
        <w:rPr>
          <w:sz w:val="20"/>
          <w:szCs w:val="20"/>
          <w:rtl w:val="0"/>
        </w:rPr>
        <w:t xml:space="preserve"> </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rPr>
          <w:sz w:val="20"/>
          <w:szCs w:val="20"/>
        </w:rPr>
      </w:pPr>
      <w:r w:rsidDel="00000000" w:rsidR="00000000" w:rsidRPr="00000000">
        <w:rPr>
          <w:sz w:val="20"/>
          <w:szCs w:val="20"/>
          <w:rtl w:val="0"/>
        </w:rPr>
        <w:t xml:space="preserve"> </w:t>
      </w:r>
    </w:p>
    <w:p w:rsidR="00000000" w:rsidDel="00000000" w:rsidP="00000000" w:rsidRDefault="00000000" w:rsidRPr="00000000" w14:paraId="000002C3">
      <w:pPr>
        <w:rPr>
          <w:sz w:val="20"/>
          <w:szCs w:val="20"/>
        </w:rPr>
      </w:pPr>
      <w:r w:rsidDel="00000000" w:rsidR="00000000" w:rsidRPr="00000000">
        <w:rPr>
          <w:sz w:val="20"/>
          <w:szCs w:val="20"/>
          <w:rtl w:val="0"/>
        </w:rPr>
        <w:t xml:space="preserve">[NEXT SCREEN]</w:t>
      </w:r>
    </w:p>
    <w:p w:rsidR="00000000" w:rsidDel="00000000" w:rsidP="00000000" w:rsidRDefault="00000000" w:rsidRPr="00000000" w14:paraId="000002C4">
      <w:pPr>
        <w:rPr>
          <w:sz w:val="20"/>
          <w:szCs w:val="20"/>
        </w:rPr>
      </w:pPr>
      <w:r w:rsidDel="00000000" w:rsidR="00000000" w:rsidRPr="00000000">
        <w:rPr>
          <w:sz w:val="20"/>
          <w:szCs w:val="20"/>
          <w:rtl w:val="0"/>
        </w:rPr>
        <w:t xml:space="preserve"> </w:t>
      </w:r>
    </w:p>
    <w:p w:rsidR="00000000" w:rsidDel="00000000" w:rsidP="00000000" w:rsidRDefault="00000000" w:rsidRPr="00000000" w14:paraId="000002C5">
      <w:pPr>
        <w:rPr>
          <w:sz w:val="20"/>
          <w:szCs w:val="20"/>
        </w:rPr>
      </w:pPr>
      <w:r w:rsidDel="00000000" w:rsidR="00000000" w:rsidRPr="00000000">
        <w:rPr>
          <w:sz w:val="20"/>
          <w:szCs w:val="20"/>
          <w:rtl w:val="0"/>
        </w:rPr>
        <w:t xml:space="preserve">How much do you approve of the performance of the Supreme Court?</w:t>
      </w:r>
    </w:p>
    <w:p w:rsidR="00000000" w:rsidDel="00000000" w:rsidP="00000000" w:rsidRDefault="00000000" w:rsidRPr="00000000" w14:paraId="000002C6">
      <w:pPr>
        <w:rPr>
          <w:sz w:val="20"/>
          <w:szCs w:val="20"/>
        </w:rPr>
      </w:pPr>
      <w:r w:rsidDel="00000000" w:rsidR="00000000" w:rsidRPr="00000000">
        <w:rPr>
          <w:sz w:val="20"/>
          <w:szCs w:val="20"/>
          <w:rtl w:val="0"/>
        </w:rPr>
        <w:t xml:space="preserve"> </w:t>
      </w:r>
    </w:p>
    <w:p w:rsidR="00000000" w:rsidDel="00000000" w:rsidP="00000000" w:rsidRDefault="00000000" w:rsidRPr="00000000" w14:paraId="000002C7">
      <w:pPr>
        <w:rPr>
          <w:sz w:val="20"/>
          <w:szCs w:val="20"/>
        </w:rPr>
      </w:pPr>
      <w:r w:rsidDel="00000000" w:rsidR="00000000" w:rsidRPr="00000000">
        <w:rPr>
          <w:sz w:val="20"/>
          <w:szCs w:val="20"/>
          <w:rtl w:val="0"/>
        </w:rPr>
        <w:t xml:space="preserve">1      </w:t>
        <w:tab/>
        <w:t xml:space="preserve">Strongly approve</w:t>
      </w:r>
    </w:p>
    <w:p w:rsidR="00000000" w:rsidDel="00000000" w:rsidP="00000000" w:rsidRDefault="00000000" w:rsidRPr="00000000" w14:paraId="000002C8">
      <w:pPr>
        <w:rPr>
          <w:sz w:val="20"/>
          <w:szCs w:val="20"/>
        </w:rPr>
      </w:pPr>
      <w:r w:rsidDel="00000000" w:rsidR="00000000" w:rsidRPr="00000000">
        <w:rPr>
          <w:sz w:val="20"/>
          <w:szCs w:val="20"/>
          <w:rtl w:val="0"/>
        </w:rPr>
        <w:t xml:space="preserve">2      </w:t>
        <w:tab/>
        <w:t xml:space="preserve">Somewhat approve</w:t>
      </w:r>
    </w:p>
    <w:p w:rsidR="00000000" w:rsidDel="00000000" w:rsidP="00000000" w:rsidRDefault="00000000" w:rsidRPr="00000000" w14:paraId="000002C9">
      <w:pPr>
        <w:rPr>
          <w:sz w:val="20"/>
          <w:szCs w:val="20"/>
        </w:rPr>
      </w:pPr>
      <w:r w:rsidDel="00000000" w:rsidR="00000000" w:rsidRPr="00000000">
        <w:rPr>
          <w:sz w:val="20"/>
          <w:szCs w:val="20"/>
          <w:rtl w:val="0"/>
        </w:rPr>
        <w:t xml:space="preserve">3      </w:t>
        <w:tab/>
        <w:t xml:space="preserve">Neither approve nor disapprove</w:t>
      </w:r>
    </w:p>
    <w:p w:rsidR="00000000" w:rsidDel="00000000" w:rsidP="00000000" w:rsidRDefault="00000000" w:rsidRPr="00000000" w14:paraId="000002CA">
      <w:pPr>
        <w:rPr>
          <w:sz w:val="20"/>
          <w:szCs w:val="20"/>
        </w:rPr>
      </w:pPr>
      <w:r w:rsidDel="00000000" w:rsidR="00000000" w:rsidRPr="00000000">
        <w:rPr>
          <w:sz w:val="20"/>
          <w:szCs w:val="20"/>
          <w:rtl w:val="0"/>
        </w:rPr>
        <w:t xml:space="preserve">4      </w:t>
        <w:tab/>
        <w:t xml:space="preserve">Somewhat disapprove</w:t>
      </w:r>
    </w:p>
    <w:p w:rsidR="00000000" w:rsidDel="00000000" w:rsidP="00000000" w:rsidRDefault="00000000" w:rsidRPr="00000000" w14:paraId="000002CB">
      <w:pPr>
        <w:rPr>
          <w:sz w:val="20"/>
          <w:szCs w:val="20"/>
        </w:rPr>
      </w:pPr>
      <w:r w:rsidDel="00000000" w:rsidR="00000000" w:rsidRPr="00000000">
        <w:rPr>
          <w:sz w:val="20"/>
          <w:szCs w:val="20"/>
          <w:rtl w:val="0"/>
        </w:rPr>
        <w:t xml:space="preserve">5      </w:t>
        <w:tab/>
        <w:t xml:space="preserve">Strongly disapprove</w:t>
      </w:r>
    </w:p>
    <w:p w:rsidR="00000000" w:rsidDel="00000000" w:rsidP="00000000" w:rsidRDefault="00000000" w:rsidRPr="00000000" w14:paraId="000002CC">
      <w:pPr>
        <w:rPr>
          <w:sz w:val="20"/>
          <w:szCs w:val="20"/>
        </w:rPr>
      </w:pPr>
      <w:r w:rsidDel="00000000" w:rsidR="00000000" w:rsidRPr="00000000">
        <w:rPr>
          <w:sz w:val="20"/>
          <w:szCs w:val="20"/>
          <w:rtl w:val="0"/>
        </w:rPr>
        <w:t xml:space="preserve"> </w:t>
      </w:r>
    </w:p>
    <w:p w:rsidR="00000000" w:rsidDel="00000000" w:rsidP="00000000" w:rsidRDefault="00000000" w:rsidRPr="00000000" w14:paraId="000002CD">
      <w:pPr>
        <w:rPr>
          <w:sz w:val="20"/>
          <w:szCs w:val="20"/>
        </w:rPr>
      </w:pPr>
      <w:r w:rsidDel="00000000" w:rsidR="00000000" w:rsidRPr="00000000">
        <w:rPr>
          <w:sz w:val="20"/>
          <w:szCs w:val="20"/>
          <w:rtl w:val="0"/>
        </w:rPr>
        <w:t xml:space="preserve">[NEXT SCREEN]</w:t>
      </w:r>
    </w:p>
    <w:p w:rsidR="00000000" w:rsidDel="00000000" w:rsidP="00000000" w:rsidRDefault="00000000" w:rsidRPr="00000000" w14:paraId="000002CE">
      <w:pPr>
        <w:rPr>
          <w:sz w:val="20"/>
          <w:szCs w:val="20"/>
        </w:rPr>
      </w:pPr>
      <w:r w:rsidDel="00000000" w:rsidR="00000000" w:rsidRPr="00000000">
        <w:rPr>
          <w:sz w:val="20"/>
          <w:szCs w:val="20"/>
          <w:rtl w:val="0"/>
        </w:rPr>
        <w:t xml:space="preserve"> </w:t>
      </w:r>
    </w:p>
    <w:p w:rsidR="00000000" w:rsidDel="00000000" w:rsidP="00000000" w:rsidRDefault="00000000" w:rsidRPr="00000000" w14:paraId="000002CF">
      <w:pPr>
        <w:rPr>
          <w:sz w:val="20"/>
          <w:szCs w:val="20"/>
        </w:rPr>
      </w:pPr>
      <w:r w:rsidDel="00000000" w:rsidR="00000000" w:rsidRPr="00000000">
        <w:rPr>
          <w:sz w:val="20"/>
          <w:szCs w:val="20"/>
          <w:rtl w:val="0"/>
        </w:rPr>
        <w:t xml:space="preserve">Do you agree or disagree with the following statement?</w:t>
      </w:r>
    </w:p>
    <w:p w:rsidR="00000000" w:rsidDel="00000000" w:rsidP="00000000" w:rsidRDefault="00000000" w:rsidRPr="00000000" w14:paraId="000002D0">
      <w:pPr>
        <w:rPr>
          <w:sz w:val="20"/>
          <w:szCs w:val="20"/>
        </w:rPr>
      </w:pPr>
      <w:r w:rsidDel="00000000" w:rsidR="00000000" w:rsidRPr="00000000">
        <w:rPr>
          <w:sz w:val="20"/>
          <w:szCs w:val="20"/>
          <w:rtl w:val="0"/>
        </w:rPr>
        <w:t xml:space="preserve"> </w:t>
      </w:r>
    </w:p>
    <w:p w:rsidR="00000000" w:rsidDel="00000000" w:rsidP="00000000" w:rsidRDefault="00000000" w:rsidRPr="00000000" w14:paraId="000002D1">
      <w:pPr>
        <w:rPr>
          <w:sz w:val="20"/>
          <w:szCs w:val="20"/>
        </w:rPr>
      </w:pPr>
      <w:r w:rsidDel="00000000" w:rsidR="00000000" w:rsidRPr="00000000">
        <w:rPr>
          <w:sz w:val="20"/>
          <w:szCs w:val="20"/>
          <w:rtl w:val="0"/>
        </w:rPr>
        <w:t xml:space="preserve">Judges on the U.S. Supreme Court who consistently make decisions at odds with what a majority of the people want should be removed from their position as judge.</w:t>
      </w:r>
    </w:p>
    <w:p w:rsidR="00000000" w:rsidDel="00000000" w:rsidP="00000000" w:rsidRDefault="00000000" w:rsidRPr="00000000" w14:paraId="000002D2">
      <w:pPr>
        <w:rPr>
          <w:sz w:val="20"/>
          <w:szCs w:val="20"/>
        </w:rPr>
      </w:pPr>
      <w:r w:rsidDel="00000000" w:rsidR="00000000" w:rsidRPr="00000000">
        <w:rPr>
          <w:sz w:val="20"/>
          <w:szCs w:val="20"/>
          <w:rtl w:val="0"/>
        </w:rPr>
        <w:t xml:space="preserve"> </w:t>
      </w:r>
    </w:p>
    <w:p w:rsidR="00000000" w:rsidDel="00000000" w:rsidP="00000000" w:rsidRDefault="00000000" w:rsidRPr="00000000" w14:paraId="000002D3">
      <w:pPr>
        <w:rPr>
          <w:sz w:val="20"/>
          <w:szCs w:val="20"/>
        </w:rPr>
      </w:pPr>
      <w:commentRangeStart w:id="37"/>
      <w:r w:rsidDel="00000000" w:rsidR="00000000" w:rsidRPr="00000000">
        <w:rPr>
          <w:sz w:val="20"/>
          <w:szCs w:val="20"/>
          <w:rtl w:val="0"/>
        </w:rPr>
        <w:t xml:space="preserve">1      </w:t>
        <w:tab/>
        <w:t xml:space="preserve">Strongly agree</w:t>
      </w:r>
    </w:p>
    <w:p w:rsidR="00000000" w:rsidDel="00000000" w:rsidP="00000000" w:rsidRDefault="00000000" w:rsidRPr="00000000" w14:paraId="000002D4">
      <w:pPr>
        <w:rPr>
          <w:sz w:val="20"/>
          <w:szCs w:val="20"/>
        </w:rPr>
      </w:pPr>
      <w:r w:rsidDel="00000000" w:rsidR="00000000" w:rsidRPr="00000000">
        <w:rPr>
          <w:sz w:val="20"/>
          <w:szCs w:val="20"/>
          <w:rtl w:val="0"/>
        </w:rPr>
        <w:t xml:space="preserve">2      </w:t>
        <w:tab/>
        <w:t xml:space="preserve">Somewhat agree</w:t>
      </w:r>
    </w:p>
    <w:p w:rsidR="00000000" w:rsidDel="00000000" w:rsidP="00000000" w:rsidRDefault="00000000" w:rsidRPr="00000000" w14:paraId="000002D5">
      <w:pPr>
        <w:rPr>
          <w:sz w:val="20"/>
          <w:szCs w:val="20"/>
        </w:rPr>
      </w:pPr>
      <w:r w:rsidDel="00000000" w:rsidR="00000000" w:rsidRPr="00000000">
        <w:rPr>
          <w:sz w:val="20"/>
          <w:szCs w:val="20"/>
          <w:rtl w:val="0"/>
        </w:rPr>
        <w:t xml:space="preserve">3      </w:t>
        <w:tab/>
        <w:t xml:space="preserve">Neither agree nor disagree</w:t>
      </w:r>
    </w:p>
    <w:p w:rsidR="00000000" w:rsidDel="00000000" w:rsidP="00000000" w:rsidRDefault="00000000" w:rsidRPr="00000000" w14:paraId="000002D6">
      <w:pPr>
        <w:rPr>
          <w:sz w:val="20"/>
          <w:szCs w:val="20"/>
        </w:rPr>
      </w:pPr>
      <w:r w:rsidDel="00000000" w:rsidR="00000000" w:rsidRPr="00000000">
        <w:rPr>
          <w:sz w:val="20"/>
          <w:szCs w:val="20"/>
          <w:rtl w:val="0"/>
        </w:rPr>
        <w:t xml:space="preserve">4      </w:t>
        <w:tab/>
        <w:t xml:space="preserve">Somewhat disagree</w:t>
      </w:r>
    </w:p>
    <w:p w:rsidR="00000000" w:rsidDel="00000000" w:rsidP="00000000" w:rsidRDefault="00000000" w:rsidRPr="00000000" w14:paraId="000002D7">
      <w:pPr>
        <w:rPr>
          <w:sz w:val="20"/>
          <w:szCs w:val="20"/>
        </w:rPr>
      </w:pPr>
      <w:r w:rsidDel="00000000" w:rsidR="00000000" w:rsidRPr="00000000">
        <w:rPr>
          <w:sz w:val="20"/>
          <w:szCs w:val="20"/>
          <w:rtl w:val="0"/>
        </w:rPr>
        <w:t xml:space="preserve">5      </w:t>
        <w:tab/>
        <w:t xml:space="preserve">Strongly disagree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D8">
      <w:pPr>
        <w:rPr>
          <w:sz w:val="20"/>
          <w:szCs w:val="20"/>
        </w:rPr>
      </w:pPr>
      <w:r w:rsidDel="00000000" w:rsidR="00000000" w:rsidRPr="00000000">
        <w:rPr>
          <w:sz w:val="20"/>
          <w:szCs w:val="20"/>
          <w:rtl w:val="0"/>
        </w:rPr>
        <w:t xml:space="preserve"> </w:t>
      </w:r>
    </w:p>
    <w:p w:rsidR="00000000" w:rsidDel="00000000" w:rsidP="00000000" w:rsidRDefault="00000000" w:rsidRPr="00000000" w14:paraId="000002D9">
      <w:pPr>
        <w:rPr>
          <w:sz w:val="20"/>
          <w:szCs w:val="20"/>
        </w:rPr>
      </w:pPr>
      <w:r w:rsidDel="00000000" w:rsidR="00000000" w:rsidRPr="00000000">
        <w:rPr>
          <w:sz w:val="20"/>
          <w:szCs w:val="20"/>
          <w:rtl w:val="0"/>
        </w:rPr>
        <w:t xml:space="preserve">[NEXT SCREEN]</w:t>
      </w:r>
    </w:p>
    <w:p w:rsidR="00000000" w:rsidDel="00000000" w:rsidP="00000000" w:rsidRDefault="00000000" w:rsidRPr="00000000" w14:paraId="000002DA">
      <w:pPr>
        <w:rPr>
          <w:sz w:val="20"/>
          <w:szCs w:val="20"/>
        </w:rPr>
      </w:pPr>
      <w:r w:rsidDel="00000000" w:rsidR="00000000" w:rsidRPr="00000000">
        <w:rPr>
          <w:sz w:val="20"/>
          <w:szCs w:val="20"/>
          <w:rtl w:val="0"/>
        </w:rPr>
        <w:t xml:space="preserve"> </w:t>
      </w:r>
    </w:p>
    <w:p w:rsidR="00000000" w:rsidDel="00000000" w:rsidP="00000000" w:rsidRDefault="00000000" w:rsidRPr="00000000" w14:paraId="000002DB">
      <w:pPr>
        <w:rPr>
          <w:sz w:val="20"/>
          <w:szCs w:val="20"/>
        </w:rPr>
      </w:pPr>
      <w:r w:rsidDel="00000000" w:rsidR="00000000" w:rsidRPr="00000000">
        <w:rPr>
          <w:sz w:val="20"/>
          <w:szCs w:val="20"/>
          <w:rtl w:val="0"/>
        </w:rPr>
        <w:t xml:space="preserve">Do you agree or disagree with the following statements?</w:t>
      </w:r>
    </w:p>
    <w:p w:rsidR="00000000" w:rsidDel="00000000" w:rsidP="00000000" w:rsidRDefault="00000000" w:rsidRPr="00000000" w14:paraId="000002DC">
      <w:pPr>
        <w:rPr>
          <w:sz w:val="20"/>
          <w:szCs w:val="20"/>
        </w:rPr>
      </w:pPr>
      <w:r w:rsidDel="00000000" w:rsidR="00000000" w:rsidRPr="00000000">
        <w:rPr>
          <w:sz w:val="20"/>
          <w:szCs w:val="20"/>
          <w:rtl w:val="0"/>
        </w:rPr>
        <w:t xml:space="preserve"> </w:t>
      </w:r>
    </w:p>
    <w:p w:rsidR="00000000" w:rsidDel="00000000" w:rsidP="00000000" w:rsidRDefault="00000000" w:rsidRPr="00000000" w14:paraId="000002DD">
      <w:pPr>
        <w:rPr>
          <w:sz w:val="20"/>
          <w:szCs w:val="20"/>
        </w:rPr>
      </w:pPr>
      <w:r w:rsidDel="00000000" w:rsidR="00000000" w:rsidRPr="00000000">
        <w:rPr>
          <w:sz w:val="20"/>
          <w:szCs w:val="20"/>
          <w:rtl w:val="0"/>
        </w:rPr>
        <w:t xml:space="preserve">The U.S. Supreme Court has become too independent and should be reined in.</w:t>
      </w:r>
    </w:p>
    <w:p w:rsidR="00000000" w:rsidDel="00000000" w:rsidP="00000000" w:rsidRDefault="00000000" w:rsidRPr="00000000" w14:paraId="000002DE">
      <w:pPr>
        <w:rPr>
          <w:sz w:val="20"/>
          <w:szCs w:val="20"/>
        </w:rPr>
      </w:pPr>
      <w:r w:rsidDel="00000000" w:rsidR="00000000" w:rsidRPr="00000000">
        <w:rPr>
          <w:sz w:val="20"/>
          <w:szCs w:val="20"/>
          <w:rtl w:val="0"/>
        </w:rPr>
        <w:t xml:space="preserve">1      </w:t>
        <w:tab/>
        <w:t xml:space="preserve">Strongly Agree</w:t>
      </w:r>
    </w:p>
    <w:p w:rsidR="00000000" w:rsidDel="00000000" w:rsidP="00000000" w:rsidRDefault="00000000" w:rsidRPr="00000000" w14:paraId="000002DF">
      <w:pPr>
        <w:rPr>
          <w:sz w:val="20"/>
          <w:szCs w:val="20"/>
        </w:rPr>
      </w:pPr>
      <w:r w:rsidDel="00000000" w:rsidR="00000000" w:rsidRPr="00000000">
        <w:rPr>
          <w:sz w:val="20"/>
          <w:szCs w:val="20"/>
          <w:rtl w:val="0"/>
        </w:rPr>
        <w:t xml:space="preserve">2      </w:t>
        <w:tab/>
        <w:t xml:space="preserve">Somewhat Agree</w:t>
      </w:r>
    </w:p>
    <w:p w:rsidR="00000000" w:rsidDel="00000000" w:rsidP="00000000" w:rsidRDefault="00000000" w:rsidRPr="00000000" w14:paraId="000002E0">
      <w:pPr>
        <w:rPr>
          <w:sz w:val="20"/>
          <w:szCs w:val="20"/>
        </w:rPr>
      </w:pPr>
      <w:r w:rsidDel="00000000" w:rsidR="00000000" w:rsidRPr="00000000">
        <w:rPr>
          <w:sz w:val="20"/>
          <w:szCs w:val="20"/>
          <w:rtl w:val="0"/>
        </w:rPr>
        <w:t xml:space="preserve">3      </w:t>
        <w:tab/>
        <w:t xml:space="preserve">Neither Agree nor Disagree</w:t>
      </w:r>
    </w:p>
    <w:p w:rsidR="00000000" w:rsidDel="00000000" w:rsidP="00000000" w:rsidRDefault="00000000" w:rsidRPr="00000000" w14:paraId="000002E1">
      <w:pPr>
        <w:rPr>
          <w:sz w:val="20"/>
          <w:szCs w:val="20"/>
        </w:rPr>
      </w:pPr>
      <w:r w:rsidDel="00000000" w:rsidR="00000000" w:rsidRPr="00000000">
        <w:rPr>
          <w:sz w:val="20"/>
          <w:szCs w:val="20"/>
          <w:rtl w:val="0"/>
        </w:rPr>
        <w:t xml:space="preserve">4      </w:t>
        <w:tab/>
        <w:t xml:space="preserve">Somewhat Disagree</w:t>
      </w:r>
    </w:p>
    <w:p w:rsidR="00000000" w:rsidDel="00000000" w:rsidP="00000000" w:rsidRDefault="00000000" w:rsidRPr="00000000" w14:paraId="000002E2">
      <w:pPr>
        <w:rPr>
          <w:sz w:val="20"/>
          <w:szCs w:val="20"/>
        </w:rPr>
      </w:pPr>
      <w:r w:rsidDel="00000000" w:rsidR="00000000" w:rsidRPr="00000000">
        <w:rPr>
          <w:sz w:val="20"/>
          <w:szCs w:val="20"/>
          <w:rtl w:val="0"/>
        </w:rPr>
        <w:t xml:space="preserve">5      </w:t>
        <w:tab/>
        <w:t xml:space="preserve">Strongly Disagree</w:t>
      </w:r>
    </w:p>
    <w:p w:rsidR="00000000" w:rsidDel="00000000" w:rsidP="00000000" w:rsidRDefault="00000000" w:rsidRPr="00000000" w14:paraId="000002E3">
      <w:pPr>
        <w:rPr>
          <w:sz w:val="20"/>
          <w:szCs w:val="20"/>
        </w:rPr>
      </w:pPr>
      <w:r w:rsidDel="00000000" w:rsidR="00000000" w:rsidRPr="00000000">
        <w:rPr>
          <w:sz w:val="20"/>
          <w:szCs w:val="20"/>
          <w:rtl w:val="0"/>
        </w:rPr>
        <w:t xml:space="preserve"> </w:t>
      </w:r>
    </w:p>
    <w:p w:rsidR="00000000" w:rsidDel="00000000" w:rsidP="00000000" w:rsidRDefault="00000000" w:rsidRPr="00000000" w14:paraId="000002E4">
      <w:pPr>
        <w:rPr>
          <w:sz w:val="20"/>
          <w:szCs w:val="20"/>
        </w:rPr>
      </w:pPr>
      <w:r w:rsidDel="00000000" w:rsidR="00000000" w:rsidRPr="00000000">
        <w:rPr>
          <w:sz w:val="20"/>
          <w:szCs w:val="20"/>
          <w:rtl w:val="0"/>
        </w:rPr>
        <w:t xml:space="preserve">[NEXT SCREEN]</w:t>
      </w:r>
    </w:p>
    <w:p w:rsidR="00000000" w:rsidDel="00000000" w:rsidP="00000000" w:rsidRDefault="00000000" w:rsidRPr="00000000" w14:paraId="000002E5">
      <w:pPr>
        <w:rPr>
          <w:sz w:val="20"/>
          <w:szCs w:val="20"/>
        </w:rPr>
      </w:pPr>
      <w:r w:rsidDel="00000000" w:rsidR="00000000" w:rsidRPr="00000000">
        <w:rPr>
          <w:sz w:val="20"/>
          <w:szCs w:val="20"/>
          <w:rtl w:val="0"/>
        </w:rPr>
        <w:t xml:space="preserve"> </w:t>
      </w:r>
    </w:p>
    <w:p w:rsidR="00000000" w:rsidDel="00000000" w:rsidP="00000000" w:rsidRDefault="00000000" w:rsidRPr="00000000" w14:paraId="000002E6">
      <w:pPr>
        <w:rPr>
          <w:sz w:val="20"/>
          <w:szCs w:val="20"/>
        </w:rPr>
      </w:pPr>
      <w:r w:rsidDel="00000000" w:rsidR="00000000" w:rsidRPr="00000000">
        <w:rPr>
          <w:sz w:val="20"/>
          <w:szCs w:val="20"/>
          <w:rtl w:val="0"/>
        </w:rPr>
        <w:t xml:space="preserve">Do you agree or disagree with the following statements?</w:t>
      </w:r>
    </w:p>
    <w:p w:rsidR="00000000" w:rsidDel="00000000" w:rsidP="00000000" w:rsidRDefault="00000000" w:rsidRPr="00000000" w14:paraId="000002E7">
      <w:pPr>
        <w:rPr>
          <w:sz w:val="20"/>
          <w:szCs w:val="20"/>
        </w:rPr>
      </w:pPr>
      <w:r w:rsidDel="00000000" w:rsidR="00000000" w:rsidRPr="00000000">
        <w:rPr>
          <w:sz w:val="20"/>
          <w:szCs w:val="20"/>
          <w:rtl w:val="0"/>
        </w:rPr>
        <w:t xml:space="preserve"> </w:t>
      </w:r>
    </w:p>
    <w:p w:rsidR="00000000" w:rsidDel="00000000" w:rsidP="00000000" w:rsidRDefault="00000000" w:rsidRPr="00000000" w14:paraId="000002E8">
      <w:pPr>
        <w:rPr>
          <w:sz w:val="20"/>
          <w:szCs w:val="20"/>
        </w:rPr>
      </w:pPr>
      <w:r w:rsidDel="00000000" w:rsidR="00000000" w:rsidRPr="00000000">
        <w:rPr>
          <w:sz w:val="20"/>
          <w:szCs w:val="20"/>
          <w:rtl w:val="0"/>
        </w:rPr>
        <w:t xml:space="preserve">If the U.S. Supreme Court started making a lot of decisions that most people disagree with, it might be better to do away with the Supreme Court altogether.</w:t>
      </w:r>
    </w:p>
    <w:p w:rsidR="00000000" w:rsidDel="00000000" w:rsidP="00000000" w:rsidRDefault="00000000" w:rsidRPr="00000000" w14:paraId="000002E9">
      <w:pPr>
        <w:rPr>
          <w:sz w:val="20"/>
          <w:szCs w:val="20"/>
        </w:rPr>
      </w:pPr>
      <w:r w:rsidDel="00000000" w:rsidR="00000000" w:rsidRPr="00000000">
        <w:rPr>
          <w:sz w:val="20"/>
          <w:szCs w:val="20"/>
          <w:rtl w:val="0"/>
        </w:rPr>
        <w:t xml:space="preserve"> </w:t>
      </w:r>
    </w:p>
    <w:p w:rsidR="00000000" w:rsidDel="00000000" w:rsidP="00000000" w:rsidRDefault="00000000" w:rsidRPr="00000000" w14:paraId="000002EA">
      <w:pPr>
        <w:rPr>
          <w:sz w:val="20"/>
          <w:szCs w:val="20"/>
        </w:rPr>
      </w:pPr>
      <w:r w:rsidDel="00000000" w:rsidR="00000000" w:rsidRPr="00000000">
        <w:rPr>
          <w:sz w:val="20"/>
          <w:szCs w:val="20"/>
          <w:rtl w:val="0"/>
        </w:rPr>
        <w:t xml:space="preserve">1      </w:t>
        <w:tab/>
        <w:t xml:space="preserve">Strongly Agree</w:t>
      </w:r>
    </w:p>
    <w:p w:rsidR="00000000" w:rsidDel="00000000" w:rsidP="00000000" w:rsidRDefault="00000000" w:rsidRPr="00000000" w14:paraId="000002EB">
      <w:pPr>
        <w:rPr>
          <w:sz w:val="20"/>
          <w:szCs w:val="20"/>
        </w:rPr>
      </w:pPr>
      <w:r w:rsidDel="00000000" w:rsidR="00000000" w:rsidRPr="00000000">
        <w:rPr>
          <w:sz w:val="20"/>
          <w:szCs w:val="20"/>
          <w:rtl w:val="0"/>
        </w:rPr>
        <w:t xml:space="preserve">2      </w:t>
        <w:tab/>
        <w:t xml:space="preserve">Somewhat Agree</w:t>
      </w:r>
    </w:p>
    <w:p w:rsidR="00000000" w:rsidDel="00000000" w:rsidP="00000000" w:rsidRDefault="00000000" w:rsidRPr="00000000" w14:paraId="000002EC">
      <w:pPr>
        <w:rPr>
          <w:sz w:val="20"/>
          <w:szCs w:val="20"/>
        </w:rPr>
      </w:pPr>
      <w:r w:rsidDel="00000000" w:rsidR="00000000" w:rsidRPr="00000000">
        <w:rPr>
          <w:sz w:val="20"/>
          <w:szCs w:val="20"/>
          <w:rtl w:val="0"/>
        </w:rPr>
        <w:t xml:space="preserve">3      </w:t>
        <w:tab/>
        <w:t xml:space="preserve">Neither Agree nor Disagree</w:t>
      </w:r>
    </w:p>
    <w:p w:rsidR="00000000" w:rsidDel="00000000" w:rsidP="00000000" w:rsidRDefault="00000000" w:rsidRPr="00000000" w14:paraId="000002ED">
      <w:pPr>
        <w:rPr>
          <w:sz w:val="20"/>
          <w:szCs w:val="20"/>
        </w:rPr>
      </w:pPr>
      <w:r w:rsidDel="00000000" w:rsidR="00000000" w:rsidRPr="00000000">
        <w:rPr>
          <w:sz w:val="20"/>
          <w:szCs w:val="20"/>
          <w:rtl w:val="0"/>
        </w:rPr>
        <w:t xml:space="preserve">4      </w:t>
        <w:tab/>
        <w:t xml:space="preserve">Somewhat Disagree</w:t>
      </w:r>
    </w:p>
    <w:p w:rsidR="00000000" w:rsidDel="00000000" w:rsidP="00000000" w:rsidRDefault="00000000" w:rsidRPr="00000000" w14:paraId="000002EE">
      <w:pPr>
        <w:rPr>
          <w:sz w:val="20"/>
          <w:szCs w:val="20"/>
        </w:rPr>
      </w:pPr>
      <w:r w:rsidDel="00000000" w:rsidR="00000000" w:rsidRPr="00000000">
        <w:rPr>
          <w:sz w:val="20"/>
          <w:szCs w:val="20"/>
          <w:rtl w:val="0"/>
        </w:rPr>
        <w:t xml:space="preserve">5      </w:t>
        <w:tab/>
        <w:t xml:space="preserve">Strongly Disagree</w:t>
      </w:r>
    </w:p>
    <w:p w:rsidR="00000000" w:rsidDel="00000000" w:rsidP="00000000" w:rsidRDefault="00000000" w:rsidRPr="00000000" w14:paraId="000002EF">
      <w:pPr>
        <w:rPr>
          <w:sz w:val="20"/>
          <w:szCs w:val="20"/>
        </w:rPr>
      </w:pPr>
      <w:r w:rsidDel="00000000" w:rsidR="00000000" w:rsidRPr="00000000">
        <w:rPr>
          <w:sz w:val="20"/>
          <w:szCs w:val="20"/>
          <w:rtl w:val="0"/>
        </w:rPr>
        <w:t xml:space="preserve"> </w:t>
      </w:r>
    </w:p>
    <w:p w:rsidR="00000000" w:rsidDel="00000000" w:rsidP="00000000" w:rsidRDefault="00000000" w:rsidRPr="00000000" w14:paraId="000002F0">
      <w:pPr>
        <w:rPr>
          <w:sz w:val="20"/>
          <w:szCs w:val="20"/>
        </w:rPr>
      </w:pPr>
      <w:r w:rsidDel="00000000" w:rsidR="00000000" w:rsidRPr="00000000">
        <w:rPr>
          <w:sz w:val="20"/>
          <w:szCs w:val="20"/>
          <w:rtl w:val="0"/>
        </w:rPr>
        <w:t xml:space="preserve">Do you agree or disagree with the following statements?</w:t>
      </w:r>
    </w:p>
    <w:p w:rsidR="00000000" w:rsidDel="00000000" w:rsidP="00000000" w:rsidRDefault="00000000" w:rsidRPr="00000000" w14:paraId="000002F1">
      <w:pPr>
        <w:rPr>
          <w:sz w:val="20"/>
          <w:szCs w:val="20"/>
        </w:rPr>
      </w:pPr>
      <w:r w:rsidDel="00000000" w:rsidR="00000000" w:rsidRPr="00000000">
        <w:rPr>
          <w:sz w:val="20"/>
          <w:szCs w:val="20"/>
          <w:rtl w:val="0"/>
        </w:rPr>
        <w:t xml:space="preserve"> </w:t>
      </w:r>
    </w:p>
    <w:p w:rsidR="00000000" w:rsidDel="00000000" w:rsidP="00000000" w:rsidRDefault="00000000" w:rsidRPr="00000000" w14:paraId="000002F2">
      <w:pPr>
        <w:rPr>
          <w:sz w:val="20"/>
          <w:szCs w:val="20"/>
        </w:rPr>
      </w:pPr>
      <w:r w:rsidDel="00000000" w:rsidR="00000000" w:rsidRPr="00000000">
        <w:rPr>
          <w:sz w:val="20"/>
          <w:szCs w:val="20"/>
          <w:rtl w:val="0"/>
        </w:rPr>
        <w:t xml:space="preserve">The U.S. Supreme Court gets too mixed up in politics.</w:t>
      </w:r>
    </w:p>
    <w:p w:rsidR="00000000" w:rsidDel="00000000" w:rsidP="00000000" w:rsidRDefault="00000000" w:rsidRPr="00000000" w14:paraId="000002F3">
      <w:pPr>
        <w:rPr>
          <w:sz w:val="20"/>
          <w:szCs w:val="20"/>
        </w:rPr>
      </w:pPr>
      <w:r w:rsidDel="00000000" w:rsidR="00000000" w:rsidRPr="00000000">
        <w:rPr>
          <w:sz w:val="20"/>
          <w:szCs w:val="20"/>
          <w:rtl w:val="0"/>
        </w:rPr>
        <w:t xml:space="preserve"> </w:t>
      </w:r>
    </w:p>
    <w:p w:rsidR="00000000" w:rsidDel="00000000" w:rsidP="00000000" w:rsidRDefault="00000000" w:rsidRPr="00000000" w14:paraId="000002F4">
      <w:pPr>
        <w:rPr>
          <w:sz w:val="20"/>
          <w:szCs w:val="20"/>
        </w:rPr>
      </w:pPr>
      <w:r w:rsidDel="00000000" w:rsidR="00000000" w:rsidRPr="00000000">
        <w:rPr>
          <w:sz w:val="20"/>
          <w:szCs w:val="20"/>
          <w:rtl w:val="0"/>
        </w:rPr>
        <w:t xml:space="preserve">1      </w:t>
        <w:tab/>
        <w:t xml:space="preserve">Strongly Agree</w:t>
      </w:r>
    </w:p>
    <w:p w:rsidR="00000000" w:rsidDel="00000000" w:rsidP="00000000" w:rsidRDefault="00000000" w:rsidRPr="00000000" w14:paraId="000002F5">
      <w:pPr>
        <w:rPr>
          <w:sz w:val="20"/>
          <w:szCs w:val="20"/>
        </w:rPr>
      </w:pPr>
      <w:r w:rsidDel="00000000" w:rsidR="00000000" w:rsidRPr="00000000">
        <w:rPr>
          <w:sz w:val="20"/>
          <w:szCs w:val="20"/>
          <w:rtl w:val="0"/>
        </w:rPr>
        <w:t xml:space="preserve">2      </w:t>
        <w:tab/>
        <w:t xml:space="preserve">Somewhat Agree</w:t>
      </w:r>
    </w:p>
    <w:p w:rsidR="00000000" w:rsidDel="00000000" w:rsidP="00000000" w:rsidRDefault="00000000" w:rsidRPr="00000000" w14:paraId="000002F6">
      <w:pPr>
        <w:rPr>
          <w:sz w:val="20"/>
          <w:szCs w:val="20"/>
        </w:rPr>
      </w:pPr>
      <w:r w:rsidDel="00000000" w:rsidR="00000000" w:rsidRPr="00000000">
        <w:rPr>
          <w:sz w:val="20"/>
          <w:szCs w:val="20"/>
          <w:rtl w:val="0"/>
        </w:rPr>
        <w:t xml:space="preserve">3      </w:t>
        <w:tab/>
        <w:t xml:space="preserve">Neither Agree nor Disagree</w:t>
      </w:r>
    </w:p>
    <w:p w:rsidR="00000000" w:rsidDel="00000000" w:rsidP="00000000" w:rsidRDefault="00000000" w:rsidRPr="00000000" w14:paraId="000002F7">
      <w:pPr>
        <w:rPr>
          <w:sz w:val="20"/>
          <w:szCs w:val="20"/>
        </w:rPr>
      </w:pPr>
      <w:r w:rsidDel="00000000" w:rsidR="00000000" w:rsidRPr="00000000">
        <w:rPr>
          <w:sz w:val="20"/>
          <w:szCs w:val="20"/>
          <w:rtl w:val="0"/>
        </w:rPr>
        <w:t xml:space="preserve">4      </w:t>
        <w:tab/>
        <w:t xml:space="preserve">Somewhat Disagree</w:t>
      </w:r>
    </w:p>
    <w:p w:rsidR="00000000" w:rsidDel="00000000" w:rsidP="00000000" w:rsidRDefault="00000000" w:rsidRPr="00000000" w14:paraId="000002F8">
      <w:pPr>
        <w:rPr>
          <w:sz w:val="20"/>
          <w:szCs w:val="20"/>
        </w:rPr>
      </w:pPr>
      <w:r w:rsidDel="00000000" w:rsidR="00000000" w:rsidRPr="00000000">
        <w:rPr>
          <w:sz w:val="20"/>
          <w:szCs w:val="20"/>
          <w:rtl w:val="0"/>
        </w:rPr>
        <w:t xml:space="preserve">5      </w:t>
        <w:tab/>
        <w:t xml:space="preserve">Strongly Disagree</w:t>
      </w:r>
    </w:p>
    <w:p w:rsidR="00000000" w:rsidDel="00000000" w:rsidP="00000000" w:rsidRDefault="00000000" w:rsidRPr="00000000" w14:paraId="000002F9">
      <w:pPr>
        <w:rPr>
          <w:sz w:val="20"/>
          <w:szCs w:val="20"/>
        </w:rPr>
      </w:pPr>
      <w:r w:rsidDel="00000000" w:rsidR="00000000" w:rsidRPr="00000000">
        <w:rPr>
          <w:sz w:val="20"/>
          <w:szCs w:val="20"/>
          <w:rtl w:val="0"/>
        </w:rPr>
        <w:t xml:space="preserve"> </w:t>
      </w:r>
    </w:p>
    <w:p w:rsidR="00000000" w:rsidDel="00000000" w:rsidP="00000000" w:rsidRDefault="00000000" w:rsidRPr="00000000" w14:paraId="000002FA">
      <w:pPr>
        <w:rPr>
          <w:sz w:val="20"/>
          <w:szCs w:val="20"/>
        </w:rPr>
      </w:pPr>
      <w:r w:rsidDel="00000000" w:rsidR="00000000" w:rsidRPr="00000000">
        <w:rPr>
          <w:sz w:val="20"/>
          <w:szCs w:val="20"/>
          <w:rtl w:val="0"/>
        </w:rPr>
        <w:t xml:space="preserve">[NEXT SCREEN]</w:t>
      </w:r>
    </w:p>
    <w:p w:rsidR="00000000" w:rsidDel="00000000" w:rsidP="00000000" w:rsidRDefault="00000000" w:rsidRPr="00000000" w14:paraId="000002FB">
      <w:pPr>
        <w:rPr>
          <w:sz w:val="20"/>
          <w:szCs w:val="20"/>
        </w:rPr>
      </w:pPr>
      <w:r w:rsidDel="00000000" w:rsidR="00000000" w:rsidRPr="00000000">
        <w:rPr>
          <w:sz w:val="20"/>
          <w:szCs w:val="20"/>
          <w:rtl w:val="0"/>
        </w:rPr>
        <w:t xml:space="preserve"> </w:t>
      </w:r>
    </w:p>
    <w:p w:rsidR="00000000" w:rsidDel="00000000" w:rsidP="00000000" w:rsidRDefault="00000000" w:rsidRPr="00000000" w14:paraId="000002FC">
      <w:pPr>
        <w:rPr>
          <w:sz w:val="20"/>
          <w:szCs w:val="20"/>
        </w:rPr>
      </w:pPr>
      <w:r w:rsidDel="00000000" w:rsidR="00000000" w:rsidRPr="00000000">
        <w:rPr>
          <w:sz w:val="20"/>
          <w:szCs w:val="20"/>
          <w:rtl w:val="0"/>
        </w:rPr>
        <w:t xml:space="preserve">Do you agree or disagree with the following statements?</w:t>
      </w:r>
    </w:p>
    <w:p w:rsidR="00000000" w:rsidDel="00000000" w:rsidP="00000000" w:rsidRDefault="00000000" w:rsidRPr="00000000" w14:paraId="000002FD">
      <w:pPr>
        <w:rPr>
          <w:sz w:val="20"/>
          <w:szCs w:val="20"/>
        </w:rPr>
      </w:pPr>
      <w:r w:rsidDel="00000000" w:rsidR="00000000" w:rsidRPr="00000000">
        <w:rPr>
          <w:sz w:val="20"/>
          <w:szCs w:val="20"/>
          <w:rtl w:val="0"/>
        </w:rPr>
        <w:t xml:space="preserve"> </w:t>
      </w:r>
    </w:p>
    <w:p w:rsidR="00000000" w:rsidDel="00000000" w:rsidP="00000000" w:rsidRDefault="00000000" w:rsidRPr="00000000" w14:paraId="000002FE">
      <w:pPr>
        <w:rPr>
          <w:sz w:val="20"/>
          <w:szCs w:val="20"/>
        </w:rPr>
      </w:pPr>
      <w:r w:rsidDel="00000000" w:rsidR="00000000" w:rsidRPr="00000000">
        <w:rPr>
          <w:sz w:val="20"/>
          <w:szCs w:val="20"/>
          <w:rtl w:val="0"/>
        </w:rPr>
        <w:t xml:space="preserve">The U.S. Supreme Court can usually be trusted to make decisions that are right for the country as a whole.</w:t>
      </w:r>
    </w:p>
    <w:p w:rsidR="00000000" w:rsidDel="00000000" w:rsidP="00000000" w:rsidRDefault="00000000" w:rsidRPr="00000000" w14:paraId="000002FF">
      <w:pPr>
        <w:rPr>
          <w:sz w:val="20"/>
          <w:szCs w:val="20"/>
        </w:rPr>
      </w:pPr>
      <w:r w:rsidDel="00000000" w:rsidR="00000000" w:rsidRPr="00000000">
        <w:rPr>
          <w:sz w:val="20"/>
          <w:szCs w:val="20"/>
          <w:rtl w:val="0"/>
        </w:rPr>
        <w:t xml:space="preserve"> </w:t>
      </w:r>
    </w:p>
    <w:p w:rsidR="00000000" w:rsidDel="00000000" w:rsidP="00000000" w:rsidRDefault="00000000" w:rsidRPr="00000000" w14:paraId="00000300">
      <w:pPr>
        <w:rPr>
          <w:sz w:val="20"/>
          <w:szCs w:val="20"/>
        </w:rPr>
      </w:pPr>
      <w:r w:rsidDel="00000000" w:rsidR="00000000" w:rsidRPr="00000000">
        <w:rPr>
          <w:sz w:val="20"/>
          <w:szCs w:val="20"/>
          <w:rtl w:val="0"/>
        </w:rPr>
        <w:t xml:space="preserve">1      </w:t>
        <w:tab/>
        <w:t xml:space="preserve">Strongly Agree</w:t>
      </w:r>
    </w:p>
    <w:p w:rsidR="00000000" w:rsidDel="00000000" w:rsidP="00000000" w:rsidRDefault="00000000" w:rsidRPr="00000000" w14:paraId="00000301">
      <w:pPr>
        <w:rPr>
          <w:sz w:val="20"/>
          <w:szCs w:val="20"/>
        </w:rPr>
      </w:pPr>
      <w:r w:rsidDel="00000000" w:rsidR="00000000" w:rsidRPr="00000000">
        <w:rPr>
          <w:sz w:val="20"/>
          <w:szCs w:val="20"/>
          <w:rtl w:val="0"/>
        </w:rPr>
        <w:t xml:space="preserve">2      </w:t>
        <w:tab/>
        <w:t xml:space="preserve">Somewhat Agree</w:t>
      </w:r>
    </w:p>
    <w:p w:rsidR="00000000" w:rsidDel="00000000" w:rsidP="00000000" w:rsidRDefault="00000000" w:rsidRPr="00000000" w14:paraId="00000302">
      <w:pPr>
        <w:rPr>
          <w:sz w:val="20"/>
          <w:szCs w:val="20"/>
        </w:rPr>
      </w:pPr>
      <w:r w:rsidDel="00000000" w:rsidR="00000000" w:rsidRPr="00000000">
        <w:rPr>
          <w:sz w:val="20"/>
          <w:szCs w:val="20"/>
          <w:rtl w:val="0"/>
        </w:rPr>
        <w:t xml:space="preserve">3      </w:t>
        <w:tab/>
        <w:t xml:space="preserve">Neither Agree nor Disagree</w:t>
      </w:r>
    </w:p>
    <w:p w:rsidR="00000000" w:rsidDel="00000000" w:rsidP="00000000" w:rsidRDefault="00000000" w:rsidRPr="00000000" w14:paraId="00000303">
      <w:pPr>
        <w:rPr>
          <w:sz w:val="20"/>
          <w:szCs w:val="20"/>
        </w:rPr>
      </w:pPr>
      <w:r w:rsidDel="00000000" w:rsidR="00000000" w:rsidRPr="00000000">
        <w:rPr>
          <w:sz w:val="20"/>
          <w:szCs w:val="20"/>
          <w:rtl w:val="0"/>
        </w:rPr>
        <w:t xml:space="preserve">4      </w:t>
        <w:tab/>
        <w:t xml:space="preserve">Somewhat Disagree</w:t>
      </w:r>
    </w:p>
    <w:p w:rsidR="00000000" w:rsidDel="00000000" w:rsidP="00000000" w:rsidRDefault="00000000" w:rsidRPr="00000000" w14:paraId="00000304">
      <w:pPr>
        <w:rPr>
          <w:sz w:val="20"/>
          <w:szCs w:val="20"/>
        </w:rPr>
      </w:pPr>
      <w:r w:rsidDel="00000000" w:rsidR="00000000" w:rsidRPr="00000000">
        <w:rPr>
          <w:sz w:val="20"/>
          <w:szCs w:val="20"/>
          <w:rtl w:val="0"/>
        </w:rPr>
        <w:t xml:space="preserve">5      </w:t>
        <w:tab/>
        <w:t xml:space="preserve">Strongly Disagree</w:t>
      </w:r>
    </w:p>
    <w:p w:rsidR="00000000" w:rsidDel="00000000" w:rsidP="00000000" w:rsidRDefault="00000000" w:rsidRPr="00000000" w14:paraId="00000305">
      <w:pPr>
        <w:rPr>
          <w:sz w:val="20"/>
          <w:szCs w:val="20"/>
        </w:rPr>
      </w:pPr>
      <w:r w:rsidDel="00000000" w:rsidR="00000000" w:rsidRPr="00000000">
        <w:rPr>
          <w:sz w:val="20"/>
          <w:szCs w:val="20"/>
          <w:rtl w:val="0"/>
        </w:rPr>
        <w:t xml:space="preserve"> </w:t>
      </w:r>
    </w:p>
    <w:p w:rsidR="00000000" w:rsidDel="00000000" w:rsidP="00000000" w:rsidRDefault="00000000" w:rsidRPr="00000000" w14:paraId="00000306">
      <w:pPr>
        <w:rPr>
          <w:sz w:val="20"/>
          <w:szCs w:val="20"/>
        </w:rPr>
      </w:pPr>
      <w:r w:rsidDel="00000000" w:rsidR="00000000" w:rsidRPr="00000000">
        <w:rPr>
          <w:sz w:val="20"/>
          <w:szCs w:val="20"/>
          <w:rtl w:val="0"/>
        </w:rPr>
        <w:t xml:space="preserve">[NEXT SCREEN]</w:t>
      </w:r>
    </w:p>
    <w:p w:rsidR="00000000" w:rsidDel="00000000" w:rsidP="00000000" w:rsidRDefault="00000000" w:rsidRPr="00000000" w14:paraId="00000307">
      <w:pPr>
        <w:rPr>
          <w:sz w:val="20"/>
          <w:szCs w:val="20"/>
        </w:rPr>
      </w:pPr>
      <w:r w:rsidDel="00000000" w:rsidR="00000000" w:rsidRPr="00000000">
        <w:rPr>
          <w:sz w:val="20"/>
          <w:szCs w:val="20"/>
          <w:rtl w:val="0"/>
        </w:rPr>
        <w:t xml:space="preserve"> </w:t>
      </w:r>
    </w:p>
    <w:p w:rsidR="00000000" w:rsidDel="00000000" w:rsidP="00000000" w:rsidRDefault="00000000" w:rsidRPr="00000000" w14:paraId="00000308">
      <w:pPr>
        <w:rPr>
          <w:sz w:val="20"/>
          <w:szCs w:val="20"/>
        </w:rPr>
      </w:pPr>
      <w:r w:rsidDel="00000000" w:rsidR="00000000" w:rsidRPr="00000000">
        <w:rPr>
          <w:sz w:val="20"/>
          <w:szCs w:val="20"/>
          <w:rtl w:val="0"/>
        </w:rPr>
        <w:t xml:space="preserve">Where would you place YOURSELF on the following scale? [SLIDER; 0-100]</w:t>
      </w:r>
    </w:p>
    <w:p w:rsidR="00000000" w:rsidDel="00000000" w:rsidP="00000000" w:rsidRDefault="00000000" w:rsidRPr="00000000" w14:paraId="00000309">
      <w:pPr>
        <w:rPr>
          <w:sz w:val="20"/>
          <w:szCs w:val="20"/>
        </w:rPr>
      </w:pPr>
      <w:r w:rsidDel="00000000" w:rsidR="00000000" w:rsidRPr="00000000">
        <w:rPr>
          <w:sz w:val="20"/>
          <w:szCs w:val="20"/>
          <w:rtl w:val="0"/>
        </w:rPr>
        <w:t xml:space="preserve"> </w:t>
      </w:r>
    </w:p>
    <w:p w:rsidR="00000000" w:rsidDel="00000000" w:rsidP="00000000" w:rsidRDefault="00000000" w:rsidRPr="00000000" w14:paraId="0000030A">
      <w:pPr>
        <w:rPr>
          <w:sz w:val="20"/>
          <w:szCs w:val="20"/>
        </w:rPr>
      </w:pPr>
      <w:r w:rsidDel="00000000" w:rsidR="00000000" w:rsidRPr="00000000">
        <w:rPr>
          <w:sz w:val="20"/>
          <w:szCs w:val="20"/>
          <w:rtl w:val="0"/>
        </w:rPr>
        <w:t xml:space="preserve">EXTREMELY LIBERAL                                 </w:t>
        <w:tab/>
        <w:t xml:space="preserve">EXTREMELY CONSERVATIVE</w:t>
      </w:r>
    </w:p>
    <w:p w:rsidR="00000000" w:rsidDel="00000000" w:rsidP="00000000" w:rsidRDefault="00000000" w:rsidRPr="00000000" w14:paraId="0000030B">
      <w:pPr>
        <w:rPr>
          <w:sz w:val="20"/>
          <w:szCs w:val="20"/>
        </w:rPr>
      </w:pPr>
      <w:r w:rsidDel="00000000" w:rsidR="00000000" w:rsidRPr="00000000">
        <w:rPr>
          <w:sz w:val="20"/>
          <w:szCs w:val="20"/>
          <w:rtl w:val="0"/>
        </w:rPr>
        <w:t xml:space="preserve"> </w:t>
      </w:r>
    </w:p>
    <w:p w:rsidR="00000000" w:rsidDel="00000000" w:rsidP="00000000" w:rsidRDefault="00000000" w:rsidRPr="00000000" w14:paraId="0000030C">
      <w:pPr>
        <w:rPr>
          <w:sz w:val="20"/>
          <w:szCs w:val="20"/>
        </w:rPr>
      </w:pPr>
      <w:r w:rsidDel="00000000" w:rsidR="00000000" w:rsidRPr="00000000">
        <w:rPr>
          <w:sz w:val="20"/>
          <w:szCs w:val="20"/>
          <w:rtl w:val="0"/>
        </w:rPr>
        <w:t xml:space="preserve"> </w:t>
      </w:r>
    </w:p>
    <w:p w:rsidR="00000000" w:rsidDel="00000000" w:rsidP="00000000" w:rsidRDefault="00000000" w:rsidRPr="00000000" w14:paraId="0000030D">
      <w:pPr>
        <w:rPr>
          <w:sz w:val="20"/>
          <w:szCs w:val="20"/>
        </w:rPr>
      </w:pPr>
      <w:r w:rsidDel="00000000" w:rsidR="00000000" w:rsidRPr="00000000">
        <w:rPr>
          <w:sz w:val="20"/>
          <w:szCs w:val="20"/>
          <w:rtl w:val="0"/>
        </w:rPr>
        <w:t xml:space="preserve">Where would you place THE CURRENT U.S. SUPREME COURT on the following scale? [SLIDER; 0-100]</w:t>
      </w:r>
    </w:p>
    <w:p w:rsidR="00000000" w:rsidDel="00000000" w:rsidP="00000000" w:rsidRDefault="00000000" w:rsidRPr="00000000" w14:paraId="0000030E">
      <w:pPr>
        <w:rPr>
          <w:sz w:val="20"/>
          <w:szCs w:val="20"/>
        </w:rPr>
      </w:pPr>
      <w:r w:rsidDel="00000000" w:rsidR="00000000" w:rsidRPr="00000000">
        <w:rPr>
          <w:sz w:val="20"/>
          <w:szCs w:val="20"/>
          <w:rtl w:val="0"/>
        </w:rPr>
        <w:t xml:space="preserve"> </w:t>
      </w:r>
    </w:p>
    <w:p w:rsidR="00000000" w:rsidDel="00000000" w:rsidP="00000000" w:rsidRDefault="00000000" w:rsidRPr="00000000" w14:paraId="0000030F">
      <w:pPr>
        <w:rPr>
          <w:sz w:val="20"/>
          <w:szCs w:val="20"/>
        </w:rPr>
      </w:pPr>
      <w:r w:rsidDel="00000000" w:rsidR="00000000" w:rsidRPr="00000000">
        <w:rPr>
          <w:sz w:val="20"/>
          <w:szCs w:val="20"/>
          <w:rtl w:val="0"/>
        </w:rPr>
        <w:t xml:space="preserve">EXTREMELY LIBERAL                                 </w:t>
        <w:tab/>
        <w:t xml:space="preserve">EXTREMELY CONSERVATIVE</w:t>
      </w:r>
    </w:p>
    <w:p w:rsidR="00000000" w:rsidDel="00000000" w:rsidP="00000000" w:rsidRDefault="00000000" w:rsidRPr="00000000" w14:paraId="00000310">
      <w:pPr>
        <w:rPr>
          <w:sz w:val="20"/>
          <w:szCs w:val="20"/>
        </w:rPr>
      </w:pPr>
      <w:r w:rsidDel="00000000" w:rsidR="00000000" w:rsidRPr="00000000">
        <w:rPr>
          <w:sz w:val="20"/>
          <w:szCs w:val="20"/>
          <w:rtl w:val="0"/>
        </w:rPr>
        <w:t xml:space="preserve"> </w:t>
      </w:r>
    </w:p>
    <w:p w:rsidR="00000000" w:rsidDel="00000000" w:rsidP="00000000" w:rsidRDefault="00000000" w:rsidRPr="00000000" w14:paraId="00000311">
      <w:pPr>
        <w:rPr>
          <w:sz w:val="20"/>
          <w:szCs w:val="20"/>
        </w:rPr>
      </w:pPr>
      <w:r w:rsidDel="00000000" w:rsidR="00000000" w:rsidRPr="00000000">
        <w:rPr>
          <w:sz w:val="20"/>
          <w:szCs w:val="20"/>
          <w:rtl w:val="0"/>
        </w:rPr>
        <w:t xml:space="preserve"> </w:t>
      </w:r>
    </w:p>
    <w:p w:rsidR="00000000" w:rsidDel="00000000" w:rsidP="00000000" w:rsidRDefault="00000000" w:rsidRPr="00000000" w14:paraId="00000312">
      <w:pPr>
        <w:rPr>
          <w:sz w:val="20"/>
          <w:szCs w:val="20"/>
        </w:rPr>
      </w:pPr>
      <w:r w:rsidDel="00000000" w:rsidR="00000000" w:rsidRPr="00000000">
        <w:rPr>
          <w:sz w:val="20"/>
          <w:szCs w:val="20"/>
          <w:rtl w:val="0"/>
        </w:rPr>
        <w:t xml:space="preserve">[NEXT SCREEN]</w:t>
      </w:r>
    </w:p>
    <w:p w:rsidR="00000000" w:rsidDel="00000000" w:rsidP="00000000" w:rsidRDefault="00000000" w:rsidRPr="00000000" w14:paraId="00000313">
      <w:pPr>
        <w:rPr>
          <w:sz w:val="20"/>
          <w:szCs w:val="20"/>
        </w:rPr>
      </w:pPr>
      <w:r w:rsidDel="00000000" w:rsidR="00000000" w:rsidRPr="00000000">
        <w:rPr>
          <w:sz w:val="20"/>
          <w:szCs w:val="20"/>
          <w:rtl w:val="0"/>
        </w:rPr>
        <w:t xml:space="preserve"> </w:t>
      </w:r>
    </w:p>
    <w:p w:rsidR="00000000" w:rsidDel="00000000" w:rsidP="00000000" w:rsidRDefault="00000000" w:rsidRPr="00000000" w14:paraId="00000314">
      <w:pPr>
        <w:rPr>
          <w:sz w:val="20"/>
          <w:szCs w:val="20"/>
        </w:rPr>
      </w:pPr>
      <w:r w:rsidDel="00000000" w:rsidR="00000000" w:rsidRPr="00000000">
        <w:rPr>
          <w:sz w:val="20"/>
          <w:szCs w:val="20"/>
          <w:rtl w:val="0"/>
        </w:rPr>
        <w:t xml:space="preserve"> </w:t>
      </w:r>
    </w:p>
    <w:p w:rsidR="00000000" w:rsidDel="00000000" w:rsidP="00000000" w:rsidRDefault="00000000" w:rsidRPr="00000000" w14:paraId="00000315">
      <w:pPr>
        <w:rPr>
          <w:sz w:val="20"/>
          <w:szCs w:val="20"/>
        </w:rPr>
      </w:pPr>
      <w:r w:rsidDel="00000000" w:rsidR="00000000" w:rsidRPr="00000000">
        <w:rPr>
          <w:sz w:val="20"/>
          <w:szCs w:val="20"/>
          <w:rtl w:val="0"/>
        </w:rPr>
        <w:t xml:space="preserve">The U.S. Supreme Court has nine members. Some people believe that Congress should expand the size of the Supreme Court, allowing the current president to appoint one or more new Justices. Do you agree or disagree that the size of the Supreme Court should be increased?</w:t>
      </w:r>
    </w:p>
    <w:p w:rsidR="00000000" w:rsidDel="00000000" w:rsidP="00000000" w:rsidRDefault="00000000" w:rsidRPr="00000000" w14:paraId="00000316">
      <w:pPr>
        <w:rPr>
          <w:sz w:val="20"/>
          <w:szCs w:val="20"/>
        </w:rPr>
      </w:pPr>
      <w:r w:rsidDel="00000000" w:rsidR="00000000" w:rsidRPr="00000000">
        <w:rPr>
          <w:sz w:val="20"/>
          <w:szCs w:val="20"/>
          <w:rtl w:val="0"/>
        </w:rPr>
        <w:t xml:space="preserve"> </w:t>
      </w:r>
    </w:p>
    <w:p w:rsidR="00000000" w:rsidDel="00000000" w:rsidP="00000000" w:rsidRDefault="00000000" w:rsidRPr="00000000" w14:paraId="00000317">
      <w:pPr>
        <w:rPr>
          <w:sz w:val="20"/>
          <w:szCs w:val="20"/>
        </w:rPr>
      </w:pPr>
      <w:r w:rsidDel="00000000" w:rsidR="00000000" w:rsidRPr="00000000">
        <w:rPr>
          <w:sz w:val="20"/>
          <w:szCs w:val="20"/>
          <w:rtl w:val="0"/>
        </w:rPr>
        <w:t xml:space="preserve">1      </w:t>
        <w:tab/>
        <w:t xml:space="preserve">Strongly Agree</w:t>
      </w:r>
    </w:p>
    <w:p w:rsidR="00000000" w:rsidDel="00000000" w:rsidP="00000000" w:rsidRDefault="00000000" w:rsidRPr="00000000" w14:paraId="00000318">
      <w:pPr>
        <w:rPr>
          <w:sz w:val="20"/>
          <w:szCs w:val="20"/>
        </w:rPr>
      </w:pPr>
      <w:r w:rsidDel="00000000" w:rsidR="00000000" w:rsidRPr="00000000">
        <w:rPr>
          <w:sz w:val="20"/>
          <w:szCs w:val="20"/>
          <w:rtl w:val="0"/>
        </w:rPr>
        <w:t xml:space="preserve">2      </w:t>
        <w:tab/>
        <w:t xml:space="preserve">Somewhat Agree</w:t>
      </w:r>
    </w:p>
    <w:p w:rsidR="00000000" w:rsidDel="00000000" w:rsidP="00000000" w:rsidRDefault="00000000" w:rsidRPr="00000000" w14:paraId="00000319">
      <w:pPr>
        <w:rPr>
          <w:sz w:val="20"/>
          <w:szCs w:val="20"/>
        </w:rPr>
      </w:pPr>
      <w:r w:rsidDel="00000000" w:rsidR="00000000" w:rsidRPr="00000000">
        <w:rPr>
          <w:sz w:val="20"/>
          <w:szCs w:val="20"/>
          <w:rtl w:val="0"/>
        </w:rPr>
        <w:t xml:space="preserve">3      </w:t>
        <w:tab/>
        <w:t xml:space="preserve">Neither Agree nor Disagree</w:t>
      </w:r>
    </w:p>
    <w:p w:rsidR="00000000" w:rsidDel="00000000" w:rsidP="00000000" w:rsidRDefault="00000000" w:rsidRPr="00000000" w14:paraId="0000031A">
      <w:pPr>
        <w:rPr>
          <w:sz w:val="20"/>
          <w:szCs w:val="20"/>
        </w:rPr>
      </w:pPr>
      <w:r w:rsidDel="00000000" w:rsidR="00000000" w:rsidRPr="00000000">
        <w:rPr>
          <w:sz w:val="20"/>
          <w:szCs w:val="20"/>
          <w:rtl w:val="0"/>
        </w:rPr>
        <w:t xml:space="preserve">4      </w:t>
        <w:tab/>
        <w:t xml:space="preserve">Somewhat Disagree</w:t>
      </w:r>
    </w:p>
    <w:p w:rsidR="00000000" w:rsidDel="00000000" w:rsidP="00000000" w:rsidRDefault="00000000" w:rsidRPr="00000000" w14:paraId="0000031B">
      <w:pPr>
        <w:rPr>
          <w:sz w:val="20"/>
          <w:szCs w:val="20"/>
        </w:rPr>
      </w:pPr>
      <w:r w:rsidDel="00000000" w:rsidR="00000000" w:rsidRPr="00000000">
        <w:rPr>
          <w:sz w:val="20"/>
          <w:szCs w:val="20"/>
          <w:rtl w:val="0"/>
        </w:rPr>
        <w:t xml:space="preserve">5      </w:t>
        <w:tab/>
        <w:t xml:space="preserve">Strongly Disagree</w:t>
      </w:r>
    </w:p>
    <w:p w:rsidR="00000000" w:rsidDel="00000000" w:rsidP="00000000" w:rsidRDefault="00000000" w:rsidRPr="00000000" w14:paraId="0000031C">
      <w:pPr>
        <w:rPr>
          <w:sz w:val="20"/>
          <w:szCs w:val="20"/>
        </w:rPr>
      </w:pPr>
      <w:r w:rsidDel="00000000" w:rsidR="00000000" w:rsidRPr="00000000">
        <w:rPr>
          <w:sz w:val="20"/>
          <w:szCs w:val="20"/>
          <w:rtl w:val="0"/>
        </w:rPr>
        <w:t xml:space="preserve"> </w:t>
      </w:r>
    </w:p>
    <w:p w:rsidR="00000000" w:rsidDel="00000000" w:rsidP="00000000" w:rsidRDefault="00000000" w:rsidRPr="00000000" w14:paraId="0000031D">
      <w:pPr>
        <w:rPr>
          <w:sz w:val="20"/>
          <w:szCs w:val="20"/>
        </w:rPr>
      </w:pPr>
      <w:r w:rsidDel="00000000" w:rsidR="00000000" w:rsidRPr="00000000">
        <w:rPr>
          <w:sz w:val="20"/>
          <w:szCs w:val="20"/>
          <w:rtl w:val="0"/>
        </w:rPr>
        <w:t xml:space="preserve"> </w:t>
      </w:r>
    </w:p>
    <w:p w:rsidR="00000000" w:rsidDel="00000000" w:rsidP="00000000" w:rsidRDefault="00000000" w:rsidRPr="00000000" w14:paraId="0000031E">
      <w:pPr>
        <w:rPr>
          <w:sz w:val="20"/>
          <w:szCs w:val="20"/>
        </w:rPr>
      </w:pPr>
      <w:r w:rsidDel="00000000" w:rsidR="00000000" w:rsidRPr="00000000">
        <w:rPr>
          <w:sz w:val="20"/>
          <w:szCs w:val="20"/>
          <w:rtl w:val="0"/>
        </w:rPr>
        <w:t xml:space="preserve">U.S. Supreme Court Justices currently serve life terms. Some people think that, instead, Supreme Court Justices should be limited to 18-year terms. Do you agree or disagree that there should be such term limits for Supreme Court Justices?</w:t>
      </w:r>
    </w:p>
    <w:p w:rsidR="00000000" w:rsidDel="00000000" w:rsidP="00000000" w:rsidRDefault="00000000" w:rsidRPr="00000000" w14:paraId="0000031F">
      <w:pPr>
        <w:rPr>
          <w:sz w:val="20"/>
          <w:szCs w:val="20"/>
        </w:rPr>
      </w:pPr>
      <w:r w:rsidDel="00000000" w:rsidR="00000000" w:rsidRPr="00000000">
        <w:rPr>
          <w:sz w:val="20"/>
          <w:szCs w:val="20"/>
          <w:rtl w:val="0"/>
        </w:rPr>
        <w:t xml:space="preserve"> </w:t>
      </w:r>
    </w:p>
    <w:p w:rsidR="00000000" w:rsidDel="00000000" w:rsidP="00000000" w:rsidRDefault="00000000" w:rsidRPr="00000000" w14:paraId="00000320">
      <w:pPr>
        <w:rPr>
          <w:sz w:val="20"/>
          <w:szCs w:val="20"/>
        </w:rPr>
      </w:pPr>
      <w:r w:rsidDel="00000000" w:rsidR="00000000" w:rsidRPr="00000000">
        <w:rPr>
          <w:sz w:val="20"/>
          <w:szCs w:val="20"/>
          <w:rtl w:val="0"/>
        </w:rPr>
        <w:t xml:space="preserve">1      </w:t>
        <w:tab/>
        <w:t xml:space="preserve">Strongly Agree</w:t>
      </w:r>
    </w:p>
    <w:p w:rsidR="00000000" w:rsidDel="00000000" w:rsidP="00000000" w:rsidRDefault="00000000" w:rsidRPr="00000000" w14:paraId="00000321">
      <w:pPr>
        <w:rPr>
          <w:sz w:val="20"/>
          <w:szCs w:val="20"/>
        </w:rPr>
      </w:pPr>
      <w:r w:rsidDel="00000000" w:rsidR="00000000" w:rsidRPr="00000000">
        <w:rPr>
          <w:sz w:val="20"/>
          <w:szCs w:val="20"/>
          <w:rtl w:val="0"/>
        </w:rPr>
        <w:t xml:space="preserve">2      </w:t>
        <w:tab/>
        <w:t xml:space="preserve">Somewhat Agree</w:t>
      </w:r>
    </w:p>
    <w:p w:rsidR="00000000" w:rsidDel="00000000" w:rsidP="00000000" w:rsidRDefault="00000000" w:rsidRPr="00000000" w14:paraId="00000322">
      <w:pPr>
        <w:rPr>
          <w:sz w:val="20"/>
          <w:szCs w:val="20"/>
        </w:rPr>
      </w:pPr>
      <w:r w:rsidDel="00000000" w:rsidR="00000000" w:rsidRPr="00000000">
        <w:rPr>
          <w:sz w:val="20"/>
          <w:szCs w:val="20"/>
          <w:rtl w:val="0"/>
        </w:rPr>
        <w:t xml:space="preserve">3      </w:t>
        <w:tab/>
        <w:t xml:space="preserve">Neither Agree nor Disagree</w:t>
      </w:r>
    </w:p>
    <w:p w:rsidR="00000000" w:rsidDel="00000000" w:rsidP="00000000" w:rsidRDefault="00000000" w:rsidRPr="00000000" w14:paraId="00000323">
      <w:pPr>
        <w:rPr>
          <w:sz w:val="20"/>
          <w:szCs w:val="20"/>
        </w:rPr>
      </w:pPr>
      <w:r w:rsidDel="00000000" w:rsidR="00000000" w:rsidRPr="00000000">
        <w:rPr>
          <w:sz w:val="20"/>
          <w:szCs w:val="20"/>
          <w:rtl w:val="0"/>
        </w:rPr>
        <w:t xml:space="preserve">4      </w:t>
        <w:tab/>
        <w:t xml:space="preserve">Somewhat Disagree</w:t>
      </w:r>
    </w:p>
    <w:p w:rsidR="00000000" w:rsidDel="00000000" w:rsidP="00000000" w:rsidRDefault="00000000" w:rsidRPr="00000000" w14:paraId="00000324">
      <w:pPr>
        <w:rPr>
          <w:sz w:val="20"/>
          <w:szCs w:val="20"/>
        </w:rPr>
      </w:pPr>
      <w:r w:rsidDel="00000000" w:rsidR="00000000" w:rsidRPr="00000000">
        <w:rPr>
          <w:sz w:val="20"/>
          <w:szCs w:val="20"/>
          <w:rtl w:val="0"/>
        </w:rPr>
        <w:t xml:space="preserve">5      </w:t>
        <w:tab/>
        <w:t xml:space="preserve">Strongly Disagree</w:t>
      </w:r>
    </w:p>
    <w:p w:rsidR="00000000" w:rsidDel="00000000" w:rsidP="00000000" w:rsidRDefault="00000000" w:rsidRPr="00000000" w14:paraId="00000325">
      <w:pPr>
        <w:rPr>
          <w:sz w:val="20"/>
          <w:szCs w:val="20"/>
        </w:rPr>
      </w:pPr>
      <w:r w:rsidDel="00000000" w:rsidR="00000000" w:rsidRPr="00000000">
        <w:rPr>
          <w:sz w:val="20"/>
          <w:szCs w:val="20"/>
          <w:rtl w:val="0"/>
        </w:rPr>
        <w:t xml:space="preserve"> </w:t>
      </w:r>
    </w:p>
    <w:p w:rsidR="00000000" w:rsidDel="00000000" w:rsidP="00000000" w:rsidRDefault="00000000" w:rsidRPr="00000000" w14:paraId="00000326">
      <w:pPr>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Maynard" w:id="26" w:date="2024-03-14T15:08:03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versions are the same here.</w:t>
      </w:r>
    </w:p>
  </w:comment>
  <w:comment w:author="Maya Sen" w:id="27" w:date="2024-03-14T19:20:35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Julia Maynard" w:id="28" w:date="2024-03-14T20:18:14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ulia Maynard" w:id="29" w:date="2024-03-14T20:18:34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response order as well.</w:t>
      </w:r>
    </w:p>
  </w:comment>
  <w:comment w:author="Julia Maynard" w:id="1" w:date="2024-03-14T15:03:15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response options are flipped here - should be unconstitutional first and then constitutional? Or flip Version A and Version B?</w:t>
      </w:r>
    </w:p>
  </w:comment>
  <w:comment w:author="Neil Malhotra" w:id="2" w:date="2024-03-14T19:31:27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good catch thank you! The response options should always match the order presented. So, we should have listed the VERSION As here, so this was a mistake.</w:t>
      </w:r>
    </w:p>
  </w:comment>
  <w:comment w:author="Julia Maynard" w:id="3" w:date="2024-03-14T20:17:17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Carl Bialik" w:id="37" w:date="2024-03-08T05:31:59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capitalization for this scale in subsequent questions</w:t>
      </w:r>
    </w:p>
  </w:comment>
  <w:comment w:author="Julia Maynard" w:id="8" w:date="2024-03-14T20:11:53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the response option order here too - didn't catch it in the last round.</w:t>
      </w:r>
    </w:p>
  </w:comment>
  <w:comment w:author="Julia Maynard" w:id="4" w:date="2024-03-14T15:04:16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response options are flipped here or should you switch Version A and Version B?</w:t>
      </w:r>
    </w:p>
  </w:comment>
  <w:comment w:author="Neil Malhotra" w:id="5" w:date="2024-03-14T19:31:51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another good catch</w:t>
      </w:r>
    </w:p>
  </w:comment>
  <w:comment w:author="Julia Maynard" w:id="6" w:date="2024-03-14T20:17:23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Carl Bialik" w:id="30" w:date="2024-03-05T19:26:41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keep this</w:t>
      </w:r>
    </w:p>
  </w:comment>
  <w:comment w:author="Carl Bialik" w:id="9" w:date="2024-03-08T05:17:13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needed? sounds to me as if they are technically set up to do so whereas I think you mean something more like, they have to do it if required in an emergency</w:t>
      </w:r>
    </w:p>
  </w:comment>
  <w:comment w:author="Neil Malhotra" w:id="10" w:date="2024-03-08T21:32:1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clarify this somehow. It's complicated. I believe under EMTALA a Catholic hospital can refuse to provide abortion services and still get Medicare dollars. However, the issue here is that Idaho cannot prevent a hospital from providing abortion services in the case of emergency.</w:t>
      </w:r>
    </w:p>
  </w:comment>
  <w:comment w:author="Maya Sen" w:id="11" w:date="2024-03-11T18:40:42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misunderstanding, but "must be able to" is preferable. simply having "must" implies that they have to provide abortions automatically in any kind of unrelated medical emergency (e.g., a broken arm)</w:t>
      </w:r>
    </w:p>
  </w:comment>
  <w:comment w:author="Carl Bialik" w:id="33" w:date="2024-03-05T19:27:04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keep this</w:t>
      </w:r>
    </w:p>
  </w:comment>
  <w:comment w:author="Carl Bialik" w:id="36" w:date="2024-03-08T05:31:05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is tricky here — a president's party affects who they choose. It might not affect how that judge decides, but selects for a judge who would decide in a certain way</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linked/tied to? difficult idea to get across</w:t>
      </w:r>
    </w:p>
  </w:comment>
  <w:comment w:author="Carl Bialik" w:id="31" w:date="2024-03-08T05:25:03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what you mean, would make it more explicit, something like "...is the president's ability to nominate people to fill Supreme Court vacancies in your decision..."</w:t>
      </w:r>
    </w:p>
  </w:comment>
  <w:comment w:author="Carl Bialik" w:id="32" w:date="2024-03-08T05:25:40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would then suggest you mean the vote for president; if you mean also Congress, would include that</w:t>
      </w:r>
    </w:p>
  </w:comment>
  <w:comment w:author="Neil Malhotra" w:id="34" w:date="2024-03-08T21:35:01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after here we have time series on</w:t>
      </w:r>
    </w:p>
  </w:comment>
  <w:comment w:author="Carl Bialik" w:id="35" w:date="2024-03-08T21:35:44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to keep as is</w:t>
      </w:r>
    </w:p>
  </w:comment>
  <w:comment w:author="Julia Maynard" w:id="7" w:date="2024-03-15T22:33:27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language here as Court has already decided case.</w:t>
      </w:r>
    </w:p>
  </w:comment>
  <w:comment w:author="Julia Maynard" w:id="16" w:date="2024-03-14T15:05:05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response options are switched here or flip Version A and Version B?</w:t>
      </w:r>
    </w:p>
  </w:comment>
  <w:comment w:author="Neil Malhotra" w:id="17" w:date="2024-03-14T19:32:22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good catch</w:t>
      </w:r>
    </w:p>
  </w:comment>
  <w:comment w:author="Julia Maynard" w:id="18" w:date="2024-03-14T20:17:48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aya Sen" w:id="0" w:date="2024-03-11T18:53:56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"include" is the right word, as it implies that these voters somehow didn't exist before.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district boundaries to reassign thousands of Balck voters to different districts"</w:t>
      </w:r>
    </w:p>
  </w:comment>
  <w:comment w:author="Julia Maynard" w:id="12" w:date="2024-03-14T15:09:03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want to use a word other than "trump"?</w:t>
      </w:r>
    </w:p>
  </w:comment>
  <w:comment w:author="Maya Sen" w:id="13" w:date="2024-03-14T19:19:51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"governs over"?</w:t>
      </w:r>
    </w:p>
  </w:comment>
  <w:comment w:author="Neil Malhotra" w:id="14" w:date="2024-03-14T19:32:07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use "supercedes"</w:t>
      </w:r>
    </w:p>
  </w:comment>
  <w:comment w:author="Julia Maynard" w:id="15" w:date="2024-03-14T20:17:43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 changed to supercedes. Let me know if you want a different word.</w:t>
      </w:r>
    </w:p>
  </w:comment>
  <w:comment w:author="Julia Maynard" w:id="22" w:date="2024-03-14T15:05:48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already ruled on this. Do you want to change the wording?</w:t>
      </w:r>
    </w:p>
  </w:comment>
  <w:comment w:author="Maya Sen" w:id="23" w:date="2024-03-14T19:27:03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including the language we've used in the past when this has happened, but I'm open to other suggestions from @neilm@stanford.edu @sjessee@utexas.edu (since people probably heard about this case)</w:t>
      </w:r>
    </w:p>
  </w:comment>
  <w:comment w:author="Neil Malhotra" w:id="24" w:date="2024-03-14T19:33:06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fine using the language "The Supreme Court recently decided this issue."</w:t>
      </w:r>
    </w:p>
  </w:comment>
  <w:comment w:author="Julia Maynard" w:id="25" w:date="2024-03-14T20:18:08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 change to recently decided.</w:t>
      </w:r>
    </w:p>
  </w:comment>
  <w:comment w:author="Julia Maynard" w:id="19" w:date="2024-03-14T15:06:34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options are flipped here or switch Version A and Version B?</w:t>
      </w:r>
    </w:p>
  </w:comment>
  <w:comment w:author="Neil Malhotra" w:id="20" w:date="2024-03-14T19:32:35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w:t>
      </w:r>
    </w:p>
  </w:comment>
  <w:comment w:author="Julia Maynard" w:id="21" w:date="2024-03-14T20:17:54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