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2772F" w14:textId="77777777" w:rsidR="006301C2" w:rsidRDefault="009346C2">
      <w:pPr>
        <w:pStyle w:val="Body"/>
        <w:jc w:val="center"/>
        <w:rPr>
          <w:b/>
          <w:bCs/>
        </w:rPr>
      </w:pPr>
      <w:r>
        <w:rPr>
          <w:b/>
          <w:bCs/>
        </w:rPr>
        <w:t xml:space="preserve">What Do </w:t>
      </w:r>
      <w:proofErr w:type="gramStart"/>
      <w:r>
        <w:rPr>
          <w:b/>
          <w:bCs/>
        </w:rPr>
        <w:t>The</w:t>
      </w:r>
      <w:proofErr w:type="gramEnd"/>
      <w:r>
        <w:rPr>
          <w:b/>
          <w:bCs/>
        </w:rPr>
        <w:t xml:space="preserve"> American People Think About the 2021 Supreme Court Cases?</w:t>
      </w:r>
    </w:p>
    <w:p w14:paraId="09D34382" w14:textId="77777777" w:rsidR="006301C2" w:rsidRDefault="006301C2">
      <w:pPr>
        <w:pStyle w:val="Body"/>
        <w:jc w:val="center"/>
        <w:rPr>
          <w:b/>
          <w:bCs/>
        </w:rPr>
      </w:pPr>
    </w:p>
    <w:p w14:paraId="08D18867" w14:textId="77777777" w:rsidR="006301C2" w:rsidRDefault="009346C2">
      <w:pPr>
        <w:pStyle w:val="Body"/>
        <w:jc w:val="center"/>
        <w:rPr>
          <w:b/>
          <w:bCs/>
        </w:rPr>
      </w:pPr>
      <w:r>
        <w:rPr>
          <w:b/>
          <w:bCs/>
        </w:rPr>
        <w:t xml:space="preserve">Results from </w:t>
      </w:r>
      <w:proofErr w:type="spellStart"/>
      <w:r>
        <w:rPr>
          <w:b/>
          <w:bCs/>
        </w:rPr>
        <w:t>SCOTUSPoll</w:t>
      </w:r>
      <w:proofErr w:type="spellEnd"/>
      <w:r>
        <w:rPr>
          <w:b/>
          <w:bCs/>
        </w:rPr>
        <w:t>, a collaboration between researchers at the Harvard Kennedy School of Government, the Stanford Graduate School of Business, and the University of Texas</w:t>
      </w:r>
    </w:p>
    <w:p w14:paraId="696A9768" w14:textId="77777777" w:rsidR="006301C2" w:rsidRDefault="006301C2">
      <w:pPr>
        <w:pStyle w:val="Body"/>
        <w:jc w:val="center"/>
        <w:rPr>
          <w:b/>
          <w:bCs/>
        </w:rPr>
      </w:pPr>
    </w:p>
    <w:p w14:paraId="393F4F44" w14:textId="77777777" w:rsidR="006301C2" w:rsidRDefault="009346C2">
      <w:pPr>
        <w:pStyle w:val="Body"/>
        <w:jc w:val="center"/>
        <w:rPr>
          <w:b/>
          <w:bCs/>
        </w:rPr>
      </w:pPr>
      <w:r>
        <w:rPr>
          <w:b/>
          <w:bCs/>
        </w:rPr>
        <w:t>April 22, 2021</w:t>
      </w:r>
    </w:p>
    <w:p w14:paraId="4CD0BF6A" w14:textId="77777777" w:rsidR="006301C2" w:rsidRDefault="006301C2">
      <w:pPr>
        <w:pStyle w:val="Body"/>
        <w:jc w:val="center"/>
        <w:rPr>
          <w:b/>
          <w:bCs/>
        </w:rPr>
      </w:pPr>
    </w:p>
    <w:p w14:paraId="7F4C2BEE" w14:textId="77777777" w:rsidR="006301C2" w:rsidRDefault="009346C2">
      <w:pPr>
        <w:pStyle w:val="Body"/>
        <w:jc w:val="center"/>
        <w:rPr>
          <w:b/>
          <w:bCs/>
        </w:rPr>
      </w:pPr>
      <w:r>
        <w:rPr>
          <w:b/>
          <w:bCs/>
        </w:rPr>
        <w:t xml:space="preserve">Stephen Jessee </w:t>
      </w:r>
    </w:p>
    <w:p w14:paraId="283E5547" w14:textId="77777777" w:rsidR="006301C2" w:rsidRDefault="009346C2">
      <w:pPr>
        <w:pStyle w:val="Body"/>
        <w:jc w:val="center"/>
        <w:rPr>
          <w:b/>
          <w:bCs/>
        </w:rPr>
      </w:pPr>
      <w:r>
        <w:rPr>
          <w:b/>
          <w:bCs/>
        </w:rPr>
        <w:t xml:space="preserve">The University of Texas at Austin </w:t>
      </w:r>
    </w:p>
    <w:p w14:paraId="7A5A5C88" w14:textId="77777777" w:rsidR="006301C2" w:rsidRDefault="006301C2">
      <w:pPr>
        <w:pStyle w:val="Body"/>
        <w:jc w:val="center"/>
        <w:rPr>
          <w:b/>
          <w:bCs/>
        </w:rPr>
      </w:pPr>
    </w:p>
    <w:p w14:paraId="779CC224" w14:textId="77777777" w:rsidR="006301C2" w:rsidRDefault="009346C2">
      <w:pPr>
        <w:pStyle w:val="Body"/>
        <w:jc w:val="center"/>
        <w:rPr>
          <w:b/>
          <w:bCs/>
        </w:rPr>
      </w:pPr>
      <w:r>
        <w:rPr>
          <w:b/>
          <w:bCs/>
          <w:lang w:val="pt-PT"/>
        </w:rPr>
        <w:t xml:space="preserve">Neil </w:t>
      </w:r>
      <w:proofErr w:type="spellStart"/>
      <w:r>
        <w:rPr>
          <w:b/>
          <w:bCs/>
          <w:lang w:val="pt-PT"/>
        </w:rPr>
        <w:t>Malhotra</w:t>
      </w:r>
      <w:proofErr w:type="spellEnd"/>
      <w:r>
        <w:rPr>
          <w:b/>
          <w:bCs/>
          <w:lang w:val="pt-PT"/>
        </w:rPr>
        <w:t xml:space="preserve"> </w:t>
      </w:r>
    </w:p>
    <w:p w14:paraId="53D0DF48" w14:textId="77777777" w:rsidR="006301C2" w:rsidRDefault="009346C2">
      <w:pPr>
        <w:pStyle w:val="Body"/>
        <w:jc w:val="center"/>
        <w:rPr>
          <w:b/>
          <w:bCs/>
        </w:rPr>
      </w:pPr>
      <w:r>
        <w:rPr>
          <w:b/>
          <w:bCs/>
        </w:rPr>
        <w:t xml:space="preserve">Stanford University </w:t>
      </w:r>
    </w:p>
    <w:p w14:paraId="0F129EE8" w14:textId="77777777" w:rsidR="006301C2" w:rsidRDefault="006301C2">
      <w:pPr>
        <w:pStyle w:val="Body"/>
        <w:jc w:val="center"/>
        <w:rPr>
          <w:b/>
          <w:bCs/>
        </w:rPr>
      </w:pPr>
    </w:p>
    <w:p w14:paraId="5866E446" w14:textId="77777777" w:rsidR="006301C2" w:rsidRDefault="009346C2">
      <w:pPr>
        <w:pStyle w:val="Body"/>
        <w:jc w:val="center"/>
        <w:rPr>
          <w:b/>
          <w:bCs/>
        </w:rPr>
      </w:pPr>
      <w:r>
        <w:rPr>
          <w:b/>
          <w:bCs/>
        </w:rPr>
        <w:t xml:space="preserve">Maya Sen </w:t>
      </w:r>
    </w:p>
    <w:p w14:paraId="7E5041E5" w14:textId="77777777" w:rsidR="006301C2" w:rsidRDefault="009346C2">
      <w:pPr>
        <w:pStyle w:val="Body"/>
        <w:jc w:val="center"/>
        <w:rPr>
          <w:b/>
          <w:bCs/>
        </w:rPr>
      </w:pPr>
      <w:r>
        <w:rPr>
          <w:b/>
          <w:bCs/>
        </w:rPr>
        <w:t>Harvard University</w:t>
      </w:r>
    </w:p>
    <w:p w14:paraId="67FCE0AE" w14:textId="77777777" w:rsidR="006301C2" w:rsidRDefault="006301C2">
      <w:pPr>
        <w:pStyle w:val="Body"/>
        <w:jc w:val="center"/>
        <w:rPr>
          <w:b/>
          <w:bCs/>
        </w:rPr>
      </w:pPr>
    </w:p>
    <w:p w14:paraId="6B446207" w14:textId="77777777" w:rsidR="006301C2" w:rsidRDefault="009346C2">
      <w:pPr>
        <w:pStyle w:val="Body"/>
      </w:pPr>
      <w:r>
        <w:t xml:space="preserve">This memo reports results from the 2021 </w:t>
      </w:r>
      <w:proofErr w:type="spellStart"/>
      <w:r>
        <w:t>SCOTUSPoll</w:t>
      </w:r>
      <w:proofErr w:type="spellEnd"/>
      <w:r>
        <w:t>, a nationally representative survey of American</w:t>
      </w:r>
      <w:r>
        <w:rPr>
          <w:rtl/>
        </w:rPr>
        <w:t>’</w:t>
      </w:r>
      <w:r>
        <w:t>s attitudes on the major Supreme Court cases argued during the 2020-2021 term. The survey was conducted by YouGov using a nationally representative sample of 2,158 U.S. adult residents interviewed online between April 7–16, 2021. The poll</w:t>
      </w:r>
      <w:r>
        <w:rPr>
          <w:rtl/>
        </w:rPr>
        <w:t>’</w:t>
      </w:r>
      <w:r>
        <w:t xml:space="preserve">s margin of error is </w:t>
      </w:r>
      <w:r>
        <w:rPr>
          <w:rtl/>
        </w:rPr>
        <w:t xml:space="preserve">± </w:t>
      </w:r>
      <w:r>
        <w:t xml:space="preserve">2.3%. </w:t>
      </w:r>
    </w:p>
    <w:p w14:paraId="3971992F" w14:textId="77777777" w:rsidR="006301C2" w:rsidRDefault="006301C2">
      <w:pPr>
        <w:pStyle w:val="Body"/>
      </w:pPr>
    </w:p>
    <w:p w14:paraId="560E769E" w14:textId="113A1076" w:rsidR="006301C2" w:rsidRDefault="009346C2">
      <w:pPr>
        <w:pStyle w:val="Body"/>
      </w:pPr>
      <w:r>
        <w:t>The goal of the survey is to gauge how Americans feel about the major topics being decided by the Supreme Court in advance on the Court issuing decisions in the summer.  Regular surveys of Americans report whether they agree or disagree with decisions made by Congress and by the President; this survey applies the same attention to Americans</w:t>
      </w:r>
      <w:r>
        <w:rPr>
          <w:rtl/>
        </w:rPr>
        <w:t xml:space="preserve">’ </w:t>
      </w:r>
      <w:r>
        <w:t>attitudes on issues handled by the Court. This kind of investigation is critical: Given the Court</w:t>
      </w:r>
      <w:r>
        <w:rPr>
          <w:rtl/>
        </w:rPr>
        <w:t>’</w:t>
      </w:r>
      <w:r>
        <w:t>s 6-3 conservative majority as well as our highly polarized political landscape, it is possible that the Court will be out of step with the Americans</w:t>
      </w:r>
      <w:r>
        <w:rPr>
          <w:rtl/>
        </w:rPr>
        <w:t xml:space="preserve">’ </w:t>
      </w:r>
      <w:r>
        <w:t>attitudes, thus undermining its public standing and legitimacy. Although the Court is not designed to be a majoritarian institution, these data help us understand the extent to which Court decisions are in step with</w:t>
      </w:r>
      <w:ins w:id="0" w:author="Jessee, Stephen A" w:date="2021-04-23T14:11:00Z">
        <w:r w:rsidR="005467D4">
          <w:t xml:space="preserve"> Americans’ attitudes.</w:t>
        </w:r>
      </w:ins>
      <w:del w:id="1" w:author="Jessee, Stephen A" w:date="2021-04-23T14:11:00Z">
        <w:r w:rsidDel="005467D4">
          <w:delText xml:space="preserve"> Americans</w:delText>
        </w:r>
        <w:r w:rsidDel="005467D4">
          <w:rPr>
            <w:rtl/>
          </w:rPr>
          <w:delText xml:space="preserve">’ </w:delText>
        </w:r>
        <w:r w:rsidDel="005467D4">
          <w:rPr>
            <w:lang w:val="pt-PT"/>
          </w:rPr>
          <w:delText>attitudes.</w:delText>
        </w:r>
      </w:del>
    </w:p>
    <w:p w14:paraId="03E95D60" w14:textId="77777777" w:rsidR="006301C2" w:rsidRDefault="006301C2">
      <w:pPr>
        <w:pStyle w:val="Body"/>
      </w:pPr>
    </w:p>
    <w:p w14:paraId="2AAFD46A" w14:textId="77777777" w:rsidR="006301C2" w:rsidRDefault="009346C2">
      <w:pPr>
        <w:pStyle w:val="Body"/>
        <w:rPr>
          <w:b/>
          <w:bCs/>
        </w:rPr>
      </w:pPr>
      <w:r>
        <w:rPr>
          <w:b/>
          <w:bCs/>
        </w:rPr>
        <w:t>Summary of Results</w:t>
      </w:r>
    </w:p>
    <w:p w14:paraId="3674A440" w14:textId="77777777" w:rsidR="006301C2" w:rsidRDefault="006301C2">
      <w:pPr>
        <w:pStyle w:val="Body"/>
        <w:rPr>
          <w:b/>
          <w:bCs/>
        </w:rPr>
      </w:pPr>
    </w:p>
    <w:p w14:paraId="33CDF881" w14:textId="77777777" w:rsidR="006301C2" w:rsidRDefault="009346C2">
      <w:pPr>
        <w:pStyle w:val="Body"/>
      </w:pPr>
      <w:r>
        <w:t>The purpose of the survey is to assess how people would feel about the actual case outcomes as opposed to the legal arguments or jurisprudential considerations. We therefore selected major cases from the 2020-2021 term as identified by important media outlets</w:t>
      </w:r>
      <w:ins w:id="2" w:author="msen" w:date="2021-04-22T20:37:00Z">
        <w:r>
          <w:t xml:space="preserve"> and other Court observers</w:t>
        </w:r>
      </w:ins>
      <w:r>
        <w:t xml:space="preserve">. For all questions, half the respondents received the questions as worded below, whereas half received versions where the </w:t>
      </w:r>
      <w:del w:id="3" w:author="msen" w:date="2021-04-22T20:38:00Z">
        <w:r>
          <w:delText xml:space="preserve">responses </w:delText>
        </w:r>
      </w:del>
      <w:r>
        <w:t>options were reversed.</w:t>
      </w:r>
    </w:p>
    <w:p w14:paraId="7FC32AC0" w14:textId="77777777" w:rsidR="006301C2" w:rsidRDefault="009346C2">
      <w:pPr>
        <w:pStyle w:val="Body"/>
      </w:pPr>
      <w:r>
        <w:br/>
      </w:r>
    </w:p>
    <w:p w14:paraId="7D4C094C" w14:textId="77777777" w:rsidR="006301C2" w:rsidRDefault="009346C2">
      <w:pPr>
        <w:pStyle w:val="Body"/>
      </w:pPr>
      <w:r>
        <w:t>Looking at responses over</w:t>
      </w:r>
      <w:ins w:id="4" w:author="msen" w:date="2021-04-22T20:40:00Z">
        <w:r>
          <w:t xml:space="preserve"> the cases asked about</w:t>
        </w:r>
      </w:ins>
      <w:del w:id="5" w:author="msen" w:date="2021-04-22T20:39:00Z">
        <w:r>
          <w:delText xml:space="preserve"> all the surveyed cases</w:delText>
        </w:r>
      </w:del>
      <w:r>
        <w:t>, the public is slightly more likely to take</w:t>
      </w:r>
      <w:ins w:id="6" w:author="msen" w:date="2021-04-22T20:38:00Z">
        <w:r>
          <w:t xml:space="preserve"> the</w:t>
        </w:r>
      </w:ins>
      <w:r>
        <w:t xml:space="preserve"> liberal (51.8%) than </w:t>
      </w:r>
      <w:ins w:id="7" w:author="msen" w:date="2021-04-22T20:38:00Z">
        <w:r>
          <w:t xml:space="preserve">the </w:t>
        </w:r>
      </w:ins>
      <w:r>
        <w:rPr>
          <w:lang w:val="fr-FR"/>
        </w:rPr>
        <w:t>conservative (48.2%) position</w:t>
      </w:r>
      <w:del w:id="8" w:author="msen" w:date="2021-04-22T20:38:00Z">
        <w:r>
          <w:delText>s</w:delText>
        </w:r>
      </w:del>
      <w:r>
        <w:t>. The case w</w:t>
      </w:r>
      <w:ins w:id="9" w:author="msen" w:date="2021-04-22T20:40:00Z">
        <w:r>
          <w:t xml:space="preserve">here the most Americans back the liberal position </w:t>
        </w:r>
      </w:ins>
      <w:del w:id="10" w:author="msen" w:date="2021-04-22T20:40:00Z">
        <w:r>
          <w:delText xml:space="preserve">ith the largest liberal public majority </w:delText>
        </w:r>
      </w:del>
      <w:r>
        <w:t xml:space="preserve">involves the questions of whether the </w:t>
      </w:r>
      <w:ins w:id="11" w:author="msen" w:date="2021-04-22T20:40:00Z">
        <w:r>
          <w:t xml:space="preserve">U.S. </w:t>
        </w:r>
      </w:ins>
      <w:r>
        <w:t xml:space="preserve">Constitution requires that juvenile defendants be found incapable of reform </w:t>
      </w:r>
      <w:ins w:id="12" w:author="msen" w:date="2021-04-22T20:41:00Z">
        <w:r>
          <w:t xml:space="preserve">(be “incorrigible”) </w:t>
        </w:r>
      </w:ins>
      <w:r>
        <w:t xml:space="preserve">in order to receive life sentences (70.6% of respondents said yes, including nearly two-thirds of Republicans). Conversely, </w:t>
      </w:r>
      <w:ins w:id="13" w:author="msen" w:date="2021-04-22T20:42:00Z">
        <w:r>
          <w:t xml:space="preserve">in the </w:t>
        </w:r>
        <w:r>
          <w:lastRenderedPageBreak/>
          <w:t xml:space="preserve">case where the highest share of Americans </w:t>
        </w:r>
        <w:proofErr w:type="gramStart"/>
        <w:r>
          <w:t>back</w:t>
        </w:r>
        <w:proofErr w:type="gramEnd"/>
        <w:r>
          <w:t xml:space="preserve"> the conservative position, </w:t>
        </w:r>
      </w:ins>
      <w:r>
        <w:t xml:space="preserve">70.5% of all respondents said that schools should be able to punish students for speech </w:t>
      </w:r>
      <w:del w:id="14" w:author="msen" w:date="2021-04-22T20:41:00Z">
        <w:r>
          <w:delText>made</w:delText>
        </w:r>
      </w:del>
      <w:ins w:id="15" w:author="msen" w:date="2021-04-22T20:41:00Z">
        <w:r>
          <w:t>taking place</w:t>
        </w:r>
      </w:ins>
      <w:r>
        <w:t xml:space="preserve"> outside of school, including nearly two-thirds of Democratic respondents. It will be </w:t>
      </w:r>
      <w:del w:id="16" w:author="msen" w:date="2021-04-22T20:41:00Z">
        <w:r>
          <w:delText>interesting</w:delText>
        </w:r>
      </w:del>
      <w:ins w:id="17" w:author="msen" w:date="2021-04-22T20:41:00Z">
        <w:r>
          <w:t>important</w:t>
        </w:r>
      </w:ins>
      <w:r>
        <w:t xml:space="preserve"> to see how the Court decides these issues given that there is now a clear conservative majority on the Court.</w:t>
      </w:r>
    </w:p>
    <w:p w14:paraId="690DAB0F" w14:textId="77777777" w:rsidR="006301C2" w:rsidRDefault="006301C2">
      <w:pPr>
        <w:pStyle w:val="Body"/>
      </w:pPr>
    </w:p>
    <w:p w14:paraId="4C68416E" w14:textId="77777777" w:rsidR="006301C2" w:rsidRDefault="009346C2">
      <w:pPr>
        <w:pStyle w:val="Body"/>
      </w:pPr>
      <w:r>
        <w:t xml:space="preserve">The public is narrowly divided on several prominent issues such as whether the tax penalty in the Affordable Care Act is constitutional, whether governments can bar foster agencies </w:t>
      </w:r>
      <w:del w:id="18" w:author="msen" w:date="2021-04-22T20:43:00Z">
        <w:r>
          <w:delText>who</w:delText>
        </w:r>
      </w:del>
      <w:ins w:id="19" w:author="msen" w:date="2021-04-22T20:43:00Z">
        <w:r>
          <w:t>that</w:t>
        </w:r>
      </w:ins>
      <w:r>
        <w:t xml:space="preserve"> refuse to place children with same-sex couples</w:t>
      </w:r>
      <w:del w:id="20" w:author="msen" w:date="2021-04-22T20:43:00Z">
        <w:r>
          <w:delText xml:space="preserve"> can be barred from participating in the systems the government operates</w:delText>
        </w:r>
      </w:del>
      <w:r>
        <w:t>, and</w:t>
      </w:r>
      <w:ins w:id="21" w:author="msen" w:date="2021-04-22T20:44:00Z">
        <w:r>
          <w:t xml:space="preserve"> </w:t>
        </w:r>
      </w:ins>
      <w:del w:id="22" w:author="msen" w:date="2021-04-22T20:44:00Z">
        <w:r>
          <w:delText xml:space="preserve"> questions related to</w:delText>
        </w:r>
      </w:del>
      <w:ins w:id="23" w:author="msen" w:date="2021-04-22T20:44:00Z">
        <w:r>
          <w:t>how states handle</w:t>
        </w:r>
      </w:ins>
      <w:r>
        <w:t xml:space="preserve"> election integrity </w:t>
      </w:r>
      <w:ins w:id="24" w:author="msen" w:date="2021-04-22T20:44:00Z">
        <w:r>
          <w:t xml:space="preserve">claims </w:t>
        </w:r>
      </w:ins>
      <w:proofErr w:type="spellStart"/>
      <w:r>
        <w:rPr>
          <w:lang w:val="sv-SE"/>
        </w:rPr>
        <w:t>versus</w:t>
      </w:r>
      <w:proofErr w:type="spellEnd"/>
      <w:r>
        <w:rPr>
          <w:lang w:val="sv-SE"/>
        </w:rPr>
        <w:t xml:space="preserve"> </w:t>
      </w:r>
      <w:ins w:id="25" w:author="msen" w:date="2021-04-22T20:44:00Z">
        <w:r>
          <w:t xml:space="preserve">concerns about </w:t>
        </w:r>
      </w:ins>
      <w:r>
        <w:rPr>
          <w:lang w:val="fr-FR"/>
        </w:rPr>
        <w:t>vote suppression</w:t>
      </w:r>
      <w:del w:id="26" w:author="msen" w:date="2021-04-22T20:44:00Z">
        <w:r>
          <w:delText xml:space="preserve"> debates</w:delText>
        </w:r>
      </w:del>
      <w:r>
        <w:t>.</w:t>
      </w:r>
    </w:p>
    <w:p w14:paraId="56A2F0C7" w14:textId="77777777" w:rsidR="006301C2" w:rsidRDefault="006301C2">
      <w:pPr>
        <w:pStyle w:val="Body"/>
      </w:pPr>
    </w:p>
    <w:p w14:paraId="43FBD7A3" w14:textId="77777777" w:rsidR="006301C2" w:rsidRDefault="009346C2">
      <w:pPr>
        <w:pStyle w:val="Body"/>
      </w:pPr>
      <w:r>
        <w:t>Some of the cases included in this term</w:t>
      </w:r>
      <w:r>
        <w:rPr>
          <w:rtl/>
        </w:rPr>
        <w:t>’</w:t>
      </w:r>
      <w:r>
        <w:t xml:space="preserve">s </w:t>
      </w:r>
      <w:proofErr w:type="spellStart"/>
      <w:r>
        <w:t>SCOTUSpoll</w:t>
      </w:r>
      <w:proofErr w:type="spellEnd"/>
      <w:r>
        <w:t xml:space="preserve"> showed large partisan differences in respondents</w:t>
      </w:r>
      <w:r>
        <w:rPr>
          <w:rtl/>
        </w:rPr>
        <w:t xml:space="preserve">’ </w:t>
      </w:r>
      <w:r>
        <w:t xml:space="preserve">views, but others </w:t>
      </w:r>
      <w:ins w:id="27" w:author="msen" w:date="2021-04-22T20:44:00Z">
        <w:r>
          <w:t xml:space="preserve">— </w:t>
        </w:r>
      </w:ins>
      <w:r>
        <w:t>such as juvenile sentencing, the structure of federal agencies, and the improper use of governmental databases</w:t>
      </w:r>
      <w:ins w:id="28" w:author="msen" w:date="2021-04-22T20:44:00Z">
        <w:r>
          <w:t xml:space="preserve"> — </w:t>
        </w:r>
      </w:ins>
      <w:del w:id="29" w:author="msen" w:date="2021-04-22T20:44:00Z">
        <w:r>
          <w:delText xml:space="preserve">, </w:delText>
        </w:r>
      </w:del>
      <w:r>
        <w:t>yielded similar levels of support across party identifications.</w:t>
      </w:r>
    </w:p>
    <w:p w14:paraId="2F8C5DC9" w14:textId="77777777" w:rsidR="006301C2" w:rsidRDefault="006301C2">
      <w:pPr>
        <w:pStyle w:val="Body"/>
      </w:pPr>
    </w:p>
    <w:p w14:paraId="36F6AC21" w14:textId="77777777" w:rsidR="006301C2" w:rsidRDefault="009346C2">
      <w:pPr>
        <w:pStyle w:val="Body"/>
      </w:pPr>
      <w:r>
        <w:rPr>
          <w:rFonts w:ascii="Arial Unicode MS" w:hAnsi="Arial Unicode MS"/>
        </w:rPr>
        <w:br w:type="page"/>
      </w:r>
    </w:p>
    <w:p w14:paraId="30364C19" w14:textId="77777777" w:rsidR="006301C2" w:rsidRDefault="009346C2">
      <w:pPr>
        <w:pStyle w:val="Body"/>
        <w:rPr>
          <w:b/>
          <w:bCs/>
        </w:rPr>
      </w:pPr>
      <w:r>
        <w:rPr>
          <w:b/>
          <w:bCs/>
        </w:rPr>
        <w:lastRenderedPageBreak/>
        <w:t>Issue: Gay Adoption</w:t>
      </w:r>
    </w:p>
    <w:p w14:paraId="2E123A51" w14:textId="77777777" w:rsidR="006301C2" w:rsidRDefault="006301C2">
      <w:pPr>
        <w:pStyle w:val="Body"/>
        <w:rPr>
          <w:b/>
          <w:bCs/>
        </w:rPr>
      </w:pPr>
    </w:p>
    <w:p w14:paraId="0C540A19" w14:textId="77777777" w:rsidR="006301C2" w:rsidRDefault="009346C2">
      <w:pPr>
        <w:pStyle w:val="Body"/>
        <w:rPr>
          <w:b/>
          <w:bCs/>
          <w:i/>
          <w:iCs/>
        </w:rPr>
      </w:pPr>
      <w:r>
        <w:rPr>
          <w:b/>
          <w:bCs/>
        </w:rPr>
        <w:t>Cases #1.</w:t>
      </w:r>
      <w:r>
        <w:t xml:space="preserve">  </w:t>
      </w:r>
      <w:r>
        <w:rPr>
          <w:b/>
          <w:bCs/>
          <w:i/>
          <w:iCs/>
        </w:rPr>
        <w:t>Fulton v. City of Philadelphia PA</w:t>
      </w:r>
    </w:p>
    <w:p w14:paraId="0F141E4D" w14:textId="77777777" w:rsidR="006301C2" w:rsidRDefault="006301C2">
      <w:pPr>
        <w:pStyle w:val="Body"/>
        <w:rPr>
          <w:b/>
          <w:bCs/>
          <w:i/>
          <w:iCs/>
        </w:rPr>
      </w:pPr>
    </w:p>
    <w:p w14:paraId="11DB32D0" w14:textId="77777777" w:rsidR="006301C2" w:rsidRDefault="009346C2">
      <w:pPr>
        <w:pStyle w:val="Body"/>
      </w:pPr>
      <w:r>
        <w:t>There are some religiously affiliated foster agencies that refuse to place foster children with same-sex couples.</w:t>
      </w:r>
    </w:p>
    <w:p w14:paraId="213909F1" w14:textId="77777777" w:rsidR="006301C2" w:rsidRDefault="006301C2">
      <w:pPr>
        <w:pStyle w:val="Body"/>
      </w:pPr>
    </w:p>
    <w:p w14:paraId="243F14C1" w14:textId="77777777" w:rsidR="006301C2" w:rsidRDefault="009346C2">
      <w:pPr>
        <w:pStyle w:val="Body"/>
      </w:pPr>
      <w:r>
        <w:t>Some people think that governments can prohibit such agencies from participating in the foster care systems they operate unless the agencies allow children to be placed with same-sex couples. Other people think that doing so would violate the agencies' First Amendment rights to religious freedom.</w:t>
      </w:r>
    </w:p>
    <w:p w14:paraId="230BFE6A" w14:textId="77777777" w:rsidR="006301C2" w:rsidRDefault="006301C2">
      <w:pPr>
        <w:pStyle w:val="Body"/>
      </w:pPr>
    </w:p>
    <w:p w14:paraId="1E2BFB3B" w14:textId="77777777" w:rsidR="006301C2" w:rsidRDefault="009346C2">
      <w:pPr>
        <w:pStyle w:val="Body"/>
      </w:pPr>
      <w:r>
        <w:t>What do you think?</w:t>
      </w:r>
    </w:p>
    <w:p w14:paraId="1851CE4B" w14:textId="77777777" w:rsidR="006301C2" w:rsidRDefault="006301C2">
      <w:pPr>
        <w:pStyle w:val="Body"/>
      </w:pPr>
    </w:p>
    <w:p w14:paraId="1563CE25" w14:textId="77777777" w:rsidR="006301C2" w:rsidRDefault="009346C2">
      <w:pPr>
        <w:pStyle w:val="Body"/>
      </w:pPr>
      <w:r>
        <w:t>Prohibiting religious agencies from participating in the foster care system unless they allow children to be placed with same-sex couples DOES NOT VIOLATE agencies' First Amendment rights to religious freedom</w:t>
      </w:r>
    </w:p>
    <w:p w14:paraId="30E80C14" w14:textId="77777777" w:rsidR="006301C2" w:rsidRDefault="006301C2">
      <w:pPr>
        <w:pStyle w:val="Body"/>
      </w:pPr>
    </w:p>
    <w:p w14:paraId="51241C4D" w14:textId="77777777" w:rsidR="006301C2" w:rsidRDefault="009346C2">
      <w:pPr>
        <w:pStyle w:val="Body"/>
      </w:pPr>
      <w:r>
        <w:t>Prohibiting religious agencies from participating in the foster care system unless they allow children to be placed with same-sex couples DOES VIOLATE agencies' First Amendment rights to religious freedom</w:t>
      </w:r>
    </w:p>
    <w:p w14:paraId="715EA949" w14:textId="77777777" w:rsidR="006301C2" w:rsidRDefault="006301C2">
      <w:pPr>
        <w:pStyle w:val="Body"/>
      </w:pPr>
    </w:p>
    <w:tbl>
      <w:tblPr>
        <w:tblW w:w="94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3"/>
        <w:gridCol w:w="1930"/>
        <w:gridCol w:w="1767"/>
        <w:gridCol w:w="1792"/>
        <w:gridCol w:w="2229"/>
      </w:tblGrid>
      <w:tr w:rsidR="006301C2" w14:paraId="6B55CA97" w14:textId="77777777">
        <w:trPr>
          <w:trHeight w:val="30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14443"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4AA29"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0CF59"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F44E6"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314E8" w14:textId="77777777" w:rsidR="006301C2" w:rsidRDefault="009346C2">
            <w:pPr>
              <w:pStyle w:val="Body"/>
              <w:jc w:val="center"/>
            </w:pPr>
            <w:r>
              <w:t>Independents/Other</w:t>
            </w:r>
          </w:p>
        </w:tc>
      </w:tr>
      <w:tr w:rsidR="006301C2" w14:paraId="22582B9A" w14:textId="77777777">
        <w:trPr>
          <w:trHeight w:val="60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9F98B" w14:textId="77777777" w:rsidR="006301C2" w:rsidRDefault="009346C2">
            <w:pPr>
              <w:pStyle w:val="Body"/>
            </w:pPr>
            <w:r>
              <w:t>DOES NOT VIOLATE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2416" w14:textId="77777777" w:rsidR="006301C2" w:rsidRDefault="009346C2">
            <w:pPr>
              <w:pStyle w:val="Body"/>
              <w:jc w:val="center"/>
            </w:pPr>
            <w:r>
              <w:t>47.8%</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02A9F" w14:textId="77777777" w:rsidR="006301C2" w:rsidRDefault="009346C2">
            <w:pPr>
              <w:pStyle w:val="Body"/>
              <w:jc w:val="center"/>
            </w:pPr>
            <w:r>
              <w:t>60.6%</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FEC4E" w14:textId="77777777" w:rsidR="006301C2" w:rsidRDefault="009346C2">
            <w:pPr>
              <w:pStyle w:val="Body"/>
              <w:jc w:val="center"/>
            </w:pPr>
            <w:r>
              <w:t>35.4%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93E50" w14:textId="77777777" w:rsidR="006301C2" w:rsidRDefault="009346C2">
            <w:pPr>
              <w:pStyle w:val="Body"/>
              <w:jc w:val="center"/>
            </w:pPr>
            <w:r>
              <w:t>42.8%</w:t>
            </w:r>
          </w:p>
        </w:tc>
      </w:tr>
      <w:tr w:rsidR="006301C2" w14:paraId="2B2C98D3" w14:textId="77777777">
        <w:trPr>
          <w:trHeight w:val="30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D70B0" w14:textId="77777777" w:rsidR="006301C2" w:rsidRDefault="009346C2">
            <w:pPr>
              <w:pStyle w:val="Body"/>
            </w:pPr>
            <w:r>
              <w:t>VIOLATES</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8DD30" w14:textId="77777777" w:rsidR="006301C2" w:rsidRDefault="009346C2">
            <w:pPr>
              <w:pStyle w:val="Body"/>
              <w:jc w:val="center"/>
            </w:pPr>
            <w:r>
              <w:t>52.2</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A5EB0" w14:textId="77777777" w:rsidR="006301C2" w:rsidRDefault="009346C2">
            <w:pPr>
              <w:pStyle w:val="Body"/>
              <w:jc w:val="center"/>
            </w:pPr>
            <w:r>
              <w:t>39.4</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F87A3" w14:textId="77777777" w:rsidR="006301C2" w:rsidRDefault="009346C2">
            <w:pPr>
              <w:pStyle w:val="Body"/>
              <w:jc w:val="center"/>
            </w:pPr>
            <w:r>
              <w:t>64.6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3623D" w14:textId="77777777" w:rsidR="006301C2" w:rsidRDefault="009346C2">
            <w:pPr>
              <w:pStyle w:val="Body"/>
              <w:jc w:val="center"/>
            </w:pPr>
            <w:r>
              <w:t>57.2</w:t>
            </w:r>
          </w:p>
        </w:tc>
      </w:tr>
    </w:tbl>
    <w:p w14:paraId="68EFA83F" w14:textId="77777777" w:rsidR="006301C2" w:rsidRDefault="009346C2">
      <w:pPr>
        <w:pStyle w:val="Body"/>
        <w:widowControl w:val="0"/>
      </w:pPr>
      <w:r>
        <w:br/>
      </w:r>
      <w:commentRangeStart w:id="30"/>
    </w:p>
    <w:p w14:paraId="4D1671AC" w14:textId="77777777" w:rsidR="006301C2" w:rsidRDefault="009346C2">
      <w:pPr>
        <w:pStyle w:val="Body"/>
        <w:rPr>
          <w:i/>
          <w:iCs/>
        </w:rPr>
      </w:pPr>
      <w:r>
        <w:rPr>
          <w:i/>
          <w:iCs/>
        </w:rPr>
        <w:t>N = 2,156</w:t>
      </w:r>
      <w:commentRangeEnd w:id="30"/>
      <w:r>
        <w:commentReference w:id="30"/>
      </w:r>
    </w:p>
    <w:p w14:paraId="7113A5D4" w14:textId="77777777" w:rsidR="006301C2" w:rsidRDefault="006301C2">
      <w:pPr>
        <w:pStyle w:val="Body"/>
        <w:rPr>
          <w:i/>
          <w:iCs/>
        </w:rPr>
      </w:pPr>
    </w:p>
    <w:p w14:paraId="19CDA7C2" w14:textId="77777777" w:rsidR="006301C2" w:rsidRDefault="009346C2">
      <w:pPr>
        <w:pStyle w:val="Body"/>
      </w:pPr>
      <w:r>
        <w:rPr>
          <w:rFonts w:ascii="Arial Unicode MS" w:hAnsi="Arial Unicode MS"/>
        </w:rPr>
        <w:br w:type="page"/>
      </w:r>
    </w:p>
    <w:p w14:paraId="01A98D21" w14:textId="77777777" w:rsidR="006301C2" w:rsidRDefault="009346C2">
      <w:pPr>
        <w:pStyle w:val="Body"/>
        <w:rPr>
          <w:b/>
          <w:bCs/>
        </w:rPr>
      </w:pPr>
      <w:r>
        <w:rPr>
          <w:b/>
          <w:bCs/>
        </w:rPr>
        <w:lastRenderedPageBreak/>
        <w:t>Issue: ACA Individual Mandate</w:t>
      </w:r>
    </w:p>
    <w:p w14:paraId="6097E1AF" w14:textId="77777777" w:rsidR="006301C2" w:rsidRDefault="006301C2">
      <w:pPr>
        <w:pStyle w:val="Body"/>
        <w:rPr>
          <w:i/>
          <w:iCs/>
        </w:rPr>
      </w:pPr>
    </w:p>
    <w:p w14:paraId="3DB9E758" w14:textId="77777777" w:rsidR="006301C2" w:rsidRDefault="009346C2">
      <w:pPr>
        <w:pStyle w:val="Body"/>
        <w:rPr>
          <w:i/>
          <w:iCs/>
        </w:rPr>
      </w:pPr>
      <w:r>
        <w:rPr>
          <w:b/>
          <w:bCs/>
        </w:rPr>
        <w:t>Cases #2.</w:t>
      </w:r>
      <w:r>
        <w:t xml:space="preserve">  California v. Texas (Issue 1)</w:t>
      </w:r>
    </w:p>
    <w:p w14:paraId="1FECE812" w14:textId="77777777" w:rsidR="006301C2" w:rsidRDefault="006301C2">
      <w:pPr>
        <w:pStyle w:val="Body"/>
        <w:rPr>
          <w:i/>
          <w:iCs/>
        </w:rPr>
      </w:pPr>
    </w:p>
    <w:p w14:paraId="5E8FD0DB" w14:textId="77777777" w:rsidR="006301C2" w:rsidRDefault="009346C2">
      <w:pPr>
        <w:pStyle w:val="Body"/>
      </w:pPr>
      <w:r>
        <w:t xml:space="preserve">Under the Affordable Care Act (ACA), there is a tax penalty for not buying health insurance. This is called the individual mandate. Recent legislation has set the tax penalty for not buying health insurance to $0. Some people believe that, because the tax penalty is $0, this means that the penalty is actually not a tax and it exceeds the federal government's power to tax and is unconstitutional. Other people believe that it does not exceed the federal government's power to tax and is constitutional.   </w:t>
      </w:r>
      <w:r>
        <w:rPr>
          <w:lang w:val="de-DE"/>
        </w:rPr>
        <w:t xml:space="preserve">   </w:t>
      </w:r>
    </w:p>
    <w:p w14:paraId="4E4C44FD" w14:textId="77777777" w:rsidR="006301C2" w:rsidRDefault="009346C2">
      <w:pPr>
        <w:pStyle w:val="Body"/>
      </w:pPr>
      <w:r>
        <w:t>What do you think?</w:t>
      </w:r>
    </w:p>
    <w:p w14:paraId="5EFF792C" w14:textId="77777777" w:rsidR="006301C2" w:rsidRDefault="006301C2">
      <w:pPr>
        <w:pStyle w:val="Body"/>
      </w:pPr>
    </w:p>
    <w:p w14:paraId="09D86FF8" w14:textId="77777777" w:rsidR="006301C2" w:rsidRDefault="009346C2">
      <w:pPr>
        <w:pStyle w:val="Body"/>
      </w:pPr>
      <w:r>
        <w:t>The individual mandate provision is not a tax and is UNCONSTITUTIONAL because it exceeds the federal government's power</w:t>
      </w:r>
    </w:p>
    <w:p w14:paraId="4F4C2E8C" w14:textId="77777777" w:rsidR="006301C2" w:rsidRDefault="009346C2">
      <w:pPr>
        <w:pStyle w:val="Body"/>
      </w:pPr>
      <w:r>
        <w:t>The individual mandate provision is a tax and is CONSTITUTIONAL because it does not exceed the federal government's power</w:t>
      </w:r>
    </w:p>
    <w:p w14:paraId="38A28634" w14:textId="77777777" w:rsidR="006301C2" w:rsidRDefault="006301C2">
      <w:pPr>
        <w:pStyle w:val="Body"/>
      </w:pPr>
    </w:p>
    <w:tbl>
      <w:tblPr>
        <w:tblW w:w="94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44"/>
        <w:gridCol w:w="1645"/>
        <w:gridCol w:w="1468"/>
        <w:gridCol w:w="1565"/>
        <w:gridCol w:w="2159"/>
      </w:tblGrid>
      <w:tr w:rsidR="006301C2" w14:paraId="1E85FA76" w14:textId="77777777">
        <w:trPr>
          <w:trHeight w:val="600"/>
        </w:trPr>
        <w:tc>
          <w:tcPr>
            <w:tcW w:w="2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34E75" w14:textId="77777777" w:rsidR="006301C2" w:rsidRDefault="006301C2"/>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5C8F9" w14:textId="77777777" w:rsidR="006301C2" w:rsidRDefault="009346C2">
            <w:pPr>
              <w:pStyle w:val="Body"/>
              <w:jc w:val="center"/>
            </w:pPr>
            <w:r>
              <w:t>All Respondents</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BFCEE" w14:textId="77777777" w:rsidR="006301C2" w:rsidRDefault="009346C2">
            <w:pPr>
              <w:pStyle w:val="Body"/>
              <w:jc w:val="center"/>
            </w:pPr>
            <w:r>
              <w:t>Democrats</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315B2" w14:textId="77777777" w:rsidR="006301C2" w:rsidRDefault="009346C2">
            <w:pPr>
              <w:pStyle w:val="Body"/>
              <w:jc w:val="center"/>
            </w:pPr>
            <w:r>
              <w:t>Republicans</w:t>
            </w:r>
          </w:p>
        </w:tc>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42255" w14:textId="77777777" w:rsidR="006301C2" w:rsidRDefault="009346C2">
            <w:pPr>
              <w:pStyle w:val="Body"/>
              <w:jc w:val="center"/>
            </w:pPr>
            <w:r>
              <w:t>Independents/Other</w:t>
            </w:r>
          </w:p>
        </w:tc>
      </w:tr>
      <w:tr w:rsidR="006301C2" w14:paraId="2A9E9E4C" w14:textId="77777777">
        <w:trPr>
          <w:trHeight w:val="300"/>
        </w:trPr>
        <w:tc>
          <w:tcPr>
            <w:tcW w:w="2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643B5" w14:textId="77777777" w:rsidR="006301C2" w:rsidRDefault="009346C2">
            <w:pPr>
              <w:pStyle w:val="Body"/>
            </w:pPr>
            <w:r>
              <w:t>UNCONSTITUTIONAL</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02B21" w14:textId="77777777" w:rsidR="006301C2" w:rsidRDefault="009346C2">
            <w:pPr>
              <w:pStyle w:val="Body"/>
              <w:jc w:val="center"/>
            </w:pPr>
            <w:r>
              <w:t>55.8%</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3698E" w14:textId="77777777" w:rsidR="006301C2" w:rsidRDefault="009346C2">
            <w:pPr>
              <w:pStyle w:val="Body"/>
              <w:jc w:val="center"/>
            </w:pPr>
            <w:r>
              <w:t>38.5%</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53AE4" w14:textId="77777777" w:rsidR="006301C2" w:rsidRDefault="009346C2">
            <w:pPr>
              <w:pStyle w:val="Body"/>
              <w:jc w:val="center"/>
            </w:pPr>
            <w:r>
              <w:t>73.6%</w:t>
            </w:r>
          </w:p>
        </w:tc>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0E930" w14:textId="77777777" w:rsidR="006301C2" w:rsidRDefault="009346C2">
            <w:pPr>
              <w:pStyle w:val="Body"/>
              <w:jc w:val="center"/>
            </w:pPr>
            <w:r>
              <w:t>60.1%</w:t>
            </w:r>
          </w:p>
        </w:tc>
      </w:tr>
      <w:tr w:rsidR="006301C2" w14:paraId="34820727" w14:textId="77777777">
        <w:trPr>
          <w:trHeight w:val="300"/>
        </w:trPr>
        <w:tc>
          <w:tcPr>
            <w:tcW w:w="2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B92DF" w14:textId="77777777" w:rsidR="006301C2" w:rsidRDefault="009346C2">
            <w:pPr>
              <w:pStyle w:val="Body"/>
            </w:pPr>
            <w:r>
              <w:t>CONSTITUTIONAL</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E4914" w14:textId="77777777" w:rsidR="006301C2" w:rsidRDefault="009346C2">
            <w:pPr>
              <w:pStyle w:val="Body"/>
              <w:jc w:val="center"/>
            </w:pPr>
            <w:r>
              <w:t>44.2</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67CD3" w14:textId="77777777" w:rsidR="006301C2" w:rsidRDefault="009346C2">
            <w:pPr>
              <w:pStyle w:val="Body"/>
              <w:jc w:val="center"/>
            </w:pPr>
            <w:r>
              <w:t>61.5</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8E88" w14:textId="77777777" w:rsidR="006301C2" w:rsidRDefault="009346C2">
            <w:pPr>
              <w:pStyle w:val="Body"/>
              <w:jc w:val="center"/>
            </w:pPr>
            <w:r>
              <w:t>26.4</w:t>
            </w:r>
          </w:p>
        </w:tc>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BD61E" w14:textId="77777777" w:rsidR="006301C2" w:rsidRDefault="009346C2">
            <w:pPr>
              <w:pStyle w:val="Body"/>
              <w:jc w:val="center"/>
            </w:pPr>
            <w:r>
              <w:t>39.9</w:t>
            </w:r>
          </w:p>
        </w:tc>
      </w:tr>
    </w:tbl>
    <w:p w14:paraId="7B593D3A" w14:textId="77777777" w:rsidR="006301C2" w:rsidRDefault="006301C2">
      <w:pPr>
        <w:pStyle w:val="Body"/>
        <w:widowControl w:val="0"/>
      </w:pPr>
    </w:p>
    <w:p w14:paraId="298EE703" w14:textId="77777777" w:rsidR="006301C2" w:rsidRDefault="009346C2">
      <w:pPr>
        <w:pStyle w:val="Body"/>
        <w:rPr>
          <w:i/>
          <w:iCs/>
        </w:rPr>
      </w:pPr>
      <w:r>
        <w:rPr>
          <w:i/>
          <w:iCs/>
        </w:rPr>
        <w:t>N = 2,156</w:t>
      </w:r>
    </w:p>
    <w:p w14:paraId="6A412B30" w14:textId="77777777" w:rsidR="006301C2" w:rsidRDefault="006301C2">
      <w:pPr>
        <w:pStyle w:val="Body"/>
        <w:rPr>
          <w:i/>
          <w:iCs/>
        </w:rPr>
      </w:pPr>
    </w:p>
    <w:p w14:paraId="6122CD1E" w14:textId="77777777" w:rsidR="006301C2" w:rsidRDefault="009346C2">
      <w:pPr>
        <w:pStyle w:val="Body"/>
      </w:pPr>
      <w:r>
        <w:rPr>
          <w:rFonts w:ascii="Arial Unicode MS" w:hAnsi="Arial Unicode MS"/>
        </w:rPr>
        <w:br w:type="page"/>
      </w:r>
    </w:p>
    <w:p w14:paraId="0F23DB55" w14:textId="77777777" w:rsidR="006301C2" w:rsidRDefault="009346C2">
      <w:pPr>
        <w:pStyle w:val="Body"/>
        <w:rPr>
          <w:b/>
          <w:bCs/>
        </w:rPr>
      </w:pPr>
      <w:r>
        <w:rPr>
          <w:b/>
          <w:bCs/>
        </w:rPr>
        <w:lastRenderedPageBreak/>
        <w:t>Issue: ACA Severability</w:t>
      </w:r>
    </w:p>
    <w:p w14:paraId="6DA200C7" w14:textId="77777777" w:rsidR="006301C2" w:rsidRDefault="006301C2">
      <w:pPr>
        <w:pStyle w:val="Body"/>
      </w:pPr>
    </w:p>
    <w:p w14:paraId="7B04B545" w14:textId="77777777" w:rsidR="006301C2" w:rsidRDefault="009346C2">
      <w:pPr>
        <w:pStyle w:val="Body"/>
        <w:rPr>
          <w:b/>
          <w:bCs/>
          <w:i/>
          <w:iCs/>
        </w:rPr>
      </w:pPr>
      <w:r>
        <w:rPr>
          <w:b/>
          <w:bCs/>
        </w:rPr>
        <w:t>Case #3.</w:t>
      </w:r>
      <w:r>
        <w:t xml:space="preserve">  </w:t>
      </w:r>
      <w:r>
        <w:rPr>
          <w:b/>
          <w:bCs/>
          <w:i/>
          <w:iCs/>
        </w:rPr>
        <w:t>California v. Texas (Issue 2)</w:t>
      </w:r>
    </w:p>
    <w:p w14:paraId="7EAB1651" w14:textId="77777777" w:rsidR="006301C2" w:rsidRDefault="006301C2">
      <w:pPr>
        <w:pStyle w:val="Body"/>
      </w:pPr>
    </w:p>
    <w:p w14:paraId="0484242E" w14:textId="77777777" w:rsidR="006301C2" w:rsidRDefault="009346C2">
      <w:pPr>
        <w:pStyle w:val="Body"/>
      </w:pPr>
      <w:r>
        <w:t xml:space="preserve">Under the Affordable Care Act (ACA), there is a tax penalty for not buying health insurance. This is called the individual mandate. Some people think that if the individual mandate is unconstitutional then the entirety of the ACA must also be unconstitutional. Other people disagree and think that if the individual mandate is unconstitutional, that should not affect the rest of the law.  </w:t>
      </w:r>
      <w:r>
        <w:rPr>
          <w:lang w:val="de-DE"/>
        </w:rPr>
        <w:t xml:space="preserve">   </w:t>
      </w:r>
    </w:p>
    <w:p w14:paraId="5C6CAAD6" w14:textId="77777777" w:rsidR="006301C2" w:rsidRDefault="006301C2">
      <w:pPr>
        <w:pStyle w:val="Body"/>
      </w:pPr>
    </w:p>
    <w:p w14:paraId="4FE2C170" w14:textId="77777777" w:rsidR="006301C2" w:rsidRDefault="009346C2">
      <w:pPr>
        <w:pStyle w:val="Body"/>
      </w:pPr>
      <w:r>
        <w:t>What do you think?</w:t>
      </w:r>
    </w:p>
    <w:p w14:paraId="4923BC87" w14:textId="77777777" w:rsidR="006301C2" w:rsidRDefault="006301C2">
      <w:pPr>
        <w:pStyle w:val="Body"/>
      </w:pPr>
    </w:p>
    <w:p w14:paraId="7B0474E2" w14:textId="77777777" w:rsidR="006301C2" w:rsidRDefault="009346C2">
      <w:pPr>
        <w:pStyle w:val="Body"/>
      </w:pPr>
      <w:r>
        <w:t>If the individual mandate is unconstitutional, then the ENTIRE LAW SHOULD BE STRUCK DOWN</w:t>
      </w:r>
    </w:p>
    <w:p w14:paraId="75050D3E" w14:textId="77777777" w:rsidR="006301C2" w:rsidRDefault="009346C2">
      <w:pPr>
        <w:pStyle w:val="Body"/>
      </w:pPr>
      <w:r>
        <w:t>If the individual mandate is unconstitutional, that should NOT AFFECT THE REST OF THE LAW</w:t>
      </w:r>
    </w:p>
    <w:p w14:paraId="5DD9E933" w14:textId="77777777" w:rsidR="006301C2" w:rsidRDefault="006301C2">
      <w:pPr>
        <w:pStyle w:val="Body"/>
      </w:pPr>
    </w:p>
    <w:tbl>
      <w:tblPr>
        <w:tblW w:w="94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3"/>
        <w:gridCol w:w="1930"/>
        <w:gridCol w:w="1767"/>
        <w:gridCol w:w="1792"/>
        <w:gridCol w:w="2229"/>
      </w:tblGrid>
      <w:tr w:rsidR="006301C2" w14:paraId="367B11A4" w14:textId="77777777">
        <w:trPr>
          <w:trHeight w:val="30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361A"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C3E7D"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62059"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3AF21"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252B1" w14:textId="77777777" w:rsidR="006301C2" w:rsidRDefault="009346C2">
            <w:pPr>
              <w:pStyle w:val="Body"/>
              <w:jc w:val="center"/>
            </w:pPr>
            <w:r>
              <w:t>Independents/Other</w:t>
            </w:r>
          </w:p>
        </w:tc>
      </w:tr>
      <w:tr w:rsidR="006301C2" w14:paraId="6D49F340" w14:textId="77777777">
        <w:trPr>
          <w:trHeight w:val="120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0830B" w14:textId="77777777" w:rsidR="006301C2" w:rsidRDefault="009346C2">
            <w:pPr>
              <w:pStyle w:val="Body"/>
            </w:pPr>
            <w:r>
              <w:t>ENTIRE LAW SHOULD BE STRUCK DOWN</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FF4E4" w14:textId="77777777" w:rsidR="006301C2" w:rsidRDefault="009346C2">
            <w:pPr>
              <w:pStyle w:val="Body"/>
              <w:jc w:val="center"/>
            </w:pPr>
            <w:r>
              <w:t>46.7%</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2BBFF" w14:textId="77777777" w:rsidR="006301C2" w:rsidRDefault="009346C2">
            <w:pPr>
              <w:pStyle w:val="Body"/>
              <w:jc w:val="center"/>
            </w:pPr>
            <w:r>
              <w:t>26.0%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3186D" w14:textId="77777777" w:rsidR="006301C2" w:rsidRDefault="009346C2">
            <w:pPr>
              <w:pStyle w:val="Body"/>
              <w:jc w:val="center"/>
            </w:pPr>
            <w:r>
              <w:t>67.4%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CF1EE" w14:textId="77777777" w:rsidR="006301C2" w:rsidRDefault="009346C2">
            <w:pPr>
              <w:pStyle w:val="Body"/>
              <w:jc w:val="center"/>
            </w:pPr>
            <w:r>
              <w:t>50.0%</w:t>
            </w:r>
          </w:p>
        </w:tc>
      </w:tr>
      <w:tr w:rsidR="006301C2" w14:paraId="1BF75E4F" w14:textId="77777777">
        <w:trPr>
          <w:trHeight w:val="90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5DC81" w14:textId="77777777" w:rsidR="006301C2" w:rsidRDefault="009346C2">
            <w:pPr>
              <w:pStyle w:val="Body"/>
            </w:pPr>
            <w:r>
              <w:t>NOT AFFECT REST OF THE LAW</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91D41" w14:textId="77777777" w:rsidR="006301C2" w:rsidRDefault="009346C2">
            <w:pPr>
              <w:pStyle w:val="Body"/>
              <w:jc w:val="center"/>
            </w:pPr>
            <w:r>
              <w:t>53.3</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3F8AB" w14:textId="77777777" w:rsidR="006301C2" w:rsidRDefault="009346C2">
            <w:pPr>
              <w:pStyle w:val="Body"/>
              <w:jc w:val="center"/>
            </w:pPr>
            <w:r>
              <w:t>74.0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7787C" w14:textId="77777777" w:rsidR="006301C2" w:rsidRDefault="009346C2">
            <w:pPr>
              <w:pStyle w:val="Body"/>
              <w:jc w:val="center"/>
            </w:pPr>
            <w:r>
              <w:t>32.6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61383" w14:textId="77777777" w:rsidR="006301C2" w:rsidRDefault="009346C2">
            <w:pPr>
              <w:pStyle w:val="Body"/>
              <w:jc w:val="center"/>
            </w:pPr>
            <w:r>
              <w:t>50.0</w:t>
            </w:r>
          </w:p>
        </w:tc>
      </w:tr>
    </w:tbl>
    <w:p w14:paraId="7BE9CEBE" w14:textId="77777777" w:rsidR="006301C2" w:rsidRDefault="006301C2">
      <w:pPr>
        <w:pStyle w:val="Body"/>
        <w:widowControl w:val="0"/>
      </w:pPr>
    </w:p>
    <w:p w14:paraId="53AD4B41" w14:textId="77777777" w:rsidR="006301C2" w:rsidRDefault="009346C2">
      <w:pPr>
        <w:pStyle w:val="Body"/>
        <w:rPr>
          <w:i/>
          <w:iCs/>
        </w:rPr>
      </w:pPr>
      <w:r>
        <w:rPr>
          <w:i/>
          <w:iCs/>
        </w:rPr>
        <w:t>N = 2,158</w:t>
      </w:r>
    </w:p>
    <w:p w14:paraId="3A2CDCBF" w14:textId="77777777" w:rsidR="006301C2" w:rsidRDefault="006301C2">
      <w:pPr>
        <w:pStyle w:val="Body"/>
      </w:pPr>
    </w:p>
    <w:p w14:paraId="661D66F2" w14:textId="77777777" w:rsidR="006301C2" w:rsidRDefault="009346C2">
      <w:pPr>
        <w:pStyle w:val="Body"/>
      </w:pPr>
      <w:r>
        <w:rPr>
          <w:rFonts w:ascii="Arial Unicode MS" w:hAnsi="Arial Unicode MS"/>
        </w:rPr>
        <w:br w:type="page"/>
      </w:r>
    </w:p>
    <w:p w14:paraId="110350C5" w14:textId="77777777" w:rsidR="006301C2" w:rsidRDefault="009346C2">
      <w:pPr>
        <w:pStyle w:val="Body"/>
        <w:rPr>
          <w:b/>
          <w:bCs/>
        </w:rPr>
      </w:pPr>
      <w:r>
        <w:rPr>
          <w:b/>
          <w:bCs/>
        </w:rPr>
        <w:lastRenderedPageBreak/>
        <w:t>Issue: Out of Precinct Ballot Counting</w:t>
      </w:r>
    </w:p>
    <w:p w14:paraId="473E5CE6" w14:textId="77777777" w:rsidR="006301C2" w:rsidRDefault="006301C2">
      <w:pPr>
        <w:pStyle w:val="Body"/>
        <w:rPr>
          <w:b/>
          <w:bCs/>
        </w:rPr>
      </w:pPr>
    </w:p>
    <w:p w14:paraId="3E7EBA66" w14:textId="77777777" w:rsidR="006301C2" w:rsidRDefault="009346C2">
      <w:pPr>
        <w:pStyle w:val="Body"/>
        <w:rPr>
          <w:b/>
          <w:bCs/>
          <w:i/>
          <w:iCs/>
        </w:rPr>
      </w:pPr>
      <w:r>
        <w:rPr>
          <w:b/>
          <w:bCs/>
        </w:rPr>
        <w:t xml:space="preserve">Case #4. </w:t>
      </w:r>
      <w:r>
        <w:rPr>
          <w:b/>
          <w:bCs/>
          <w:i/>
          <w:iCs/>
        </w:rPr>
        <w:t>Brnovich v. Democratic National Committee I</w:t>
      </w:r>
    </w:p>
    <w:p w14:paraId="1EC1A28A" w14:textId="77777777" w:rsidR="006301C2" w:rsidRDefault="006301C2">
      <w:pPr>
        <w:pStyle w:val="Body"/>
      </w:pPr>
    </w:p>
    <w:p w14:paraId="0585468D" w14:textId="77777777" w:rsidR="006301C2" w:rsidRDefault="009346C2">
      <w:pPr>
        <w:pStyle w:val="Body"/>
      </w:pPr>
      <w:r>
        <w:t>In Arizona, if a voter arrives at a polling place and is not listed on the voter roll for that precinct, the voter may still cast a provisional ballot. After election day, Arizona election officials review all provisional ballots to determine the voter's identity and address. If officials determine that the voter voted outside of their precinct, the ballot is discarded in its entirety, even if the voter was eligible to vote in most of the races on the ballot. Some people believe that discarding entire ballots in this manner is unlawful. Other people believe that it is lawful.</w:t>
      </w:r>
    </w:p>
    <w:p w14:paraId="64F04E76" w14:textId="77777777" w:rsidR="006301C2" w:rsidRDefault="006301C2">
      <w:pPr>
        <w:pStyle w:val="Body"/>
      </w:pPr>
    </w:p>
    <w:p w14:paraId="71FEEA64" w14:textId="77777777" w:rsidR="006301C2" w:rsidRDefault="009346C2">
      <w:pPr>
        <w:pStyle w:val="Body"/>
      </w:pPr>
      <w:r>
        <w:t>What do you think?</w:t>
      </w:r>
    </w:p>
    <w:p w14:paraId="5B730340" w14:textId="77777777" w:rsidR="006301C2" w:rsidRDefault="006301C2">
      <w:pPr>
        <w:pStyle w:val="Body"/>
      </w:pPr>
    </w:p>
    <w:p w14:paraId="66509114" w14:textId="77777777" w:rsidR="006301C2" w:rsidRDefault="009346C2">
      <w:pPr>
        <w:pStyle w:val="Body"/>
      </w:pPr>
      <w:r>
        <w:t>Discarding entire ballots from voters who voted outside of their precinct IS UNLAWFUL</w:t>
      </w:r>
    </w:p>
    <w:p w14:paraId="3BDA9C82" w14:textId="77777777" w:rsidR="006301C2" w:rsidRDefault="009346C2">
      <w:pPr>
        <w:pStyle w:val="Body"/>
      </w:pPr>
      <w:r>
        <w:t>Discarding entire ballots from voters who voted outside of their precinct IS LAWFUL</w:t>
      </w:r>
    </w:p>
    <w:p w14:paraId="4CB304D0" w14:textId="77777777" w:rsidR="006301C2" w:rsidRDefault="006301C2">
      <w:pPr>
        <w:pStyle w:val="Body"/>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3E0E8618"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C7463"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99EC1"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C3313"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01507"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37F12" w14:textId="77777777" w:rsidR="006301C2" w:rsidRDefault="009346C2">
            <w:pPr>
              <w:pStyle w:val="Body"/>
              <w:jc w:val="center"/>
            </w:pPr>
            <w:r>
              <w:t>Independents/Other</w:t>
            </w:r>
          </w:p>
        </w:tc>
      </w:tr>
      <w:tr w:rsidR="006301C2" w14:paraId="1C5EA9E6"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B152C" w14:textId="77777777" w:rsidR="006301C2" w:rsidRDefault="009346C2">
            <w:pPr>
              <w:pStyle w:val="Body"/>
            </w:pPr>
            <w:r>
              <w:t>UNLAWFUL</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A80A48" w14:textId="77777777" w:rsidR="006301C2" w:rsidRDefault="009346C2">
            <w:pPr>
              <w:pStyle w:val="Body"/>
              <w:jc w:val="center"/>
            </w:pPr>
            <w:r>
              <w:t>50.9%</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F4912" w14:textId="77777777" w:rsidR="006301C2" w:rsidRDefault="009346C2">
            <w:pPr>
              <w:pStyle w:val="Body"/>
              <w:jc w:val="center"/>
            </w:pPr>
            <w:r>
              <w:t>66.9%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2F401" w14:textId="77777777" w:rsidR="006301C2" w:rsidRDefault="009346C2">
            <w:pPr>
              <w:pStyle w:val="Body"/>
              <w:jc w:val="center"/>
            </w:pPr>
            <w:r>
              <w:t>35.4%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7BA9C" w14:textId="77777777" w:rsidR="006301C2" w:rsidRDefault="009346C2">
            <w:pPr>
              <w:pStyle w:val="Body"/>
              <w:jc w:val="center"/>
            </w:pPr>
            <w:r>
              <w:t>44.3%</w:t>
            </w:r>
          </w:p>
        </w:tc>
      </w:tr>
      <w:tr w:rsidR="006301C2" w14:paraId="7F27F9E1"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88B02" w14:textId="77777777" w:rsidR="006301C2" w:rsidRDefault="009346C2">
            <w:pPr>
              <w:pStyle w:val="Body"/>
            </w:pPr>
            <w:r>
              <w:t>LAWFUL</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9BD3E" w14:textId="77777777" w:rsidR="006301C2" w:rsidRDefault="009346C2">
            <w:pPr>
              <w:pStyle w:val="Body"/>
              <w:jc w:val="center"/>
            </w:pPr>
            <w:r>
              <w:t>49.1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DD48E" w14:textId="77777777" w:rsidR="006301C2" w:rsidRDefault="009346C2">
            <w:pPr>
              <w:pStyle w:val="Body"/>
              <w:jc w:val="center"/>
            </w:pPr>
            <w:r>
              <w:t>33.1</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02E0B" w14:textId="77777777" w:rsidR="006301C2" w:rsidRDefault="009346C2">
            <w:pPr>
              <w:pStyle w:val="Body"/>
              <w:jc w:val="center"/>
            </w:pPr>
            <w:r>
              <w:t>64.6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32966" w14:textId="77777777" w:rsidR="006301C2" w:rsidRDefault="009346C2">
            <w:pPr>
              <w:pStyle w:val="Body"/>
              <w:jc w:val="center"/>
            </w:pPr>
            <w:r>
              <w:t>55.7</w:t>
            </w:r>
          </w:p>
        </w:tc>
      </w:tr>
    </w:tbl>
    <w:p w14:paraId="3BAA260C" w14:textId="77777777" w:rsidR="006301C2" w:rsidRDefault="006301C2">
      <w:pPr>
        <w:pStyle w:val="Body"/>
        <w:widowControl w:val="0"/>
      </w:pPr>
    </w:p>
    <w:p w14:paraId="09827733" w14:textId="77777777" w:rsidR="006301C2" w:rsidRDefault="009346C2">
      <w:pPr>
        <w:pStyle w:val="Body"/>
        <w:rPr>
          <w:i/>
          <w:iCs/>
        </w:rPr>
      </w:pPr>
      <w:r>
        <w:rPr>
          <w:i/>
          <w:iCs/>
        </w:rPr>
        <w:t>N = 2,157</w:t>
      </w:r>
    </w:p>
    <w:p w14:paraId="6D239506" w14:textId="77777777" w:rsidR="006301C2" w:rsidRDefault="006301C2">
      <w:pPr>
        <w:pStyle w:val="Body"/>
        <w:rPr>
          <w:i/>
          <w:iCs/>
        </w:rPr>
      </w:pPr>
    </w:p>
    <w:p w14:paraId="0918FB8C" w14:textId="77777777" w:rsidR="006301C2" w:rsidRDefault="009346C2">
      <w:pPr>
        <w:pStyle w:val="Body"/>
      </w:pPr>
      <w:r>
        <w:rPr>
          <w:rFonts w:ascii="Arial Unicode MS" w:hAnsi="Arial Unicode MS"/>
        </w:rPr>
        <w:br w:type="page"/>
      </w:r>
    </w:p>
    <w:p w14:paraId="1E76E0C9" w14:textId="77777777" w:rsidR="006301C2" w:rsidRDefault="009346C2">
      <w:pPr>
        <w:pStyle w:val="Body"/>
        <w:rPr>
          <w:b/>
          <w:bCs/>
        </w:rPr>
      </w:pPr>
      <w:r>
        <w:rPr>
          <w:b/>
          <w:bCs/>
        </w:rPr>
        <w:lastRenderedPageBreak/>
        <w:t>Issue: Third Party Ballot Delivery</w:t>
      </w:r>
    </w:p>
    <w:p w14:paraId="519A37F7" w14:textId="77777777" w:rsidR="006301C2" w:rsidRDefault="006301C2">
      <w:pPr>
        <w:pStyle w:val="Body"/>
        <w:rPr>
          <w:b/>
          <w:bCs/>
        </w:rPr>
      </w:pPr>
    </w:p>
    <w:p w14:paraId="2461DA5F" w14:textId="77777777" w:rsidR="006301C2" w:rsidRDefault="009346C2">
      <w:pPr>
        <w:pStyle w:val="Body"/>
        <w:rPr>
          <w:b/>
          <w:bCs/>
          <w:i/>
          <w:iCs/>
        </w:rPr>
      </w:pPr>
      <w:r>
        <w:rPr>
          <w:b/>
          <w:bCs/>
        </w:rPr>
        <w:t xml:space="preserve">Case #5. </w:t>
      </w:r>
      <w:r>
        <w:rPr>
          <w:b/>
          <w:bCs/>
          <w:i/>
          <w:iCs/>
        </w:rPr>
        <w:t>Brnovich v. Democratic National Committee II</w:t>
      </w:r>
    </w:p>
    <w:p w14:paraId="5903279B" w14:textId="77777777" w:rsidR="006301C2" w:rsidRDefault="006301C2">
      <w:pPr>
        <w:pStyle w:val="Body"/>
        <w:rPr>
          <w:b/>
          <w:bCs/>
          <w:i/>
          <w:iCs/>
        </w:rPr>
      </w:pPr>
    </w:p>
    <w:p w14:paraId="69134EE1" w14:textId="77777777" w:rsidR="006301C2" w:rsidRDefault="009346C2">
      <w:pPr>
        <w:pStyle w:val="Body"/>
      </w:pPr>
      <w:r>
        <w:t>Arizona offers in-person voting at a precinct or vote center either on election day or during an early-vote period. Many voters -- particularly racial minorities -- who vote early rely on another person to collect and drop off voted ballots. However, the Arizona legislature made it illegal to collect and deliver another person's ballot. Some people think that voters should be able to rely on another person or third party to collect and drop off ballots. Other people think that states can forbid this.</w:t>
      </w:r>
    </w:p>
    <w:p w14:paraId="24C60B52" w14:textId="77777777" w:rsidR="006301C2" w:rsidRDefault="006301C2">
      <w:pPr>
        <w:pStyle w:val="Body"/>
      </w:pPr>
    </w:p>
    <w:p w14:paraId="5CAD0CBF" w14:textId="77777777" w:rsidR="006301C2" w:rsidRDefault="009346C2">
      <w:pPr>
        <w:pStyle w:val="Body"/>
      </w:pPr>
      <w:r>
        <w:t>What do you think?</w:t>
      </w:r>
    </w:p>
    <w:p w14:paraId="75CEF1EC" w14:textId="77777777" w:rsidR="006301C2" w:rsidRDefault="006301C2">
      <w:pPr>
        <w:pStyle w:val="Body"/>
      </w:pPr>
    </w:p>
    <w:p w14:paraId="1F23D236" w14:textId="77777777" w:rsidR="006301C2" w:rsidRDefault="009346C2">
      <w:pPr>
        <w:pStyle w:val="Body"/>
      </w:pPr>
      <w:r>
        <w:t>Voters SHOULD BE ABLE to rely on another person or third party to collect and drop off ballots</w:t>
      </w:r>
    </w:p>
    <w:p w14:paraId="3C44359D" w14:textId="77777777" w:rsidR="006301C2" w:rsidRDefault="009346C2">
      <w:pPr>
        <w:pStyle w:val="Body"/>
      </w:pPr>
      <w:r>
        <w:t>STATES CAN FORBID voters from relying on another person or third party to collect and drop off ballots</w:t>
      </w:r>
    </w:p>
    <w:p w14:paraId="1FC99344" w14:textId="77777777" w:rsidR="006301C2" w:rsidRDefault="006301C2">
      <w:pPr>
        <w:pStyle w:val="Body"/>
        <w:rPr>
          <w:b/>
          <w:bCs/>
        </w:rPr>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729B7900"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35945"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45D12"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34D6F"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E899E"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25AA0" w14:textId="77777777" w:rsidR="006301C2" w:rsidRDefault="009346C2">
            <w:pPr>
              <w:pStyle w:val="Body"/>
              <w:jc w:val="center"/>
            </w:pPr>
            <w:r>
              <w:t>Independents/Other</w:t>
            </w:r>
          </w:p>
        </w:tc>
      </w:tr>
      <w:tr w:rsidR="006301C2" w14:paraId="00C9CA05"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DDCC6" w14:textId="77777777" w:rsidR="006301C2" w:rsidRDefault="009346C2">
            <w:pPr>
              <w:pStyle w:val="Body"/>
            </w:pPr>
            <w:r>
              <w:t>Voters SHOULD BE ABLE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B87CC" w14:textId="77777777" w:rsidR="006301C2" w:rsidRDefault="009346C2">
            <w:pPr>
              <w:pStyle w:val="Body"/>
              <w:jc w:val="center"/>
            </w:pPr>
            <w:r>
              <w:t>50.0%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57E37" w14:textId="77777777" w:rsidR="006301C2" w:rsidRDefault="009346C2">
            <w:pPr>
              <w:pStyle w:val="Body"/>
              <w:jc w:val="center"/>
            </w:pPr>
            <w:r>
              <w:t>69.8%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7ED68" w14:textId="77777777" w:rsidR="006301C2" w:rsidRDefault="009346C2">
            <w:pPr>
              <w:pStyle w:val="Body"/>
              <w:jc w:val="center"/>
            </w:pPr>
            <w:r>
              <w:t>26.6%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B7811" w14:textId="77777777" w:rsidR="006301C2" w:rsidRDefault="009346C2">
            <w:pPr>
              <w:pStyle w:val="Body"/>
              <w:jc w:val="center"/>
            </w:pPr>
            <w:r>
              <w:t>46.1%</w:t>
            </w:r>
          </w:p>
        </w:tc>
      </w:tr>
      <w:tr w:rsidR="006301C2" w14:paraId="545F1A77"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7CAE0" w14:textId="77777777" w:rsidR="006301C2" w:rsidRDefault="009346C2">
            <w:pPr>
              <w:pStyle w:val="Body"/>
            </w:pPr>
            <w:r>
              <w:t>STATES CAN FORBID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E1E5" w14:textId="77777777" w:rsidR="006301C2" w:rsidRDefault="009346C2">
            <w:pPr>
              <w:pStyle w:val="Body"/>
              <w:jc w:val="center"/>
            </w:pPr>
            <w:r>
              <w:t>50.0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CF06C" w14:textId="77777777" w:rsidR="006301C2" w:rsidRDefault="009346C2">
            <w:pPr>
              <w:pStyle w:val="Body"/>
              <w:jc w:val="center"/>
            </w:pPr>
            <w:r>
              <w:t>30.2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03E18" w14:textId="77777777" w:rsidR="006301C2" w:rsidRDefault="009346C2">
            <w:pPr>
              <w:pStyle w:val="Body"/>
              <w:jc w:val="center"/>
            </w:pPr>
            <w:r>
              <w:t>73.4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AF6E9" w14:textId="77777777" w:rsidR="006301C2" w:rsidRDefault="009346C2">
            <w:pPr>
              <w:pStyle w:val="Body"/>
              <w:jc w:val="center"/>
            </w:pPr>
            <w:r>
              <w:t>53.9</w:t>
            </w:r>
          </w:p>
        </w:tc>
      </w:tr>
    </w:tbl>
    <w:p w14:paraId="5F872E8E" w14:textId="77777777" w:rsidR="006301C2" w:rsidRDefault="006301C2">
      <w:pPr>
        <w:pStyle w:val="Body"/>
        <w:widowControl w:val="0"/>
        <w:rPr>
          <w:b/>
          <w:bCs/>
        </w:rPr>
      </w:pPr>
    </w:p>
    <w:p w14:paraId="6011E9EE" w14:textId="77777777" w:rsidR="006301C2" w:rsidRDefault="009346C2">
      <w:pPr>
        <w:pStyle w:val="Body"/>
        <w:rPr>
          <w:b/>
          <w:bCs/>
        </w:rPr>
      </w:pPr>
      <w:r>
        <w:rPr>
          <w:i/>
          <w:iCs/>
        </w:rPr>
        <w:t>N = 2,158</w:t>
      </w:r>
    </w:p>
    <w:p w14:paraId="2A484254" w14:textId="77777777" w:rsidR="006301C2" w:rsidRDefault="006301C2">
      <w:pPr>
        <w:pStyle w:val="Body"/>
        <w:rPr>
          <w:b/>
          <w:bCs/>
        </w:rPr>
      </w:pPr>
    </w:p>
    <w:p w14:paraId="31255573" w14:textId="77777777" w:rsidR="006301C2" w:rsidRDefault="009346C2">
      <w:pPr>
        <w:pStyle w:val="Body"/>
      </w:pPr>
      <w:r>
        <w:rPr>
          <w:rFonts w:ascii="Arial Unicode MS" w:hAnsi="Arial Unicode MS"/>
        </w:rPr>
        <w:br w:type="page"/>
      </w:r>
    </w:p>
    <w:p w14:paraId="004BFAD1" w14:textId="77777777" w:rsidR="006301C2" w:rsidRDefault="009346C2">
      <w:pPr>
        <w:pStyle w:val="Body"/>
        <w:rPr>
          <w:b/>
          <w:bCs/>
        </w:rPr>
      </w:pPr>
      <w:r>
        <w:rPr>
          <w:b/>
          <w:bCs/>
        </w:rPr>
        <w:lastRenderedPageBreak/>
        <w:t>Issue: Nonprofit Donor Disclosure Requirement</w:t>
      </w:r>
    </w:p>
    <w:p w14:paraId="7DE1D5D3" w14:textId="77777777" w:rsidR="006301C2" w:rsidRDefault="006301C2">
      <w:pPr>
        <w:pStyle w:val="Body"/>
        <w:rPr>
          <w:b/>
          <w:bCs/>
        </w:rPr>
      </w:pPr>
    </w:p>
    <w:p w14:paraId="5BD4FECE" w14:textId="77777777" w:rsidR="006301C2" w:rsidRDefault="009346C2">
      <w:pPr>
        <w:pStyle w:val="Body"/>
        <w:rPr>
          <w:b/>
          <w:bCs/>
          <w:i/>
          <w:iCs/>
        </w:rPr>
      </w:pPr>
      <w:r>
        <w:rPr>
          <w:b/>
          <w:bCs/>
        </w:rPr>
        <w:t xml:space="preserve">Case #6. </w:t>
      </w:r>
      <w:r>
        <w:rPr>
          <w:b/>
          <w:bCs/>
          <w:i/>
          <w:iCs/>
        </w:rPr>
        <w:t>Americans for Prosperity Foundation v. Becerra</w:t>
      </w:r>
    </w:p>
    <w:p w14:paraId="15401681" w14:textId="77777777" w:rsidR="006301C2" w:rsidRDefault="006301C2">
      <w:pPr>
        <w:pStyle w:val="Body"/>
        <w:rPr>
          <w:b/>
          <w:bCs/>
          <w:i/>
          <w:iCs/>
        </w:rPr>
      </w:pPr>
    </w:p>
    <w:p w14:paraId="56AC1B65" w14:textId="77777777" w:rsidR="006301C2" w:rsidRDefault="009346C2">
      <w:pPr>
        <w:pStyle w:val="Body"/>
      </w:pPr>
      <w:r>
        <w:t>To detect possible fraud, the attorney general of California requires private nonprofit organizations to report the names and addresses of their major donors to the state, which keeps this information confidential. Some people think that this violates nonprofit organizations' First Amendment rights to free association because it might deter people from financially supporting them. Other people do not think that this violates nonprofit organizations' First Amendment rights to free association.</w:t>
      </w:r>
    </w:p>
    <w:p w14:paraId="23A3C4F0" w14:textId="77777777" w:rsidR="006301C2" w:rsidRDefault="006301C2">
      <w:pPr>
        <w:pStyle w:val="Body"/>
      </w:pPr>
    </w:p>
    <w:p w14:paraId="5CC6FD75" w14:textId="77777777" w:rsidR="006301C2" w:rsidRDefault="009346C2">
      <w:pPr>
        <w:pStyle w:val="Body"/>
      </w:pPr>
      <w:r>
        <w:t>What do you think?</w:t>
      </w:r>
    </w:p>
    <w:p w14:paraId="58F65C47" w14:textId="77777777" w:rsidR="006301C2" w:rsidRDefault="006301C2">
      <w:pPr>
        <w:pStyle w:val="Body"/>
      </w:pPr>
    </w:p>
    <w:p w14:paraId="7E3EE369" w14:textId="77777777" w:rsidR="006301C2" w:rsidRDefault="009346C2">
      <w:pPr>
        <w:pStyle w:val="Body"/>
      </w:pPr>
      <w:r>
        <w:t>Requiring nonprofit organizations to report information to the state about their major donors VIOLATES their First Amendment rights</w:t>
      </w:r>
    </w:p>
    <w:p w14:paraId="4DA72842" w14:textId="77777777" w:rsidR="006301C2" w:rsidRDefault="009346C2">
      <w:pPr>
        <w:pStyle w:val="Body"/>
      </w:pPr>
      <w:r>
        <w:t>Requiring nonprofit organizations to report information to the state about their major donors DOES NOT VIOLATE their First Amendment rights</w:t>
      </w:r>
    </w:p>
    <w:p w14:paraId="20C04239" w14:textId="77777777" w:rsidR="006301C2" w:rsidRDefault="006301C2">
      <w:pPr>
        <w:pStyle w:val="Body"/>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5504A23E"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93ACF"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1D037"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DD6F2"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C039E"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387FC" w14:textId="77777777" w:rsidR="006301C2" w:rsidRDefault="009346C2">
            <w:pPr>
              <w:pStyle w:val="Body"/>
              <w:jc w:val="center"/>
            </w:pPr>
            <w:r>
              <w:t>Independents/Other</w:t>
            </w:r>
          </w:p>
        </w:tc>
      </w:tr>
      <w:tr w:rsidR="006301C2" w14:paraId="34E17441"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0FA3E" w14:textId="77777777" w:rsidR="006301C2" w:rsidRDefault="009346C2">
            <w:pPr>
              <w:pStyle w:val="Body"/>
            </w:pPr>
            <w:r>
              <w:t>VIOLATES</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CEE92" w14:textId="77777777" w:rsidR="006301C2" w:rsidRDefault="009346C2">
            <w:pPr>
              <w:pStyle w:val="Body"/>
              <w:jc w:val="center"/>
            </w:pPr>
            <w:r>
              <w:t>40.0%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92CE9" w14:textId="77777777" w:rsidR="006301C2" w:rsidRDefault="009346C2">
            <w:pPr>
              <w:pStyle w:val="Body"/>
              <w:jc w:val="center"/>
            </w:pPr>
            <w:r>
              <w:t>26.1%</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CA044" w14:textId="77777777" w:rsidR="006301C2" w:rsidRDefault="009346C2">
            <w:pPr>
              <w:pStyle w:val="Body"/>
              <w:jc w:val="center"/>
            </w:pPr>
            <w:r>
              <w:t>55.9%</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D1E54" w14:textId="77777777" w:rsidR="006301C2" w:rsidRDefault="009346C2">
            <w:pPr>
              <w:pStyle w:val="Body"/>
              <w:jc w:val="center"/>
            </w:pPr>
            <w:r>
              <w:t>39.3%</w:t>
            </w:r>
          </w:p>
        </w:tc>
      </w:tr>
      <w:tr w:rsidR="006301C2" w14:paraId="22A2A481"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59F21" w14:textId="77777777" w:rsidR="006301C2" w:rsidRDefault="009346C2">
            <w:pPr>
              <w:pStyle w:val="Body"/>
            </w:pPr>
            <w:r>
              <w:t>DOES NOT VIOLATE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693B2" w14:textId="77777777" w:rsidR="006301C2" w:rsidRDefault="009346C2">
            <w:pPr>
              <w:pStyle w:val="Body"/>
              <w:jc w:val="center"/>
            </w:pPr>
            <w:r>
              <w:t>60.0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D0447" w14:textId="77777777" w:rsidR="006301C2" w:rsidRDefault="009346C2">
            <w:pPr>
              <w:pStyle w:val="Body"/>
              <w:jc w:val="center"/>
            </w:pPr>
            <w:r>
              <w:t>73.9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A1838" w14:textId="77777777" w:rsidR="006301C2" w:rsidRDefault="009346C2">
            <w:pPr>
              <w:pStyle w:val="Body"/>
              <w:jc w:val="center"/>
            </w:pPr>
            <w:r>
              <w:t>44.1</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00311" w14:textId="77777777" w:rsidR="006301C2" w:rsidRDefault="009346C2">
            <w:pPr>
              <w:pStyle w:val="Body"/>
              <w:jc w:val="center"/>
            </w:pPr>
            <w:r>
              <w:t>60.7</w:t>
            </w:r>
          </w:p>
        </w:tc>
      </w:tr>
    </w:tbl>
    <w:p w14:paraId="548DB01F" w14:textId="77777777" w:rsidR="006301C2" w:rsidRDefault="006301C2">
      <w:pPr>
        <w:pStyle w:val="Body"/>
        <w:widowControl w:val="0"/>
      </w:pPr>
    </w:p>
    <w:p w14:paraId="5AAA6522" w14:textId="77777777" w:rsidR="006301C2" w:rsidRDefault="009346C2">
      <w:pPr>
        <w:pStyle w:val="Body"/>
      </w:pPr>
      <w:r>
        <w:rPr>
          <w:i/>
          <w:iCs/>
        </w:rPr>
        <w:t>N = 2,157</w:t>
      </w:r>
    </w:p>
    <w:p w14:paraId="55F6BB51" w14:textId="77777777" w:rsidR="006301C2" w:rsidRDefault="006301C2">
      <w:pPr>
        <w:pStyle w:val="Body"/>
      </w:pPr>
    </w:p>
    <w:p w14:paraId="757CF6D4" w14:textId="77777777" w:rsidR="006301C2" w:rsidRDefault="009346C2">
      <w:pPr>
        <w:pStyle w:val="Body"/>
      </w:pPr>
      <w:r>
        <w:rPr>
          <w:rFonts w:ascii="Arial Unicode MS" w:hAnsi="Arial Unicode MS"/>
        </w:rPr>
        <w:br w:type="page"/>
      </w:r>
    </w:p>
    <w:p w14:paraId="56160C24" w14:textId="77777777" w:rsidR="006301C2" w:rsidRDefault="009346C2">
      <w:pPr>
        <w:pStyle w:val="Body"/>
        <w:rPr>
          <w:b/>
          <w:bCs/>
        </w:rPr>
      </w:pPr>
      <w:r>
        <w:rPr>
          <w:b/>
          <w:bCs/>
        </w:rPr>
        <w:lastRenderedPageBreak/>
        <w:t>Issue: Student Speech Outside of School</w:t>
      </w:r>
    </w:p>
    <w:p w14:paraId="26DC94ED" w14:textId="77777777" w:rsidR="006301C2" w:rsidRDefault="006301C2">
      <w:pPr>
        <w:pStyle w:val="Body"/>
        <w:rPr>
          <w:b/>
          <w:bCs/>
        </w:rPr>
      </w:pPr>
    </w:p>
    <w:p w14:paraId="774A0563" w14:textId="77777777" w:rsidR="006301C2" w:rsidRDefault="009346C2">
      <w:pPr>
        <w:pStyle w:val="Body"/>
        <w:rPr>
          <w:b/>
          <w:bCs/>
          <w:i/>
          <w:iCs/>
        </w:rPr>
      </w:pPr>
      <w:r>
        <w:rPr>
          <w:b/>
          <w:bCs/>
        </w:rPr>
        <w:t xml:space="preserve">Case #7: </w:t>
      </w:r>
      <w:r>
        <w:rPr>
          <w:b/>
          <w:bCs/>
          <w:i/>
          <w:iCs/>
        </w:rPr>
        <w:t>Mahanoy Area School District v. B.L.</w:t>
      </w:r>
    </w:p>
    <w:p w14:paraId="6DBD9721" w14:textId="77777777" w:rsidR="006301C2" w:rsidRDefault="006301C2">
      <w:pPr>
        <w:pStyle w:val="Body"/>
        <w:rPr>
          <w:b/>
          <w:bCs/>
          <w:i/>
          <w:iCs/>
        </w:rPr>
      </w:pPr>
    </w:p>
    <w:p w14:paraId="1D5BCA0C" w14:textId="77777777" w:rsidR="006301C2" w:rsidRDefault="009346C2">
      <w:pPr>
        <w:pStyle w:val="Body"/>
      </w:pPr>
      <w:r>
        <w:t>Some people think that public school officials can punish students for things they say or write off campus, including on social media, without violating students' First Amendment rights to free speech. Other people think that such punishments violate students' First Amendment rights to free speech.</w:t>
      </w:r>
    </w:p>
    <w:p w14:paraId="6562E7FA" w14:textId="77777777" w:rsidR="006301C2" w:rsidRDefault="006301C2">
      <w:pPr>
        <w:pStyle w:val="Body"/>
      </w:pPr>
    </w:p>
    <w:p w14:paraId="1E6A55D0" w14:textId="77777777" w:rsidR="006301C2" w:rsidRDefault="009346C2">
      <w:pPr>
        <w:pStyle w:val="Body"/>
      </w:pPr>
      <w:r>
        <w:t>What do you think?</w:t>
      </w:r>
    </w:p>
    <w:p w14:paraId="706AC6EE" w14:textId="77777777" w:rsidR="006301C2" w:rsidRDefault="006301C2">
      <w:pPr>
        <w:pStyle w:val="Body"/>
      </w:pPr>
    </w:p>
    <w:p w14:paraId="4B5E8568" w14:textId="77777777" w:rsidR="006301C2" w:rsidRDefault="009346C2">
      <w:pPr>
        <w:pStyle w:val="Body"/>
      </w:pPr>
      <w:r>
        <w:t>Public school officials CAN punish students for things they say or write off campus</w:t>
      </w:r>
    </w:p>
    <w:p w14:paraId="0430C4D2" w14:textId="77777777" w:rsidR="006301C2" w:rsidRDefault="009346C2">
      <w:pPr>
        <w:pStyle w:val="Body"/>
      </w:pPr>
      <w:r>
        <w:t>Public school officials CANNOT punish students for things they say or write off campus</w:t>
      </w:r>
    </w:p>
    <w:p w14:paraId="5DFB5E31" w14:textId="77777777" w:rsidR="006301C2" w:rsidRDefault="006301C2">
      <w:pPr>
        <w:pStyle w:val="Body"/>
        <w:rPr>
          <w:b/>
          <w:bCs/>
        </w:rPr>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5D954908"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95698"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BC20F"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0A62B"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3AF0A"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EF04B" w14:textId="77777777" w:rsidR="006301C2" w:rsidRDefault="009346C2">
            <w:pPr>
              <w:pStyle w:val="Body"/>
              <w:jc w:val="center"/>
            </w:pPr>
            <w:r>
              <w:t>Independents/Other</w:t>
            </w:r>
          </w:p>
        </w:tc>
      </w:tr>
      <w:tr w:rsidR="006301C2" w14:paraId="0FB25D6A"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FA54D" w14:textId="77777777" w:rsidR="006301C2" w:rsidRDefault="009346C2">
            <w:pPr>
              <w:pStyle w:val="Body"/>
            </w:pPr>
            <w:r>
              <w:t>CAN punish</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55C4E" w14:textId="77777777" w:rsidR="006301C2" w:rsidRDefault="009346C2">
            <w:pPr>
              <w:pStyle w:val="Body"/>
              <w:jc w:val="center"/>
            </w:pPr>
            <w:r>
              <w:t>29.5%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2F44D" w14:textId="77777777" w:rsidR="006301C2" w:rsidRDefault="009346C2">
            <w:pPr>
              <w:pStyle w:val="Body"/>
              <w:jc w:val="center"/>
            </w:pPr>
            <w:r>
              <w:t>35.9%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31141" w14:textId="77777777" w:rsidR="006301C2" w:rsidRDefault="009346C2">
            <w:pPr>
              <w:pStyle w:val="Body"/>
              <w:jc w:val="center"/>
            </w:pPr>
            <w:r>
              <w:t>21.2%</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9B7F0" w14:textId="77777777" w:rsidR="006301C2" w:rsidRDefault="009346C2">
            <w:pPr>
              <w:pStyle w:val="Body"/>
              <w:jc w:val="center"/>
            </w:pPr>
            <w:r>
              <w:t>27.9%</w:t>
            </w:r>
          </w:p>
        </w:tc>
      </w:tr>
      <w:tr w:rsidR="006301C2" w14:paraId="307628A3"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65C36" w14:textId="77777777" w:rsidR="006301C2" w:rsidRDefault="009346C2">
            <w:pPr>
              <w:pStyle w:val="Body"/>
            </w:pPr>
            <w:r>
              <w:t>CANNOT punish</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C6002" w14:textId="77777777" w:rsidR="006301C2" w:rsidRDefault="009346C2">
            <w:pPr>
              <w:pStyle w:val="Body"/>
              <w:jc w:val="center"/>
            </w:pPr>
            <w:r>
              <w:t>70.5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BDEC7" w14:textId="77777777" w:rsidR="006301C2" w:rsidRDefault="009346C2">
            <w:pPr>
              <w:pStyle w:val="Body"/>
              <w:jc w:val="center"/>
            </w:pPr>
            <w:r>
              <w:t>64.1</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E5F05" w14:textId="77777777" w:rsidR="006301C2" w:rsidRDefault="009346C2">
            <w:pPr>
              <w:pStyle w:val="Body"/>
              <w:jc w:val="center"/>
            </w:pPr>
            <w:r>
              <w:t>78.2</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01DDA" w14:textId="77777777" w:rsidR="006301C2" w:rsidRDefault="009346C2">
            <w:pPr>
              <w:pStyle w:val="Body"/>
              <w:jc w:val="center"/>
            </w:pPr>
            <w:commentRangeStart w:id="31"/>
            <w:commentRangeEnd w:id="31"/>
            <w:r>
              <w:commentReference w:id="31"/>
            </w:r>
            <w:r>
              <w:t>72.1</w:t>
            </w:r>
          </w:p>
        </w:tc>
      </w:tr>
    </w:tbl>
    <w:p w14:paraId="4001B308" w14:textId="77777777" w:rsidR="006301C2" w:rsidRDefault="006301C2">
      <w:pPr>
        <w:pStyle w:val="Body"/>
        <w:widowControl w:val="0"/>
        <w:rPr>
          <w:b/>
          <w:bCs/>
        </w:rPr>
      </w:pPr>
    </w:p>
    <w:p w14:paraId="1C3E0E21" w14:textId="77777777" w:rsidR="006301C2" w:rsidRDefault="009346C2">
      <w:pPr>
        <w:pStyle w:val="Body"/>
        <w:rPr>
          <w:b/>
          <w:bCs/>
        </w:rPr>
      </w:pPr>
      <w:r>
        <w:rPr>
          <w:i/>
          <w:iCs/>
        </w:rPr>
        <w:t>N = 2,158</w:t>
      </w:r>
    </w:p>
    <w:p w14:paraId="13B0C1C3" w14:textId="77777777" w:rsidR="006301C2" w:rsidRDefault="006301C2">
      <w:pPr>
        <w:pStyle w:val="Body"/>
        <w:rPr>
          <w:b/>
          <w:bCs/>
        </w:rPr>
      </w:pPr>
    </w:p>
    <w:p w14:paraId="7F060B09" w14:textId="77777777" w:rsidR="006301C2" w:rsidRDefault="009346C2">
      <w:pPr>
        <w:pStyle w:val="Body"/>
      </w:pPr>
      <w:r>
        <w:rPr>
          <w:rFonts w:ascii="Arial Unicode MS" w:hAnsi="Arial Unicode MS"/>
        </w:rPr>
        <w:br w:type="page"/>
      </w:r>
    </w:p>
    <w:p w14:paraId="25E25720" w14:textId="77777777" w:rsidR="006301C2" w:rsidRDefault="009346C2">
      <w:pPr>
        <w:pStyle w:val="Body"/>
        <w:rPr>
          <w:b/>
          <w:bCs/>
        </w:rPr>
      </w:pPr>
      <w:r>
        <w:rPr>
          <w:b/>
          <w:bCs/>
        </w:rPr>
        <w:lastRenderedPageBreak/>
        <w:t>Issue: Life Sentences for Juveniles</w:t>
      </w:r>
    </w:p>
    <w:p w14:paraId="77352E07" w14:textId="77777777" w:rsidR="006301C2" w:rsidRDefault="006301C2">
      <w:pPr>
        <w:pStyle w:val="Body"/>
        <w:rPr>
          <w:b/>
          <w:bCs/>
        </w:rPr>
      </w:pPr>
    </w:p>
    <w:p w14:paraId="4E33C6B7" w14:textId="77777777" w:rsidR="006301C2" w:rsidRDefault="009346C2">
      <w:pPr>
        <w:pStyle w:val="Body"/>
        <w:rPr>
          <w:b/>
          <w:bCs/>
          <w:i/>
          <w:iCs/>
        </w:rPr>
      </w:pPr>
      <w:r>
        <w:rPr>
          <w:b/>
          <w:bCs/>
        </w:rPr>
        <w:t xml:space="preserve">Case #8: </w:t>
      </w:r>
      <w:r>
        <w:rPr>
          <w:b/>
          <w:bCs/>
          <w:i/>
          <w:iCs/>
          <w:lang w:val="it-IT"/>
        </w:rPr>
        <w:t>Jones v. Mississippi</w:t>
      </w:r>
    </w:p>
    <w:p w14:paraId="335B4435" w14:textId="77777777" w:rsidR="006301C2" w:rsidRDefault="006301C2">
      <w:pPr>
        <w:pStyle w:val="Body"/>
        <w:rPr>
          <w:b/>
          <w:bCs/>
        </w:rPr>
      </w:pPr>
    </w:p>
    <w:p w14:paraId="4F54640B" w14:textId="77777777" w:rsidR="006301C2" w:rsidRDefault="009346C2">
      <w:pPr>
        <w:pStyle w:val="Body"/>
      </w:pPr>
      <w:r>
        <w:t>There are states that reserve the ability to sentence juvenile criminal defendants to life sentences without the possibility of any parole. Some people think that such juvenile defendants must be found to be incorrigible -- or impossible of being reformed -- before being sentenced to life without parole. Other people think that juveniles can be sentenced to life sentences without parole without states having to make such a determination.</w:t>
      </w:r>
    </w:p>
    <w:p w14:paraId="738EDC13" w14:textId="77777777" w:rsidR="006301C2" w:rsidRDefault="006301C2">
      <w:pPr>
        <w:pStyle w:val="Body"/>
      </w:pPr>
    </w:p>
    <w:p w14:paraId="4A9DBC30" w14:textId="77777777" w:rsidR="006301C2" w:rsidRDefault="009346C2">
      <w:pPr>
        <w:pStyle w:val="Body"/>
      </w:pPr>
      <w:r>
        <w:t>What do you think?</w:t>
      </w:r>
    </w:p>
    <w:p w14:paraId="20495DDF" w14:textId="77777777" w:rsidR="006301C2" w:rsidRDefault="006301C2">
      <w:pPr>
        <w:pStyle w:val="Body"/>
      </w:pPr>
    </w:p>
    <w:p w14:paraId="39A30516" w14:textId="77777777" w:rsidR="006301C2" w:rsidRDefault="009346C2">
      <w:pPr>
        <w:pStyle w:val="Body"/>
      </w:pPr>
      <w:r>
        <w:t>Juvenile defendants MUST BE FOUND to be incorrigible before being sentenced to a life sentence without parole</w:t>
      </w:r>
    </w:p>
    <w:p w14:paraId="3E06E500" w14:textId="77777777" w:rsidR="006301C2" w:rsidRDefault="009346C2">
      <w:pPr>
        <w:pStyle w:val="Body"/>
      </w:pPr>
      <w:r>
        <w:t>Juvenile defendants NEED NOT BE FOUND to be incorrigible before being sentenced to a life sentence without parole</w:t>
      </w:r>
    </w:p>
    <w:p w14:paraId="298BF9D5" w14:textId="77777777" w:rsidR="006301C2" w:rsidRDefault="006301C2">
      <w:pPr>
        <w:pStyle w:val="Body"/>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5C3404A9"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C2922"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2E580"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B4BEC"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C7034"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96211" w14:textId="77777777" w:rsidR="006301C2" w:rsidRDefault="009346C2">
            <w:pPr>
              <w:pStyle w:val="Body"/>
              <w:jc w:val="center"/>
            </w:pPr>
            <w:r>
              <w:t>Independents/Other</w:t>
            </w:r>
          </w:p>
        </w:tc>
      </w:tr>
      <w:tr w:rsidR="006301C2" w14:paraId="6E04D236"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3A31B" w14:textId="77777777" w:rsidR="006301C2" w:rsidRDefault="009346C2">
            <w:pPr>
              <w:pStyle w:val="Body"/>
            </w:pPr>
            <w:r>
              <w:t>MUST BE FOUND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5293C" w14:textId="77777777" w:rsidR="006301C2" w:rsidRDefault="009346C2">
            <w:pPr>
              <w:pStyle w:val="Body"/>
              <w:jc w:val="center"/>
            </w:pPr>
            <w:r>
              <w:t>70.6%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BC840" w14:textId="77777777" w:rsidR="006301C2" w:rsidRDefault="009346C2">
            <w:pPr>
              <w:pStyle w:val="Body"/>
              <w:jc w:val="center"/>
            </w:pPr>
            <w:r>
              <w:t>77.0%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E16D7" w14:textId="77777777" w:rsidR="006301C2" w:rsidRDefault="009346C2">
            <w:pPr>
              <w:pStyle w:val="Body"/>
              <w:jc w:val="center"/>
            </w:pPr>
            <w:r>
              <w:t>64.3%</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F1CE7" w14:textId="77777777" w:rsidR="006301C2" w:rsidRDefault="009346C2">
            <w:pPr>
              <w:pStyle w:val="Body"/>
              <w:jc w:val="center"/>
            </w:pPr>
            <w:r>
              <w:t>69.0%</w:t>
            </w:r>
          </w:p>
        </w:tc>
      </w:tr>
      <w:tr w:rsidR="006301C2" w14:paraId="4067203B"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14B0A" w14:textId="77777777" w:rsidR="006301C2" w:rsidRDefault="009346C2">
            <w:pPr>
              <w:pStyle w:val="Body"/>
            </w:pPr>
            <w:r>
              <w:t>NEED NOT BE FOUND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8AE5A" w14:textId="77777777" w:rsidR="006301C2" w:rsidRDefault="009346C2">
            <w:pPr>
              <w:pStyle w:val="Body"/>
              <w:jc w:val="center"/>
            </w:pPr>
            <w:r>
              <w:t>29.4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585DE" w14:textId="77777777" w:rsidR="006301C2" w:rsidRDefault="009346C2">
            <w:pPr>
              <w:pStyle w:val="Body"/>
              <w:jc w:val="center"/>
            </w:pPr>
            <w:r>
              <w:t>23.0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D60F3" w14:textId="77777777" w:rsidR="006301C2" w:rsidRDefault="009346C2">
            <w:pPr>
              <w:pStyle w:val="Body"/>
              <w:jc w:val="center"/>
            </w:pPr>
            <w:r>
              <w:t>35.7</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D392D" w14:textId="77777777" w:rsidR="006301C2" w:rsidRDefault="009346C2">
            <w:pPr>
              <w:pStyle w:val="Body"/>
              <w:jc w:val="center"/>
            </w:pPr>
            <w:r>
              <w:t>71.0</w:t>
            </w:r>
          </w:p>
        </w:tc>
      </w:tr>
    </w:tbl>
    <w:p w14:paraId="4F4C49B4" w14:textId="77777777" w:rsidR="006301C2" w:rsidRDefault="006301C2">
      <w:pPr>
        <w:pStyle w:val="Body"/>
        <w:widowControl w:val="0"/>
      </w:pPr>
    </w:p>
    <w:p w14:paraId="3CB4692A" w14:textId="77777777" w:rsidR="006301C2" w:rsidRDefault="009346C2">
      <w:pPr>
        <w:pStyle w:val="Body"/>
        <w:rPr>
          <w:i/>
          <w:iCs/>
        </w:rPr>
      </w:pPr>
      <w:r>
        <w:rPr>
          <w:i/>
          <w:iCs/>
        </w:rPr>
        <w:t>N = 2,158</w:t>
      </w:r>
    </w:p>
    <w:p w14:paraId="703343E0" w14:textId="77777777" w:rsidR="006301C2" w:rsidRDefault="006301C2">
      <w:pPr>
        <w:pStyle w:val="Body"/>
        <w:rPr>
          <w:i/>
          <w:iCs/>
        </w:rPr>
      </w:pPr>
    </w:p>
    <w:p w14:paraId="79BFDD7C" w14:textId="77777777" w:rsidR="006301C2" w:rsidRDefault="009346C2">
      <w:pPr>
        <w:pStyle w:val="Body"/>
      </w:pPr>
      <w:r>
        <w:rPr>
          <w:rFonts w:ascii="Arial Unicode MS" w:hAnsi="Arial Unicode MS"/>
        </w:rPr>
        <w:br w:type="page"/>
      </w:r>
    </w:p>
    <w:p w14:paraId="50A0DAA7" w14:textId="77777777" w:rsidR="006301C2" w:rsidRDefault="009346C2">
      <w:pPr>
        <w:pStyle w:val="Body"/>
        <w:rPr>
          <w:b/>
          <w:bCs/>
        </w:rPr>
      </w:pPr>
      <w:r>
        <w:rPr>
          <w:b/>
          <w:bCs/>
        </w:rPr>
        <w:lastRenderedPageBreak/>
        <w:t>Issue: Abuse of Government Databases</w:t>
      </w:r>
    </w:p>
    <w:p w14:paraId="45F11534" w14:textId="77777777" w:rsidR="006301C2" w:rsidRDefault="006301C2">
      <w:pPr>
        <w:pStyle w:val="Body"/>
        <w:rPr>
          <w:b/>
          <w:bCs/>
        </w:rPr>
      </w:pPr>
    </w:p>
    <w:p w14:paraId="4CC7523E" w14:textId="77777777" w:rsidR="006301C2" w:rsidRDefault="009346C2">
      <w:pPr>
        <w:pStyle w:val="Body"/>
        <w:rPr>
          <w:b/>
          <w:bCs/>
        </w:rPr>
      </w:pPr>
      <w:r>
        <w:rPr>
          <w:b/>
          <w:bCs/>
        </w:rPr>
        <w:t xml:space="preserve">Case #9: </w:t>
      </w:r>
      <w:r>
        <w:rPr>
          <w:b/>
          <w:bCs/>
          <w:i/>
          <w:iCs/>
        </w:rPr>
        <w:t>Van Buren v. United States</w:t>
      </w:r>
    </w:p>
    <w:p w14:paraId="15AAF303" w14:textId="77777777" w:rsidR="006301C2" w:rsidRDefault="006301C2">
      <w:pPr>
        <w:pStyle w:val="Body"/>
        <w:rPr>
          <w:b/>
          <w:bCs/>
        </w:rPr>
      </w:pPr>
    </w:p>
    <w:p w14:paraId="5A396F70" w14:textId="77777777" w:rsidR="006301C2" w:rsidRDefault="009346C2">
      <w:pPr>
        <w:pStyle w:val="Body"/>
      </w:pPr>
      <w:r>
        <w:t>Law enforcement officers have access to several government databases to use for investigations and other law enforcement activities. Some people believe that using government databases for uses not explicitly authorized should be punished, even if the user had lawful access to the database. Others believe that using government databases for other uses not explicitly authorized should not be punished, so long as the user had lawful access to the database.</w:t>
      </w:r>
    </w:p>
    <w:p w14:paraId="6875021D" w14:textId="77777777" w:rsidR="006301C2" w:rsidRDefault="006301C2">
      <w:pPr>
        <w:pStyle w:val="Body"/>
      </w:pPr>
    </w:p>
    <w:p w14:paraId="6BDEF7FC" w14:textId="77777777" w:rsidR="006301C2" w:rsidRDefault="009346C2">
      <w:pPr>
        <w:pStyle w:val="Body"/>
      </w:pPr>
      <w:r>
        <w:t>What do you think?</w:t>
      </w:r>
    </w:p>
    <w:p w14:paraId="63DC7C80" w14:textId="77777777" w:rsidR="006301C2" w:rsidRDefault="006301C2">
      <w:pPr>
        <w:pStyle w:val="Body"/>
      </w:pPr>
    </w:p>
    <w:p w14:paraId="1CA12161" w14:textId="77777777" w:rsidR="006301C2" w:rsidRDefault="009346C2">
      <w:pPr>
        <w:pStyle w:val="Body"/>
      </w:pPr>
      <w:r>
        <w:t>Using government databases for uses not explicitly authorized SHOULD BE PUNISHED</w:t>
      </w:r>
    </w:p>
    <w:p w14:paraId="6C8A48C6" w14:textId="77777777" w:rsidR="006301C2" w:rsidRDefault="009346C2">
      <w:pPr>
        <w:pStyle w:val="Body"/>
      </w:pPr>
      <w:r>
        <w:t>Using government databases for uses not explicitly authorized SHOULD NOT BE PUNISHED</w:t>
      </w:r>
    </w:p>
    <w:p w14:paraId="1016B929" w14:textId="77777777" w:rsidR="006301C2" w:rsidRDefault="006301C2">
      <w:pPr>
        <w:pStyle w:val="Body"/>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4B4B6ADE"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A1CA8"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A2CCD"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59129"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E9FD1"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61189" w14:textId="77777777" w:rsidR="006301C2" w:rsidRDefault="009346C2">
            <w:pPr>
              <w:pStyle w:val="Body"/>
              <w:jc w:val="center"/>
            </w:pPr>
            <w:r>
              <w:t>Independents/Other</w:t>
            </w:r>
          </w:p>
        </w:tc>
      </w:tr>
      <w:tr w:rsidR="006301C2" w14:paraId="7B74ABCD"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FA609" w14:textId="77777777" w:rsidR="006301C2" w:rsidRDefault="009346C2">
            <w:pPr>
              <w:pStyle w:val="Body"/>
            </w:pPr>
            <w:r>
              <w:t>SHOULD BE PUNISHED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16383" w14:textId="77777777" w:rsidR="006301C2" w:rsidRDefault="009346C2">
            <w:pPr>
              <w:pStyle w:val="Body"/>
              <w:jc w:val="center"/>
            </w:pPr>
            <w:r>
              <w:t>68.1%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73EE" w14:textId="77777777" w:rsidR="006301C2" w:rsidRDefault="009346C2">
            <w:pPr>
              <w:pStyle w:val="Body"/>
              <w:jc w:val="center"/>
            </w:pPr>
            <w:r>
              <w:t>67.8%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3350B" w14:textId="77777777" w:rsidR="006301C2" w:rsidRDefault="009346C2">
            <w:pPr>
              <w:pStyle w:val="Body"/>
              <w:jc w:val="center"/>
            </w:pPr>
            <w:r>
              <w:t>67.0%</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6E10E" w14:textId="77777777" w:rsidR="006301C2" w:rsidRDefault="009346C2">
            <w:pPr>
              <w:pStyle w:val="Body"/>
              <w:jc w:val="center"/>
            </w:pPr>
            <w:r>
              <w:t>69.4%</w:t>
            </w:r>
          </w:p>
        </w:tc>
      </w:tr>
      <w:tr w:rsidR="006301C2" w14:paraId="60755543"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FCFE2" w14:textId="77777777" w:rsidR="006301C2" w:rsidRDefault="009346C2">
            <w:pPr>
              <w:pStyle w:val="Body"/>
            </w:pPr>
            <w:r>
              <w:t>SHOULD NOT BE PUNISHED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6E70C" w14:textId="77777777" w:rsidR="006301C2" w:rsidRDefault="009346C2">
            <w:pPr>
              <w:pStyle w:val="Body"/>
              <w:jc w:val="center"/>
            </w:pPr>
            <w:r>
              <w:t>31.9</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A77F2" w14:textId="77777777" w:rsidR="006301C2" w:rsidRDefault="009346C2">
            <w:pPr>
              <w:pStyle w:val="Body"/>
              <w:jc w:val="center"/>
            </w:pPr>
            <w:r>
              <w:t>32.2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86EC9" w14:textId="77777777" w:rsidR="006301C2" w:rsidRDefault="009346C2">
            <w:pPr>
              <w:pStyle w:val="Body"/>
              <w:jc w:val="center"/>
            </w:pPr>
            <w:r>
              <w:t>33.0</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ECFC4" w14:textId="77777777" w:rsidR="006301C2" w:rsidRDefault="009346C2">
            <w:pPr>
              <w:pStyle w:val="Body"/>
              <w:jc w:val="center"/>
            </w:pPr>
            <w:r>
              <w:t>30.6</w:t>
            </w:r>
          </w:p>
        </w:tc>
      </w:tr>
    </w:tbl>
    <w:p w14:paraId="1054DAFC" w14:textId="77777777" w:rsidR="006301C2" w:rsidRDefault="006301C2">
      <w:pPr>
        <w:pStyle w:val="Body"/>
        <w:widowControl w:val="0"/>
      </w:pPr>
    </w:p>
    <w:p w14:paraId="2261C1C0" w14:textId="77777777" w:rsidR="006301C2" w:rsidRDefault="009346C2">
      <w:pPr>
        <w:pStyle w:val="Body"/>
        <w:rPr>
          <w:i/>
          <w:iCs/>
        </w:rPr>
      </w:pPr>
      <w:r>
        <w:rPr>
          <w:i/>
          <w:iCs/>
        </w:rPr>
        <w:t>N = 2,157</w:t>
      </w:r>
    </w:p>
    <w:p w14:paraId="1B52B22D" w14:textId="77777777" w:rsidR="006301C2" w:rsidRDefault="006301C2">
      <w:pPr>
        <w:pStyle w:val="Body"/>
        <w:rPr>
          <w:i/>
          <w:iCs/>
        </w:rPr>
      </w:pPr>
    </w:p>
    <w:p w14:paraId="4E8A3081" w14:textId="77777777" w:rsidR="006301C2" w:rsidRDefault="009346C2">
      <w:pPr>
        <w:pStyle w:val="Body"/>
      </w:pPr>
      <w:r>
        <w:rPr>
          <w:rFonts w:ascii="Arial Unicode MS" w:hAnsi="Arial Unicode MS"/>
        </w:rPr>
        <w:br w:type="page"/>
      </w:r>
    </w:p>
    <w:p w14:paraId="26739BA2" w14:textId="77777777" w:rsidR="006301C2" w:rsidRDefault="009346C2">
      <w:pPr>
        <w:pStyle w:val="Body"/>
        <w:rPr>
          <w:b/>
          <w:bCs/>
        </w:rPr>
      </w:pPr>
      <w:r>
        <w:rPr>
          <w:b/>
          <w:bCs/>
        </w:rPr>
        <w:lastRenderedPageBreak/>
        <w:t>Issue: NCAA Athlete Compensation</w:t>
      </w:r>
    </w:p>
    <w:p w14:paraId="3C26565E" w14:textId="77777777" w:rsidR="006301C2" w:rsidRDefault="006301C2">
      <w:pPr>
        <w:pStyle w:val="Body"/>
        <w:rPr>
          <w:b/>
          <w:bCs/>
        </w:rPr>
      </w:pPr>
    </w:p>
    <w:p w14:paraId="25CC16B0" w14:textId="77777777" w:rsidR="006301C2" w:rsidRDefault="009346C2">
      <w:pPr>
        <w:pStyle w:val="Body"/>
        <w:rPr>
          <w:b/>
          <w:bCs/>
          <w:i/>
          <w:iCs/>
        </w:rPr>
      </w:pPr>
      <w:r>
        <w:rPr>
          <w:b/>
          <w:bCs/>
        </w:rPr>
        <w:t xml:space="preserve">Case #10: </w:t>
      </w:r>
      <w:r>
        <w:rPr>
          <w:b/>
          <w:bCs/>
          <w:i/>
          <w:iCs/>
        </w:rPr>
        <w:t>National Collegiate Athletic Association v. Alston</w:t>
      </w:r>
    </w:p>
    <w:p w14:paraId="218F1CCE" w14:textId="77777777" w:rsidR="006301C2" w:rsidRDefault="006301C2">
      <w:pPr>
        <w:pStyle w:val="Body"/>
        <w:rPr>
          <w:b/>
          <w:bCs/>
          <w:i/>
          <w:iCs/>
        </w:rPr>
      </w:pPr>
    </w:p>
    <w:p w14:paraId="0A50CD87" w14:textId="77777777" w:rsidR="006301C2" w:rsidRDefault="009346C2">
      <w:pPr>
        <w:pStyle w:val="Body"/>
      </w:pPr>
      <w:r>
        <w:t>The National Collegiate Athletic Association (NCAA) strictly limits colleges and universities from providing paid compensation to college athletes. Some people think the NCAA's strict limits on paid compensation for college athletes in this manner is an unlawful form of coordination against athletes. Others disagree and think that the NCAA should be able to strictly limit colleges and universities from providing paid compensation to college athletes.</w:t>
      </w:r>
    </w:p>
    <w:p w14:paraId="58E95A7B" w14:textId="77777777" w:rsidR="006301C2" w:rsidRDefault="006301C2">
      <w:pPr>
        <w:pStyle w:val="Body"/>
      </w:pPr>
    </w:p>
    <w:p w14:paraId="0B41017F" w14:textId="77777777" w:rsidR="006301C2" w:rsidRDefault="009346C2">
      <w:pPr>
        <w:pStyle w:val="Body"/>
      </w:pPr>
      <w:r>
        <w:t>What do you think?</w:t>
      </w:r>
    </w:p>
    <w:p w14:paraId="57E30C53" w14:textId="77777777" w:rsidR="006301C2" w:rsidRDefault="006301C2">
      <w:pPr>
        <w:pStyle w:val="Body"/>
      </w:pPr>
    </w:p>
    <w:p w14:paraId="3C5CA5EB" w14:textId="77777777" w:rsidR="006301C2" w:rsidRDefault="009346C2">
      <w:pPr>
        <w:pStyle w:val="Body"/>
      </w:pPr>
      <w:r>
        <w:t>The NCAA SHOULD NOT BE ABLE TO strictly limit paid compensation to college athletes.</w:t>
      </w:r>
    </w:p>
    <w:p w14:paraId="4955F313" w14:textId="77777777" w:rsidR="006301C2" w:rsidRDefault="009346C2">
      <w:pPr>
        <w:pStyle w:val="Body"/>
      </w:pPr>
      <w:r>
        <w:t>The NCAA SHOULD BE ABLE TO strictly limit paid compensation to college athletes.</w:t>
      </w:r>
    </w:p>
    <w:p w14:paraId="015AFD6B" w14:textId="77777777" w:rsidR="006301C2" w:rsidRDefault="009346C2">
      <w:pPr>
        <w:pStyle w:val="Body"/>
      </w:pPr>
      <w:r>
        <w:t>state</w:t>
      </w:r>
    </w:p>
    <w:p w14:paraId="1AB8995C" w14:textId="77777777" w:rsidR="006301C2" w:rsidRDefault="006301C2">
      <w:pPr>
        <w:pStyle w:val="Body"/>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6F8FB077"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02DB3"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5F1BF"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1A16"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D6E78"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3DF70" w14:textId="77777777" w:rsidR="006301C2" w:rsidRDefault="009346C2">
            <w:pPr>
              <w:pStyle w:val="Body"/>
              <w:jc w:val="center"/>
            </w:pPr>
            <w:r>
              <w:t>Independents/Other</w:t>
            </w:r>
          </w:p>
        </w:tc>
      </w:tr>
      <w:tr w:rsidR="006301C2" w14:paraId="130F417C"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1AAD5" w14:textId="77777777" w:rsidR="006301C2" w:rsidRDefault="009346C2">
            <w:pPr>
              <w:pStyle w:val="Body"/>
            </w:pPr>
            <w:r>
              <w:t>SHOULD NOT BE ABLE TO</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392E9" w14:textId="77777777" w:rsidR="006301C2" w:rsidRDefault="009346C2">
            <w:pPr>
              <w:pStyle w:val="Body"/>
              <w:jc w:val="center"/>
            </w:pPr>
            <w:r>
              <w:t>49.9%</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7ACEA" w14:textId="77777777" w:rsidR="006301C2" w:rsidRDefault="009346C2">
            <w:pPr>
              <w:pStyle w:val="Body"/>
              <w:jc w:val="center"/>
            </w:pPr>
            <w:r>
              <w:t>58.2%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176A8" w14:textId="77777777" w:rsidR="006301C2" w:rsidRDefault="009346C2">
            <w:pPr>
              <w:pStyle w:val="Body"/>
              <w:jc w:val="center"/>
            </w:pPr>
            <w:r>
              <w:t>39.8%</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20039" w14:textId="77777777" w:rsidR="006301C2" w:rsidRDefault="009346C2">
            <w:pPr>
              <w:pStyle w:val="Body"/>
              <w:jc w:val="center"/>
            </w:pPr>
            <w:r>
              <w:t>48.6%</w:t>
            </w:r>
          </w:p>
        </w:tc>
      </w:tr>
      <w:tr w:rsidR="006301C2" w14:paraId="54D251A1"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FDD0E" w14:textId="77777777" w:rsidR="006301C2" w:rsidRDefault="009346C2">
            <w:pPr>
              <w:pStyle w:val="Body"/>
            </w:pPr>
            <w:r>
              <w:t>SHOULD BE ABLE TO</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045F7" w14:textId="77777777" w:rsidR="006301C2" w:rsidRDefault="009346C2">
            <w:pPr>
              <w:pStyle w:val="Body"/>
              <w:jc w:val="center"/>
            </w:pPr>
            <w:r>
              <w:t>50.1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8F371" w14:textId="77777777" w:rsidR="006301C2" w:rsidRDefault="009346C2">
            <w:pPr>
              <w:pStyle w:val="Body"/>
              <w:jc w:val="center"/>
            </w:pPr>
            <w:r>
              <w:t>41.8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0004E" w14:textId="77777777" w:rsidR="006301C2" w:rsidRDefault="009346C2">
            <w:pPr>
              <w:pStyle w:val="Body"/>
              <w:jc w:val="center"/>
            </w:pPr>
            <w:r>
              <w:t>60.2</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88A66" w14:textId="77777777" w:rsidR="006301C2" w:rsidRDefault="009346C2">
            <w:pPr>
              <w:pStyle w:val="Body"/>
              <w:jc w:val="center"/>
            </w:pPr>
            <w:r>
              <w:t>51.4</w:t>
            </w:r>
          </w:p>
        </w:tc>
      </w:tr>
    </w:tbl>
    <w:p w14:paraId="239280E1" w14:textId="77777777" w:rsidR="006301C2" w:rsidRDefault="006301C2">
      <w:pPr>
        <w:pStyle w:val="Body"/>
        <w:widowControl w:val="0"/>
      </w:pPr>
    </w:p>
    <w:p w14:paraId="46670716" w14:textId="77777777" w:rsidR="006301C2" w:rsidRDefault="009346C2">
      <w:pPr>
        <w:pStyle w:val="Body"/>
        <w:rPr>
          <w:i/>
          <w:iCs/>
        </w:rPr>
      </w:pPr>
      <w:r>
        <w:rPr>
          <w:i/>
          <w:iCs/>
        </w:rPr>
        <w:t>N = 2,157</w:t>
      </w:r>
    </w:p>
    <w:p w14:paraId="7987BE8A" w14:textId="77777777" w:rsidR="006301C2" w:rsidRDefault="006301C2">
      <w:pPr>
        <w:pStyle w:val="Body"/>
        <w:rPr>
          <w:i/>
          <w:iCs/>
        </w:rPr>
      </w:pPr>
    </w:p>
    <w:p w14:paraId="67A5B562" w14:textId="77777777" w:rsidR="006301C2" w:rsidRDefault="009346C2">
      <w:pPr>
        <w:pStyle w:val="Body"/>
      </w:pPr>
      <w:r>
        <w:rPr>
          <w:rFonts w:ascii="Arial Unicode MS" w:hAnsi="Arial Unicode MS"/>
        </w:rPr>
        <w:br w:type="page"/>
      </w:r>
    </w:p>
    <w:p w14:paraId="5B2C572D" w14:textId="77777777" w:rsidR="006301C2" w:rsidRDefault="009346C2">
      <w:pPr>
        <w:pStyle w:val="Body"/>
        <w:rPr>
          <w:b/>
          <w:bCs/>
        </w:rPr>
      </w:pPr>
      <w:r>
        <w:rPr>
          <w:b/>
          <w:bCs/>
        </w:rPr>
        <w:lastRenderedPageBreak/>
        <w:t>Issue: COVID Limits on Church Capacity</w:t>
      </w:r>
    </w:p>
    <w:p w14:paraId="4F194CBD" w14:textId="77777777" w:rsidR="006301C2" w:rsidRDefault="006301C2">
      <w:pPr>
        <w:pStyle w:val="Body"/>
        <w:rPr>
          <w:b/>
          <w:bCs/>
        </w:rPr>
      </w:pPr>
    </w:p>
    <w:p w14:paraId="18A1BE03" w14:textId="77777777" w:rsidR="006301C2" w:rsidRDefault="009346C2">
      <w:pPr>
        <w:pStyle w:val="Body"/>
        <w:rPr>
          <w:b/>
          <w:bCs/>
          <w:i/>
          <w:iCs/>
        </w:rPr>
      </w:pPr>
      <w:r>
        <w:rPr>
          <w:b/>
          <w:bCs/>
        </w:rPr>
        <w:t xml:space="preserve">Case #11: </w:t>
      </w:r>
      <w:r>
        <w:rPr>
          <w:b/>
          <w:bCs/>
          <w:i/>
          <w:iCs/>
        </w:rPr>
        <w:t>Roman Catholic Diocese of Brooklyn v. Cuomo</w:t>
      </w:r>
    </w:p>
    <w:p w14:paraId="10033A48" w14:textId="77777777" w:rsidR="006301C2" w:rsidRDefault="006301C2">
      <w:pPr>
        <w:pStyle w:val="Body"/>
        <w:rPr>
          <w:b/>
          <w:bCs/>
          <w:i/>
          <w:iCs/>
        </w:rPr>
      </w:pPr>
    </w:p>
    <w:p w14:paraId="66DF90AE" w14:textId="77777777" w:rsidR="006301C2" w:rsidRDefault="009346C2">
      <w:pPr>
        <w:pStyle w:val="Body"/>
      </w:pPr>
      <w:r>
        <w:t>Many states have prohibited large in-person gatherings due to the COVID-19 pandemic. Some people think that states cannot prohibit in-person religious gatherings because of the First Amendment right to free exercise of religion. Other people think that states can prohibit in-person religious gatherings.</w:t>
      </w:r>
    </w:p>
    <w:p w14:paraId="29BE49B7" w14:textId="77777777" w:rsidR="006301C2" w:rsidRDefault="006301C2">
      <w:pPr>
        <w:pStyle w:val="Body"/>
      </w:pPr>
    </w:p>
    <w:p w14:paraId="041EB78B" w14:textId="77777777" w:rsidR="006301C2" w:rsidRDefault="009346C2">
      <w:pPr>
        <w:pStyle w:val="Body"/>
      </w:pPr>
      <w:r>
        <w:t>What do you think?</w:t>
      </w:r>
    </w:p>
    <w:p w14:paraId="2973FC9B" w14:textId="77777777" w:rsidR="006301C2" w:rsidRDefault="006301C2">
      <w:pPr>
        <w:pStyle w:val="Body"/>
      </w:pPr>
    </w:p>
    <w:p w14:paraId="61AE871F" w14:textId="77777777" w:rsidR="006301C2" w:rsidRDefault="009346C2">
      <w:pPr>
        <w:pStyle w:val="Body"/>
      </w:pPr>
      <w:r>
        <w:t>States CANNOT prohibit in-person religious gatherings because of the First Amendment right to free exercise of religion</w:t>
      </w:r>
    </w:p>
    <w:p w14:paraId="7F828EAB" w14:textId="77777777" w:rsidR="006301C2" w:rsidRDefault="009346C2">
      <w:pPr>
        <w:pStyle w:val="Body"/>
      </w:pPr>
      <w:r>
        <w:t>States CAN prohibit in-person religious gatherings despite the First Amendment right to free exercise of religion</w:t>
      </w:r>
    </w:p>
    <w:p w14:paraId="4EA8313A" w14:textId="77777777" w:rsidR="006301C2" w:rsidRDefault="006301C2">
      <w:pPr>
        <w:pStyle w:val="Body"/>
        <w:rPr>
          <w:i/>
          <w:iCs/>
        </w:rPr>
      </w:pPr>
    </w:p>
    <w:p w14:paraId="257568B2" w14:textId="77777777" w:rsidR="006301C2" w:rsidRDefault="006301C2">
      <w:pPr>
        <w:pStyle w:val="Body"/>
      </w:pPr>
    </w:p>
    <w:p w14:paraId="243E3A59" w14:textId="77777777" w:rsidR="006301C2" w:rsidRDefault="006301C2">
      <w:pPr>
        <w:pStyle w:val="Body"/>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4D75463B"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13F54"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72893"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C4595"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615C0"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D5AE8" w14:textId="77777777" w:rsidR="006301C2" w:rsidRDefault="009346C2">
            <w:pPr>
              <w:pStyle w:val="Body"/>
              <w:jc w:val="center"/>
            </w:pPr>
            <w:r>
              <w:t>Independents/Other</w:t>
            </w:r>
          </w:p>
        </w:tc>
      </w:tr>
      <w:tr w:rsidR="006301C2" w14:paraId="6AC8F6E2"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41802" w14:textId="77777777" w:rsidR="006301C2" w:rsidRDefault="009346C2">
            <w:pPr>
              <w:pStyle w:val="Body"/>
            </w:pPr>
            <w:r>
              <w:t>CANNOT</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9BEA5" w14:textId="77777777" w:rsidR="006301C2" w:rsidRDefault="009346C2">
            <w:pPr>
              <w:pStyle w:val="Body"/>
              <w:jc w:val="center"/>
            </w:pPr>
            <w:r>
              <w:t>53.6%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3A971" w14:textId="77777777" w:rsidR="006301C2" w:rsidRDefault="009346C2">
            <w:pPr>
              <w:pStyle w:val="Body"/>
              <w:jc w:val="center"/>
            </w:pPr>
            <w:r>
              <w:t>28.6%</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8244D" w14:textId="77777777" w:rsidR="006301C2" w:rsidRDefault="009346C2">
            <w:pPr>
              <w:pStyle w:val="Body"/>
              <w:jc w:val="center"/>
            </w:pPr>
            <w:r>
              <w:t>75.6%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5660E" w14:textId="77777777" w:rsidR="006301C2" w:rsidRDefault="009346C2">
            <w:pPr>
              <w:pStyle w:val="Body"/>
              <w:jc w:val="center"/>
            </w:pPr>
            <w:r>
              <w:t>60.5%</w:t>
            </w:r>
          </w:p>
        </w:tc>
      </w:tr>
      <w:tr w:rsidR="006301C2" w14:paraId="54791AB2"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4271A" w14:textId="77777777" w:rsidR="006301C2" w:rsidRDefault="009346C2">
            <w:pPr>
              <w:pStyle w:val="Body"/>
            </w:pPr>
            <w:r>
              <w:t>CAN</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CD29C" w14:textId="77777777" w:rsidR="006301C2" w:rsidRDefault="009346C2">
            <w:pPr>
              <w:pStyle w:val="Body"/>
              <w:jc w:val="center"/>
            </w:pPr>
            <w:r>
              <w:t>46.4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86D10" w14:textId="77777777" w:rsidR="006301C2" w:rsidRDefault="009346C2">
            <w:pPr>
              <w:pStyle w:val="Body"/>
              <w:jc w:val="center"/>
            </w:pPr>
            <w:r>
              <w:t>71.4</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CAFBF" w14:textId="77777777" w:rsidR="006301C2" w:rsidRDefault="009346C2">
            <w:pPr>
              <w:pStyle w:val="Body"/>
              <w:jc w:val="center"/>
            </w:pPr>
            <w:r>
              <w:t>24.4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ED6F4" w14:textId="77777777" w:rsidR="006301C2" w:rsidRDefault="009346C2">
            <w:pPr>
              <w:pStyle w:val="Body"/>
              <w:jc w:val="center"/>
            </w:pPr>
            <w:r>
              <w:t>39.5</w:t>
            </w:r>
          </w:p>
        </w:tc>
      </w:tr>
    </w:tbl>
    <w:p w14:paraId="4501F728" w14:textId="77777777" w:rsidR="006301C2" w:rsidRDefault="006301C2">
      <w:pPr>
        <w:pStyle w:val="Body"/>
        <w:widowControl w:val="0"/>
      </w:pPr>
    </w:p>
    <w:p w14:paraId="777380DC" w14:textId="77777777" w:rsidR="006301C2" w:rsidRDefault="009346C2">
      <w:pPr>
        <w:pStyle w:val="Body"/>
        <w:rPr>
          <w:i/>
          <w:iCs/>
        </w:rPr>
      </w:pPr>
      <w:r>
        <w:rPr>
          <w:i/>
          <w:iCs/>
        </w:rPr>
        <w:t>N = 2,157</w:t>
      </w:r>
    </w:p>
    <w:p w14:paraId="25237521" w14:textId="77777777" w:rsidR="006301C2" w:rsidRDefault="006301C2">
      <w:pPr>
        <w:pStyle w:val="Body"/>
        <w:rPr>
          <w:i/>
          <w:iCs/>
        </w:rPr>
      </w:pPr>
    </w:p>
    <w:p w14:paraId="5C513A8B" w14:textId="77777777" w:rsidR="006301C2" w:rsidRDefault="006301C2">
      <w:pPr>
        <w:pStyle w:val="Body"/>
        <w:rPr>
          <w:i/>
          <w:iCs/>
        </w:rPr>
      </w:pPr>
    </w:p>
    <w:p w14:paraId="333FD23E" w14:textId="77777777" w:rsidR="006301C2" w:rsidRDefault="009346C2">
      <w:pPr>
        <w:pStyle w:val="Body"/>
      </w:pPr>
      <w:r>
        <w:rPr>
          <w:rFonts w:ascii="Arial Unicode MS" w:hAnsi="Arial Unicode MS"/>
        </w:rPr>
        <w:br w:type="page"/>
      </w:r>
    </w:p>
    <w:p w14:paraId="32717602" w14:textId="77777777" w:rsidR="006301C2" w:rsidRDefault="009346C2">
      <w:pPr>
        <w:pStyle w:val="Body"/>
        <w:rPr>
          <w:b/>
          <w:bCs/>
        </w:rPr>
      </w:pPr>
      <w:r>
        <w:rPr>
          <w:b/>
          <w:bCs/>
        </w:rPr>
        <w:lastRenderedPageBreak/>
        <w:t>Issue: Union Access to Workplaces</w:t>
      </w:r>
    </w:p>
    <w:p w14:paraId="45C8EA44" w14:textId="77777777" w:rsidR="006301C2" w:rsidRDefault="006301C2">
      <w:pPr>
        <w:pStyle w:val="Body"/>
        <w:rPr>
          <w:b/>
          <w:bCs/>
        </w:rPr>
      </w:pPr>
    </w:p>
    <w:p w14:paraId="47D00DBE" w14:textId="77777777" w:rsidR="006301C2" w:rsidRDefault="009346C2">
      <w:pPr>
        <w:pStyle w:val="Body"/>
        <w:rPr>
          <w:b/>
          <w:bCs/>
          <w:i/>
          <w:iCs/>
        </w:rPr>
      </w:pPr>
      <w:r>
        <w:rPr>
          <w:b/>
          <w:bCs/>
        </w:rPr>
        <w:t xml:space="preserve">Case #12: </w:t>
      </w:r>
      <w:r>
        <w:rPr>
          <w:b/>
          <w:bCs/>
          <w:i/>
          <w:iCs/>
        </w:rPr>
        <w:t>Cedar Point Nursery v. Hassid</w:t>
      </w:r>
    </w:p>
    <w:p w14:paraId="13AC001A" w14:textId="77777777" w:rsidR="006301C2" w:rsidRDefault="009346C2">
      <w:pPr>
        <w:pStyle w:val="Body"/>
      </w:pPr>
      <w:r>
        <w:t>California law requires that employers allow union representatives to enter a company's private property to meet with employees and solicit support for labor organizing. Some people believe that this is akin to the government taking companies' private property without compensation. Other people argue that the law is acceptable, and is not the government taking companies' private property without compensation.</w:t>
      </w:r>
    </w:p>
    <w:p w14:paraId="488CA343" w14:textId="77777777" w:rsidR="006301C2" w:rsidRDefault="006301C2">
      <w:pPr>
        <w:pStyle w:val="Body"/>
      </w:pPr>
    </w:p>
    <w:p w14:paraId="5660158F" w14:textId="77777777" w:rsidR="006301C2" w:rsidRDefault="009346C2">
      <w:pPr>
        <w:pStyle w:val="Body"/>
      </w:pPr>
      <w:r>
        <w:t>What do you think?</w:t>
      </w:r>
    </w:p>
    <w:p w14:paraId="3F27EF15" w14:textId="77777777" w:rsidR="006301C2" w:rsidRDefault="006301C2">
      <w:pPr>
        <w:pStyle w:val="Body"/>
      </w:pPr>
    </w:p>
    <w:p w14:paraId="7A0BD430" w14:textId="77777777" w:rsidR="006301C2" w:rsidRDefault="009346C2">
      <w:pPr>
        <w:pStyle w:val="Body"/>
      </w:pPr>
      <w:r>
        <w:t>States CANNOT require that employers allow union representatives to enter a company's private property</w:t>
      </w:r>
    </w:p>
    <w:p w14:paraId="32D8344B" w14:textId="77777777" w:rsidR="006301C2" w:rsidRDefault="009346C2">
      <w:pPr>
        <w:pStyle w:val="Body"/>
      </w:pPr>
      <w:r>
        <w:t>States CAN require that employers allow union representatives to enter a company's private property</w:t>
      </w:r>
    </w:p>
    <w:p w14:paraId="2B5AE8A8" w14:textId="77777777" w:rsidR="006301C2" w:rsidRDefault="006301C2">
      <w:pPr>
        <w:pStyle w:val="Body"/>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0834C767"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C2C7A"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32E0B"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A4127"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230E3"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A4562" w14:textId="77777777" w:rsidR="006301C2" w:rsidRDefault="009346C2">
            <w:pPr>
              <w:pStyle w:val="Body"/>
              <w:jc w:val="center"/>
            </w:pPr>
            <w:r>
              <w:t>Independents/Other</w:t>
            </w:r>
          </w:p>
        </w:tc>
      </w:tr>
      <w:tr w:rsidR="006301C2" w14:paraId="487FF97B"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26533" w14:textId="77777777" w:rsidR="006301C2" w:rsidRDefault="009346C2">
            <w:pPr>
              <w:pStyle w:val="Body"/>
            </w:pPr>
            <w:r>
              <w:t>CANNOT</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14ADF" w14:textId="77777777" w:rsidR="006301C2" w:rsidRDefault="009346C2">
            <w:pPr>
              <w:pStyle w:val="Body"/>
              <w:jc w:val="center"/>
            </w:pPr>
            <w:r>
              <w:t>51.6%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1EB82" w14:textId="77777777" w:rsidR="006301C2" w:rsidRDefault="009346C2">
            <w:pPr>
              <w:pStyle w:val="Body"/>
              <w:jc w:val="center"/>
            </w:pPr>
            <w:r>
              <w:t>34.7%</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4B14C" w14:textId="77777777" w:rsidR="006301C2" w:rsidRDefault="009346C2">
            <w:pPr>
              <w:pStyle w:val="Body"/>
              <w:jc w:val="center"/>
            </w:pPr>
            <w:r>
              <w:t>69.1%</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27219" w14:textId="77777777" w:rsidR="006301C2" w:rsidRDefault="009346C2">
            <w:pPr>
              <w:pStyle w:val="Body"/>
              <w:jc w:val="center"/>
            </w:pPr>
            <w:r>
              <w:t>53.6%</w:t>
            </w:r>
          </w:p>
        </w:tc>
      </w:tr>
      <w:tr w:rsidR="006301C2" w14:paraId="4664CE09"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2B9B3" w14:textId="77777777" w:rsidR="006301C2" w:rsidRDefault="009346C2">
            <w:pPr>
              <w:pStyle w:val="Body"/>
            </w:pPr>
            <w:r>
              <w:t>CAN</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AF5F2" w14:textId="77777777" w:rsidR="006301C2" w:rsidRDefault="009346C2">
            <w:pPr>
              <w:pStyle w:val="Body"/>
              <w:jc w:val="center"/>
            </w:pPr>
            <w:r>
              <w:t>48.4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A30BD" w14:textId="77777777" w:rsidR="006301C2" w:rsidRDefault="009346C2">
            <w:pPr>
              <w:pStyle w:val="Body"/>
              <w:jc w:val="center"/>
            </w:pPr>
            <w:r>
              <w:t>65.3</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C84C0" w14:textId="77777777" w:rsidR="006301C2" w:rsidRDefault="009346C2">
            <w:pPr>
              <w:pStyle w:val="Body"/>
              <w:jc w:val="center"/>
            </w:pPr>
            <w:r>
              <w:t>30.9</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D752B" w14:textId="77777777" w:rsidR="006301C2" w:rsidRDefault="009346C2">
            <w:pPr>
              <w:pStyle w:val="Body"/>
              <w:jc w:val="center"/>
            </w:pPr>
            <w:r>
              <w:t>46.4</w:t>
            </w:r>
          </w:p>
        </w:tc>
      </w:tr>
    </w:tbl>
    <w:p w14:paraId="244110D4" w14:textId="77777777" w:rsidR="006301C2" w:rsidRDefault="006301C2">
      <w:pPr>
        <w:pStyle w:val="Body"/>
        <w:widowControl w:val="0"/>
      </w:pPr>
    </w:p>
    <w:p w14:paraId="6F2F5B85" w14:textId="77777777" w:rsidR="006301C2" w:rsidRDefault="009346C2">
      <w:pPr>
        <w:pStyle w:val="Body"/>
      </w:pPr>
      <w:r>
        <w:rPr>
          <w:i/>
          <w:iCs/>
        </w:rPr>
        <w:t>N = 2,158</w:t>
      </w:r>
    </w:p>
    <w:p w14:paraId="06D6FA9A" w14:textId="77777777" w:rsidR="006301C2" w:rsidRDefault="006301C2">
      <w:pPr>
        <w:pStyle w:val="Body"/>
      </w:pPr>
    </w:p>
    <w:p w14:paraId="00588E09" w14:textId="77777777" w:rsidR="006301C2" w:rsidRDefault="006301C2">
      <w:pPr>
        <w:pStyle w:val="Body"/>
      </w:pPr>
    </w:p>
    <w:p w14:paraId="604DA990" w14:textId="77777777" w:rsidR="006301C2" w:rsidRDefault="009346C2">
      <w:pPr>
        <w:pStyle w:val="Body"/>
      </w:pPr>
      <w:r>
        <w:rPr>
          <w:rFonts w:ascii="Arial Unicode MS" w:hAnsi="Arial Unicode MS"/>
        </w:rPr>
        <w:br w:type="page"/>
      </w:r>
    </w:p>
    <w:p w14:paraId="1E6EDF4B" w14:textId="77777777" w:rsidR="006301C2" w:rsidRDefault="009346C2">
      <w:pPr>
        <w:pStyle w:val="Body"/>
        <w:rPr>
          <w:b/>
          <w:bCs/>
        </w:rPr>
      </w:pPr>
      <w:r>
        <w:rPr>
          <w:b/>
          <w:bCs/>
        </w:rPr>
        <w:lastRenderedPageBreak/>
        <w:t>Issue: Federal Agency Structure</w:t>
      </w:r>
    </w:p>
    <w:p w14:paraId="1E790A47" w14:textId="77777777" w:rsidR="006301C2" w:rsidRDefault="006301C2">
      <w:pPr>
        <w:pStyle w:val="Body"/>
        <w:rPr>
          <w:b/>
          <w:bCs/>
        </w:rPr>
      </w:pPr>
    </w:p>
    <w:p w14:paraId="248C0AF4" w14:textId="77777777" w:rsidR="006301C2" w:rsidRDefault="009346C2">
      <w:pPr>
        <w:pStyle w:val="Body"/>
        <w:rPr>
          <w:b/>
          <w:bCs/>
          <w:i/>
          <w:iCs/>
        </w:rPr>
      </w:pPr>
      <w:r>
        <w:rPr>
          <w:b/>
          <w:bCs/>
        </w:rPr>
        <w:t xml:space="preserve">Case #13: </w:t>
      </w:r>
      <w:r>
        <w:rPr>
          <w:b/>
          <w:bCs/>
          <w:i/>
          <w:iCs/>
        </w:rPr>
        <w:t>Collins v. Mnuchin</w:t>
      </w:r>
    </w:p>
    <w:p w14:paraId="2B8CFF38" w14:textId="77777777" w:rsidR="006301C2" w:rsidRDefault="009346C2">
      <w:pPr>
        <w:pStyle w:val="Body"/>
      </w:pPr>
      <w:r>
        <w:t>Some federal government agencies -- such as the Federal Housing Finance Agency -- are headed by a single director who may be removed from office by the president only for a specific cause rather than for any reason the president wishes. Some people think that this leadership structure is unconstitutional because it infringes on the president's authority over the executive branch, including such federal agencies. Other people disagree and think that this leadership structure is not unconstitutional because it does not infringe on the president's authority over the executive branch.</w:t>
      </w:r>
    </w:p>
    <w:p w14:paraId="5B27D33F" w14:textId="77777777" w:rsidR="006301C2" w:rsidRDefault="006301C2">
      <w:pPr>
        <w:pStyle w:val="Body"/>
      </w:pPr>
    </w:p>
    <w:p w14:paraId="21DFF1CE" w14:textId="77777777" w:rsidR="006301C2" w:rsidRDefault="009346C2">
      <w:pPr>
        <w:pStyle w:val="Body"/>
      </w:pPr>
      <w:r>
        <w:t>What do you think?</w:t>
      </w:r>
    </w:p>
    <w:p w14:paraId="274C1E1D" w14:textId="77777777" w:rsidR="006301C2" w:rsidRDefault="006301C2">
      <w:pPr>
        <w:pStyle w:val="Body"/>
      </w:pPr>
    </w:p>
    <w:p w14:paraId="2E2C13CE" w14:textId="77777777" w:rsidR="006301C2" w:rsidRDefault="009346C2">
      <w:pPr>
        <w:pStyle w:val="Body"/>
      </w:pPr>
      <w:r>
        <w:t>Limiting the president to only firing agency heads for a specific reason INFRINGES on the president's authority</w:t>
      </w:r>
    </w:p>
    <w:p w14:paraId="6C00946F" w14:textId="77777777" w:rsidR="006301C2" w:rsidRDefault="009346C2">
      <w:pPr>
        <w:pStyle w:val="Body"/>
      </w:pPr>
      <w:r>
        <w:t>Limiting the president to only firing agency heads for a specific reason DOES NOT INFRINGE on the president's authority</w:t>
      </w:r>
    </w:p>
    <w:p w14:paraId="6D4B54EA" w14:textId="77777777" w:rsidR="006301C2" w:rsidRDefault="006301C2">
      <w:pPr>
        <w:pStyle w:val="Body"/>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01817EB5"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5991A"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F83A4"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9F489"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6E9F6"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A5310" w14:textId="77777777" w:rsidR="006301C2" w:rsidRDefault="009346C2">
            <w:pPr>
              <w:pStyle w:val="Body"/>
              <w:jc w:val="center"/>
            </w:pPr>
            <w:r>
              <w:t>Independents/Other</w:t>
            </w:r>
          </w:p>
        </w:tc>
      </w:tr>
      <w:tr w:rsidR="006301C2" w14:paraId="2B419F29"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69CD3" w14:textId="77777777" w:rsidR="006301C2" w:rsidRDefault="009346C2">
            <w:pPr>
              <w:pStyle w:val="Body"/>
            </w:pPr>
            <w:r>
              <w:t>INFRINGES</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B37E7" w14:textId="77777777" w:rsidR="006301C2" w:rsidRDefault="009346C2">
            <w:pPr>
              <w:pStyle w:val="Body"/>
              <w:jc w:val="center"/>
            </w:pPr>
            <w:r>
              <w:t>45.5%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C516B" w14:textId="77777777" w:rsidR="006301C2" w:rsidRDefault="009346C2">
            <w:pPr>
              <w:pStyle w:val="Body"/>
              <w:jc w:val="center"/>
            </w:pPr>
            <w:r>
              <w:t>41.2%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C27B4" w14:textId="77777777" w:rsidR="006301C2" w:rsidRDefault="009346C2">
            <w:pPr>
              <w:pStyle w:val="Body"/>
              <w:jc w:val="center"/>
            </w:pPr>
            <w:r>
              <w:t>51.4%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BCFDA" w14:textId="77777777" w:rsidR="006301C2" w:rsidRDefault="009346C2">
            <w:pPr>
              <w:pStyle w:val="Body"/>
              <w:jc w:val="center"/>
            </w:pPr>
            <w:r>
              <w:t>43.7%</w:t>
            </w:r>
          </w:p>
        </w:tc>
      </w:tr>
      <w:tr w:rsidR="006301C2" w14:paraId="74891DD8" w14:textId="77777777">
        <w:trPr>
          <w:trHeight w:val="6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3ADE1" w14:textId="77777777" w:rsidR="006301C2" w:rsidRDefault="009346C2">
            <w:pPr>
              <w:pStyle w:val="Body"/>
            </w:pPr>
            <w:r>
              <w:t>DOES NOT INFRINGE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25D3D" w14:textId="77777777" w:rsidR="006301C2" w:rsidRDefault="009346C2">
            <w:pPr>
              <w:pStyle w:val="Body"/>
              <w:jc w:val="center"/>
            </w:pPr>
            <w:r>
              <w:t>54.5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FD875" w14:textId="77777777" w:rsidR="006301C2" w:rsidRDefault="009346C2">
            <w:pPr>
              <w:pStyle w:val="Body"/>
              <w:jc w:val="center"/>
            </w:pPr>
            <w:r>
              <w:t>58.8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FDE8A" w14:textId="77777777" w:rsidR="006301C2" w:rsidRDefault="009346C2">
            <w:pPr>
              <w:pStyle w:val="Body"/>
              <w:jc w:val="center"/>
            </w:pPr>
            <w:r>
              <w:t>48.6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92C66" w14:textId="77777777" w:rsidR="006301C2" w:rsidRDefault="009346C2">
            <w:pPr>
              <w:pStyle w:val="Body"/>
              <w:jc w:val="center"/>
            </w:pPr>
            <w:r>
              <w:t>56.3</w:t>
            </w:r>
          </w:p>
        </w:tc>
      </w:tr>
    </w:tbl>
    <w:p w14:paraId="4B4ACAAC" w14:textId="77777777" w:rsidR="006301C2" w:rsidRDefault="006301C2">
      <w:pPr>
        <w:pStyle w:val="Body"/>
        <w:widowControl w:val="0"/>
      </w:pPr>
    </w:p>
    <w:p w14:paraId="0F4E1535" w14:textId="77777777" w:rsidR="006301C2" w:rsidRDefault="009346C2">
      <w:pPr>
        <w:pStyle w:val="Body"/>
      </w:pPr>
      <w:r>
        <w:rPr>
          <w:i/>
          <w:iCs/>
        </w:rPr>
        <w:t>N = 2,157</w:t>
      </w:r>
    </w:p>
    <w:p w14:paraId="41905B3C" w14:textId="77777777" w:rsidR="006301C2" w:rsidRDefault="006301C2">
      <w:pPr>
        <w:pStyle w:val="Body"/>
      </w:pPr>
    </w:p>
    <w:p w14:paraId="5A08E37D" w14:textId="77777777" w:rsidR="006301C2" w:rsidRDefault="006301C2">
      <w:pPr>
        <w:pStyle w:val="Body"/>
      </w:pPr>
    </w:p>
    <w:p w14:paraId="220C1252" w14:textId="77777777" w:rsidR="006301C2" w:rsidRDefault="009346C2">
      <w:pPr>
        <w:pStyle w:val="Body"/>
      </w:pPr>
      <w:r>
        <w:rPr>
          <w:rFonts w:ascii="Arial Unicode MS" w:hAnsi="Arial Unicode MS"/>
        </w:rPr>
        <w:br w:type="page"/>
      </w:r>
    </w:p>
    <w:p w14:paraId="44279A72" w14:textId="77777777" w:rsidR="006301C2" w:rsidRDefault="009346C2">
      <w:pPr>
        <w:pStyle w:val="Body"/>
        <w:rPr>
          <w:b/>
          <w:bCs/>
        </w:rPr>
      </w:pPr>
      <w:r>
        <w:rPr>
          <w:b/>
          <w:bCs/>
        </w:rPr>
        <w:lastRenderedPageBreak/>
        <w:t>Issue: Warrantless Home Entry in Police Pursuit</w:t>
      </w:r>
    </w:p>
    <w:p w14:paraId="3E5CEC45" w14:textId="77777777" w:rsidR="006301C2" w:rsidRDefault="006301C2">
      <w:pPr>
        <w:pStyle w:val="Body"/>
        <w:rPr>
          <w:b/>
          <w:bCs/>
        </w:rPr>
      </w:pPr>
    </w:p>
    <w:p w14:paraId="0DE0D947" w14:textId="77777777" w:rsidR="006301C2" w:rsidRDefault="009346C2">
      <w:pPr>
        <w:pStyle w:val="Body"/>
        <w:rPr>
          <w:b/>
          <w:bCs/>
          <w:i/>
          <w:iCs/>
        </w:rPr>
      </w:pPr>
      <w:r>
        <w:rPr>
          <w:b/>
          <w:bCs/>
        </w:rPr>
        <w:t xml:space="preserve">Case #14: </w:t>
      </w:r>
      <w:r>
        <w:rPr>
          <w:b/>
          <w:bCs/>
          <w:i/>
          <w:iCs/>
        </w:rPr>
        <w:t>Lange v. California</w:t>
      </w:r>
    </w:p>
    <w:p w14:paraId="05FC33D7" w14:textId="77777777" w:rsidR="006301C2" w:rsidRDefault="009346C2">
      <w:pPr>
        <w:pStyle w:val="Body"/>
      </w:pPr>
      <w:r>
        <w:t>Police officers sometimes pursue people who flee in cars and who refuse to pull over. Some people think that a police officer should be able to enter someone's home without a warrant if they are in pursuit of them when that person enters their home. Other people think that it is unconstitutional for police to enter someone's home without a warrant except when there is a genuine emergency.</w:t>
      </w:r>
    </w:p>
    <w:p w14:paraId="375D77AD" w14:textId="77777777" w:rsidR="006301C2" w:rsidRDefault="006301C2">
      <w:pPr>
        <w:pStyle w:val="Body"/>
      </w:pPr>
    </w:p>
    <w:p w14:paraId="17C50702" w14:textId="77777777" w:rsidR="006301C2" w:rsidRDefault="009346C2">
      <w:pPr>
        <w:pStyle w:val="Body"/>
      </w:pPr>
      <w:r>
        <w:t>What do you think?</w:t>
      </w:r>
    </w:p>
    <w:p w14:paraId="7CAAA56C" w14:textId="77777777" w:rsidR="006301C2" w:rsidRDefault="006301C2">
      <w:pPr>
        <w:pStyle w:val="Body"/>
      </w:pPr>
    </w:p>
    <w:p w14:paraId="39992E4D" w14:textId="77777777" w:rsidR="006301C2" w:rsidRDefault="009346C2">
      <w:pPr>
        <w:pStyle w:val="Body"/>
      </w:pPr>
      <w:r>
        <w:t>Police SHOULD be able to enter someone's house without a warrant if they are in pursuit of them when that person enters their home</w:t>
      </w:r>
    </w:p>
    <w:p w14:paraId="4492026F" w14:textId="77777777" w:rsidR="006301C2" w:rsidRDefault="009346C2">
      <w:pPr>
        <w:pStyle w:val="Body"/>
      </w:pPr>
      <w:r>
        <w:t>Police SHOULD NOT be able to enter someone's house without a warrant if they are in pursuit of them when that person enters their home</w:t>
      </w:r>
    </w:p>
    <w:p w14:paraId="30743A96" w14:textId="77777777" w:rsidR="006301C2" w:rsidRDefault="006301C2">
      <w:pPr>
        <w:pStyle w:val="Body"/>
      </w:pPr>
    </w:p>
    <w:tbl>
      <w:tblPr>
        <w:tblW w:w="969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301C2" w14:paraId="4CCE7B33"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8534C" w14:textId="77777777" w:rsidR="006301C2" w:rsidRDefault="006301C2"/>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7D66" w14:textId="77777777" w:rsidR="006301C2" w:rsidRDefault="009346C2">
            <w:pPr>
              <w:pStyle w:val="Body"/>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79662" w14:textId="77777777" w:rsidR="006301C2" w:rsidRDefault="009346C2">
            <w:pPr>
              <w:pStyle w:val="Body"/>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10FC2" w14:textId="77777777" w:rsidR="006301C2" w:rsidRDefault="009346C2">
            <w:pPr>
              <w:pStyle w:val="Body"/>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65D85" w14:textId="77777777" w:rsidR="006301C2" w:rsidRDefault="009346C2">
            <w:pPr>
              <w:pStyle w:val="Body"/>
              <w:jc w:val="center"/>
            </w:pPr>
            <w:r>
              <w:t>Independents/Other</w:t>
            </w:r>
          </w:p>
        </w:tc>
      </w:tr>
      <w:tr w:rsidR="006301C2" w14:paraId="6CFD87A3"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94319" w14:textId="77777777" w:rsidR="006301C2" w:rsidRDefault="009346C2">
            <w:pPr>
              <w:pStyle w:val="Body"/>
            </w:pPr>
            <w:r>
              <w:t>SHOULD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FDB52" w14:textId="77777777" w:rsidR="006301C2" w:rsidRDefault="009346C2">
            <w:pPr>
              <w:pStyle w:val="Body"/>
              <w:jc w:val="center"/>
            </w:pPr>
            <w:r>
              <w:t>47.6%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D85F8" w14:textId="77777777" w:rsidR="006301C2" w:rsidRDefault="009346C2">
            <w:pPr>
              <w:pStyle w:val="Body"/>
              <w:jc w:val="center"/>
            </w:pPr>
            <w:r>
              <w:t>39.8%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9693D" w14:textId="77777777" w:rsidR="006301C2" w:rsidRDefault="009346C2">
            <w:pPr>
              <w:pStyle w:val="Body"/>
              <w:jc w:val="center"/>
            </w:pPr>
            <w:r>
              <w:t>57.1%</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7239A" w14:textId="77777777" w:rsidR="006301C2" w:rsidRDefault="009346C2">
            <w:pPr>
              <w:pStyle w:val="Body"/>
              <w:jc w:val="center"/>
            </w:pPr>
            <w:r>
              <w:t>50.2%</w:t>
            </w:r>
          </w:p>
        </w:tc>
      </w:tr>
      <w:tr w:rsidR="006301C2" w14:paraId="2F014B29" w14:textId="77777777">
        <w:trPr>
          <w:trHeight w:val="30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95700" w14:textId="77777777" w:rsidR="006301C2" w:rsidRDefault="009346C2">
            <w:pPr>
              <w:pStyle w:val="Body"/>
            </w:pPr>
            <w:r>
              <w:t>SHOULD NOT</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B6C4B" w14:textId="77777777" w:rsidR="006301C2" w:rsidRDefault="009346C2">
            <w:pPr>
              <w:pStyle w:val="Body"/>
              <w:jc w:val="center"/>
            </w:pPr>
            <w:r>
              <w:t>52.4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67C85" w14:textId="77777777" w:rsidR="006301C2" w:rsidRDefault="009346C2">
            <w:pPr>
              <w:pStyle w:val="Body"/>
              <w:jc w:val="center"/>
            </w:pPr>
            <w:r>
              <w:t>60.2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3DD25" w14:textId="77777777" w:rsidR="006301C2" w:rsidRDefault="009346C2">
            <w:pPr>
              <w:pStyle w:val="Body"/>
              <w:jc w:val="center"/>
            </w:pPr>
            <w:r>
              <w:t>42.9</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C4B0" w14:textId="77777777" w:rsidR="006301C2" w:rsidRDefault="009346C2">
            <w:pPr>
              <w:pStyle w:val="Body"/>
              <w:jc w:val="center"/>
            </w:pPr>
            <w:r>
              <w:t>49.8</w:t>
            </w:r>
          </w:p>
        </w:tc>
      </w:tr>
    </w:tbl>
    <w:p w14:paraId="5FAD38B6" w14:textId="77777777" w:rsidR="006301C2" w:rsidRDefault="006301C2">
      <w:pPr>
        <w:pStyle w:val="Body"/>
        <w:widowControl w:val="0"/>
      </w:pPr>
    </w:p>
    <w:p w14:paraId="13658FA3" w14:textId="77777777" w:rsidR="006301C2" w:rsidRDefault="009346C2">
      <w:pPr>
        <w:pStyle w:val="Body"/>
      </w:pPr>
      <w:r>
        <w:rPr>
          <w:i/>
          <w:iCs/>
        </w:rPr>
        <w:t>N = 2,158</w:t>
      </w:r>
    </w:p>
    <w:p w14:paraId="3A441ACF" w14:textId="77777777" w:rsidR="006301C2" w:rsidRDefault="006301C2">
      <w:pPr>
        <w:pStyle w:val="Body"/>
      </w:pPr>
    </w:p>
    <w:sectPr w:rsidR="006301C2">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0" w:author="Jessee, Stephen A" w:date="2021-04-22T17:33:00Z" w:initials="">
    <w:p w14:paraId="6918A951" w14:textId="77777777" w:rsidR="006301C2" w:rsidRDefault="006301C2">
      <w:pPr>
        <w:pStyle w:val="Default"/>
      </w:pPr>
    </w:p>
    <w:p w14:paraId="72248541" w14:textId="77777777" w:rsidR="006301C2" w:rsidRDefault="009346C2">
      <w:pPr>
        <w:pStyle w:val="Default"/>
      </w:pPr>
      <w:r>
        <w:rPr>
          <w:rFonts w:eastAsia="Arial Unicode MS" w:cs="Arial Unicode MS"/>
        </w:rPr>
        <w:t>These N’s are all just unweighted counts of non-missing responses for each question, right? That’s what I put in. If not, Neil might need to re-do with weights.</w:t>
      </w:r>
    </w:p>
  </w:comment>
  <w:comment w:id="31" w:author="Jessee, Stephen A" w:date="2021-04-22T17:25:00Z" w:initials="">
    <w:p w14:paraId="7E18FFFA" w14:textId="77777777" w:rsidR="006301C2" w:rsidRDefault="006301C2">
      <w:pPr>
        <w:pStyle w:val="Default"/>
      </w:pPr>
    </w:p>
    <w:p w14:paraId="20211348" w14:textId="77777777" w:rsidR="006301C2" w:rsidRDefault="009346C2">
      <w:pPr>
        <w:pStyle w:val="Default"/>
      </w:pPr>
      <w:r>
        <w:rPr>
          <w:rFonts w:eastAsia="Arial Unicode MS" w:cs="Arial Unicode MS"/>
        </w:rPr>
        <w:t xml:space="preserve">NEIL: Can you check that I have </w:t>
      </w:r>
      <w:proofErr w:type="spellStart"/>
      <w:r>
        <w:rPr>
          <w:rFonts w:eastAsia="Arial Unicode MS" w:cs="Arial Unicode MS"/>
        </w:rPr>
        <w:t>codings</w:t>
      </w:r>
      <w:proofErr w:type="spellEnd"/>
      <w:r>
        <w:rPr>
          <w:rFonts w:eastAsia="Arial Unicode MS" w:cs="Arial Unicode MS"/>
        </w:rPr>
        <w:t xml:space="preserve"> correct? I feel like Dems should have said schools can’t punish but maybe not free speech and students is kind of flipped given political correctness worries among conservatives. </w:t>
      </w:r>
      <w:proofErr w:type="gramStart"/>
      <w:r>
        <w:rPr>
          <w:rFonts w:eastAsia="Arial Unicode MS" w:cs="Arial Unicode MS"/>
        </w:rPr>
        <w:t>Anyway</w:t>
      </w:r>
      <w:proofErr w:type="gramEnd"/>
      <w:r>
        <w:rPr>
          <w:rFonts w:eastAsia="Arial Unicode MS" w:cs="Arial Unicode MS"/>
        </w:rPr>
        <w:t xml:space="preserve"> this seems right to me based on your code but want to be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248541" w15:done="0"/>
  <w15:commentEx w15:paraId="202113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248541" w16cid:durableId="242D3AA5"/>
  <w16cid:commentId w16cid:paraId="20211348" w16cid:durableId="242D3A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5FF59" w14:textId="77777777" w:rsidR="009D7BC2" w:rsidRDefault="009D7BC2">
      <w:r>
        <w:separator/>
      </w:r>
    </w:p>
  </w:endnote>
  <w:endnote w:type="continuationSeparator" w:id="0">
    <w:p w14:paraId="1680FC06" w14:textId="77777777" w:rsidR="009D7BC2" w:rsidRDefault="009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68E78" w14:textId="77777777" w:rsidR="006301C2" w:rsidRDefault="009346C2">
    <w:pPr>
      <w:pStyle w:val="Footer"/>
      <w:tabs>
        <w:tab w:val="clear" w:pos="9360"/>
        <w:tab w:val="right" w:pos="9340"/>
      </w:tabs>
      <w:jc w:val="center"/>
    </w:pPr>
    <w:r>
      <w:fldChar w:fldCharType="begin"/>
    </w:r>
    <w:r>
      <w:instrText xml:space="preserve"> PAGE </w:instrText>
    </w:r>
    <w:r>
      <w:fldChar w:fldCharType="separate"/>
    </w:r>
    <w:r w:rsidR="00D3189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7ADE4" w14:textId="77777777" w:rsidR="009D7BC2" w:rsidRDefault="009D7BC2">
      <w:r>
        <w:separator/>
      </w:r>
    </w:p>
  </w:footnote>
  <w:footnote w:type="continuationSeparator" w:id="0">
    <w:p w14:paraId="017DA919" w14:textId="77777777" w:rsidR="009D7BC2" w:rsidRDefault="009D7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92B39" w14:textId="77777777" w:rsidR="006301C2" w:rsidRDefault="006301C2">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ee, Stephen A">
    <w15:presenceInfo w15:providerId="AD" w15:userId="S::sjessee@austin.eid.utexas.edu::d437a984-bc2b-4843-9efe-d674b13737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1C2"/>
    <w:rsid w:val="005467D4"/>
    <w:rsid w:val="006301C2"/>
    <w:rsid w:val="009346C2"/>
    <w:rsid w:val="009D7BC2"/>
    <w:rsid w:val="00D3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9F48AC"/>
  <w15:docId w15:val="{AD5ED502-0314-F141-85EF-8223ADC9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2487</Words>
  <Characters>14178</Characters>
  <Application>Microsoft Office Word</Application>
  <DocSecurity>0</DocSecurity>
  <Lines>118</Lines>
  <Paragraphs>33</Paragraphs>
  <ScaleCrop>false</ScaleCrop>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Jessee, Stephen A</cp:lastModifiedBy>
  <cp:revision>3</cp:revision>
  <dcterms:created xsi:type="dcterms:W3CDTF">2021-04-23T17:23:00Z</dcterms:created>
  <dcterms:modified xsi:type="dcterms:W3CDTF">2021-04-23T19:12:00Z</dcterms:modified>
</cp:coreProperties>
</file>